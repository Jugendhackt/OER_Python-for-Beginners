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6F186" w14:textId="2576A750" w:rsidR="00C91FF4" w:rsidRDefault="002919D5" w:rsidP="00C934E2">
      <w:pPr>
        <w:pStyle w:val="berschrift1"/>
        <w:jc w:val="center"/>
      </w:pPr>
      <w:bookmarkStart w:id="0" w:name="_Toc153055722"/>
      <w:bookmarkStart w:id="1" w:name="_Toc153105284"/>
      <w:bookmarkStart w:id="2" w:name="_Toc153152973"/>
      <w:bookmarkStart w:id="3" w:name="_Toc153153048"/>
      <w:r>
        <w:t xml:space="preserve">Python für </w:t>
      </w:r>
      <w:bookmarkEnd w:id="0"/>
      <w:r w:rsidR="006279F5">
        <w:t>Anfänger</w:t>
      </w:r>
      <w:r w:rsidR="00442205">
        <w:t>*</w:t>
      </w:r>
      <w:r w:rsidR="006279F5">
        <w:t>innen</w:t>
      </w:r>
      <w:bookmarkEnd w:id="1"/>
      <w:bookmarkEnd w:id="2"/>
      <w:bookmarkEnd w:id="3"/>
    </w:p>
    <w:p w14:paraId="409AF991" w14:textId="77777777" w:rsidR="00C934E2" w:rsidRDefault="00C934E2">
      <w:bookmarkStart w:id="4" w:name="_yfk2iecooo84"/>
      <w:bookmarkEnd w:id="4"/>
    </w:p>
    <w:p w14:paraId="51F45464" w14:textId="622CABE0" w:rsidR="0084650F" w:rsidRDefault="00A05D76" w:rsidP="00442205">
      <w:bookmarkStart w:id="5" w:name="OLE_LINK3"/>
      <w:bookmarkStart w:id="6" w:name="OLE_LINK4"/>
      <w:r>
        <w:t xml:space="preserve">Dieser Workshop ist eine Einführung in die Programmierung mit Python für </w:t>
      </w:r>
      <w:r w:rsidR="00B945D0">
        <w:t>Teilnehmende</w:t>
      </w:r>
      <w:r>
        <w:t xml:space="preserve"> mit wenig oder keiner Erfahrung. Dieser Workshop enthält einen Überblick über Datentypen, den Einsatz von Variablen, Operatoren, logische Operationen, sowie Schleifen und Funktionen.</w:t>
      </w:r>
      <w:bookmarkEnd w:id="5"/>
      <w:bookmarkEnd w:id="6"/>
    </w:p>
    <w:p w14:paraId="3EC71B98" w14:textId="53FD801A" w:rsidR="00A05D76" w:rsidRDefault="00C934E2" w:rsidP="00442205">
      <w:pPr>
        <w:pStyle w:val="berschrift2"/>
      </w:pPr>
      <w:bookmarkStart w:id="7" w:name="_Toc153055723"/>
      <w:bookmarkStart w:id="8" w:name="_Toc153105285"/>
      <w:bookmarkStart w:id="9" w:name="_Toc153152974"/>
      <w:bookmarkStart w:id="10" w:name="_Toc153153049"/>
      <w:r w:rsidRPr="0084650F">
        <w:t>Steckbrief</w:t>
      </w:r>
      <w:bookmarkStart w:id="11" w:name="OLE_LINK1"/>
      <w:bookmarkStart w:id="12" w:name="OLE_LINK2"/>
      <w:bookmarkEnd w:id="7"/>
      <w:bookmarkEnd w:id="8"/>
      <w:bookmarkEnd w:id="9"/>
      <w:bookmarkEnd w:id="10"/>
    </w:p>
    <w:p w14:paraId="3D5EADDE" w14:textId="2B4630B3" w:rsidR="00C934E2" w:rsidRPr="00C934E2" w:rsidRDefault="00C934E2" w:rsidP="00C934E2">
      <w:pPr>
        <w:pStyle w:val="berschrift3"/>
      </w:pPr>
      <w:bookmarkStart w:id="13" w:name="_Toc153055724"/>
      <w:bookmarkStart w:id="14" w:name="_Toc153105286"/>
      <w:bookmarkStart w:id="15" w:name="_Toc153152975"/>
      <w:bookmarkStart w:id="16" w:name="_Toc153153050"/>
      <w:r w:rsidRPr="00C934E2">
        <w:t>Zielgruppe</w:t>
      </w:r>
      <w:bookmarkEnd w:id="13"/>
      <w:bookmarkEnd w:id="14"/>
      <w:bookmarkEnd w:id="15"/>
      <w:bookmarkEnd w:id="16"/>
    </w:p>
    <w:bookmarkEnd w:id="11"/>
    <w:bookmarkEnd w:id="12"/>
    <w:p w14:paraId="00A7077B" w14:textId="550C910D" w:rsidR="00BE7CE6" w:rsidRDefault="00C934E2" w:rsidP="00613739">
      <w:r>
        <w:t>3 bis 8 Teilnehmer</w:t>
      </w:r>
      <w:r w:rsidR="00592AEE">
        <w:t>*</w:t>
      </w:r>
      <w:r>
        <w:t>innen zwischen 12 und 18 Jahren</w:t>
      </w:r>
      <w:r w:rsidR="00BE7CE6">
        <w:t xml:space="preserve"> in </w:t>
      </w:r>
      <w:r w:rsidR="00485F5C">
        <w:t>P</w:t>
      </w:r>
      <w:r w:rsidR="00BE7CE6">
        <w:t>räsenz</w:t>
      </w:r>
      <w:r>
        <w:t xml:space="preserve">. </w:t>
      </w:r>
    </w:p>
    <w:p w14:paraId="0B3C42BE" w14:textId="77777777" w:rsidR="00C934E2" w:rsidRPr="00C934E2" w:rsidRDefault="00F86829" w:rsidP="00C934E2">
      <w:pPr>
        <w:pStyle w:val="berschrift3"/>
      </w:pPr>
      <w:bookmarkStart w:id="17" w:name="_Toc153055725"/>
      <w:bookmarkStart w:id="18" w:name="_Toc153105287"/>
      <w:bookmarkStart w:id="19" w:name="_Toc153152976"/>
      <w:bookmarkStart w:id="20" w:name="_Toc153153051"/>
      <w:r w:rsidRPr="00C934E2">
        <w:t>Lizenz</w:t>
      </w:r>
      <w:bookmarkEnd w:id="17"/>
      <w:bookmarkEnd w:id="18"/>
      <w:bookmarkEnd w:id="19"/>
      <w:bookmarkEnd w:id="20"/>
    </w:p>
    <w:p w14:paraId="267E74F6" w14:textId="65FE82DA" w:rsidR="00C91FF4" w:rsidRDefault="00AD1AD1">
      <w:r>
        <w:t>Text: CC BY 4.0</w:t>
      </w:r>
      <w:r w:rsidR="00C934E2">
        <w:t xml:space="preserve"> Jugend hackt Berlin /</w:t>
      </w:r>
      <w:r>
        <w:t xml:space="preserve"> </w:t>
      </w:r>
      <w:r w:rsidR="002919D5">
        <w:t>Tobias Kolb</w:t>
      </w:r>
    </w:p>
    <w:p w14:paraId="2D680C63" w14:textId="36491B73" w:rsidR="00C934E2" w:rsidRPr="00925FF4" w:rsidRDefault="00AD1AD1">
      <w:r>
        <w:t>Code: GPL 3.0</w:t>
      </w:r>
    </w:p>
    <w:p w14:paraId="558E2455" w14:textId="77777777" w:rsidR="00C934E2" w:rsidRPr="00C934E2" w:rsidRDefault="00F86829" w:rsidP="00C934E2">
      <w:pPr>
        <w:pStyle w:val="berschrift3"/>
      </w:pPr>
      <w:bookmarkStart w:id="21" w:name="_Toc153055726"/>
      <w:bookmarkStart w:id="22" w:name="_Toc153105288"/>
      <w:bookmarkStart w:id="23" w:name="_Toc153152977"/>
      <w:bookmarkStart w:id="24" w:name="_Toc153153052"/>
      <w:r w:rsidRPr="00C934E2">
        <w:t>Kategorie</w:t>
      </w:r>
      <w:bookmarkEnd w:id="21"/>
      <w:bookmarkEnd w:id="22"/>
      <w:bookmarkEnd w:id="23"/>
      <w:bookmarkEnd w:id="24"/>
    </w:p>
    <w:p w14:paraId="3CA62A37" w14:textId="777A6484" w:rsidR="00925FF4" w:rsidRDefault="00F86829" w:rsidP="00A05D76">
      <w:r>
        <w:t>Coding</w:t>
      </w:r>
      <w:bookmarkStart w:id="25" w:name="_bd4yhttzeswy"/>
      <w:bookmarkEnd w:id="25"/>
    </w:p>
    <w:p w14:paraId="7C720269" w14:textId="66D9628A" w:rsidR="00C91FF4" w:rsidRPr="00925FF4" w:rsidRDefault="00F86829" w:rsidP="00925FF4">
      <w:pPr>
        <w:pStyle w:val="berschrift3"/>
      </w:pPr>
      <w:bookmarkStart w:id="26" w:name="_Toc153055727"/>
      <w:bookmarkStart w:id="27" w:name="_Toc153105289"/>
      <w:bookmarkStart w:id="28" w:name="_Toc153152978"/>
      <w:bookmarkStart w:id="29" w:name="_Toc153153053"/>
      <w:r w:rsidRPr="00925FF4">
        <w:t>Online-Version mit Links zu weiteren zugehörigen Dokumenten</w:t>
      </w:r>
      <w:bookmarkEnd w:id="26"/>
      <w:bookmarkEnd w:id="27"/>
      <w:bookmarkEnd w:id="28"/>
      <w:bookmarkEnd w:id="29"/>
    </w:p>
    <w:p w14:paraId="04BA6CA7" w14:textId="61DFA804" w:rsidR="00C934E2" w:rsidRDefault="00F86829">
      <w:r>
        <w:t>[den Link ergänzen wir, sobald das OER hochgeladen wird]</w:t>
      </w:r>
      <w:bookmarkStart w:id="30" w:name="_2s0z1yra1lpv"/>
      <w:bookmarkEnd w:id="30"/>
    </w:p>
    <w:p w14:paraId="5C3D8734" w14:textId="77777777" w:rsidR="00442205" w:rsidRPr="00442205" w:rsidRDefault="00442205"/>
    <w:p w14:paraId="2B806DC8" w14:textId="1AF98945" w:rsidR="00C91FF4" w:rsidRDefault="00F86829" w:rsidP="00A05D76">
      <w:pPr>
        <w:pStyle w:val="berschrift3"/>
      </w:pPr>
      <w:bookmarkStart w:id="31" w:name="_Toc153055729"/>
      <w:bookmarkStart w:id="32" w:name="_Toc153105290"/>
      <w:bookmarkStart w:id="33" w:name="_Toc153152979"/>
      <w:bookmarkStart w:id="34" w:name="_Toc153153054"/>
      <w:r>
        <w:t>Was brauche ich dafür?</w:t>
      </w:r>
      <w:bookmarkEnd w:id="31"/>
      <w:bookmarkEnd w:id="32"/>
      <w:bookmarkEnd w:id="33"/>
      <w:bookmarkEnd w:id="34"/>
    </w:p>
    <w:p w14:paraId="79005610" w14:textId="77777777" w:rsidR="00C91FF4" w:rsidRDefault="00C91FF4"/>
    <w:p w14:paraId="1CF29DCC" w14:textId="16B4F15F" w:rsidR="00C91FF4" w:rsidRDefault="00F86829">
      <w:r>
        <w:rPr>
          <w:b/>
        </w:rPr>
        <w:t>Hardware:</w:t>
      </w:r>
      <w:r>
        <w:t xml:space="preserve"> </w:t>
      </w:r>
      <w:r>
        <w:tab/>
      </w:r>
      <w:r w:rsidR="00C934E2">
        <w:t>Laptops</w:t>
      </w:r>
      <w:r w:rsidR="00613739">
        <w:t xml:space="preserve">, sowohl zur Verfügung </w:t>
      </w:r>
      <w:r w:rsidR="00B7731B">
        <w:t>gestellt</w:t>
      </w:r>
      <w:r w:rsidR="00613739">
        <w:t xml:space="preserve"> als auch durch Teilnehmende mitgebracht</w:t>
      </w:r>
    </w:p>
    <w:p w14:paraId="229C69DC" w14:textId="2C59E8BF" w:rsidR="00C91FF4" w:rsidRDefault="00F86829">
      <w:r>
        <w:rPr>
          <w:b/>
        </w:rPr>
        <w:t>Software:</w:t>
      </w:r>
      <w:r>
        <w:t xml:space="preserve"> </w:t>
      </w:r>
      <w:r>
        <w:tab/>
      </w:r>
      <w:r w:rsidR="00C934E2">
        <w:t>Jupyter Notebook</w:t>
      </w:r>
      <w:r w:rsidR="00613739">
        <w:t xml:space="preserve">, </w:t>
      </w:r>
      <w:r w:rsidR="00B7731B">
        <w:t>PowerPoint</w:t>
      </w:r>
      <w:r w:rsidR="00613739">
        <w:t xml:space="preserve"> oder andere Presenter Software</w:t>
      </w:r>
    </w:p>
    <w:p w14:paraId="6595F316" w14:textId="074237BD" w:rsidR="00C91FF4" w:rsidRDefault="00F86829">
      <w:r>
        <w:rPr>
          <w:b/>
        </w:rPr>
        <w:t>Geräte:</w:t>
      </w:r>
      <w:r>
        <w:t xml:space="preserve"> </w:t>
      </w:r>
      <w:r>
        <w:tab/>
      </w:r>
      <w:r w:rsidR="00613739">
        <w:t>Beamer</w:t>
      </w:r>
    </w:p>
    <w:p w14:paraId="449B8ED9" w14:textId="393B5A51" w:rsidR="00C91FF4" w:rsidRDefault="00F86829">
      <w:r>
        <w:rPr>
          <w:b/>
        </w:rPr>
        <w:t>Internet:</w:t>
      </w:r>
      <w:r>
        <w:t xml:space="preserve"> </w:t>
      </w:r>
      <w:r>
        <w:tab/>
      </w:r>
      <w:r w:rsidR="00C934E2">
        <w:t>Ja</w:t>
      </w:r>
    </w:p>
    <w:p w14:paraId="1EC3FE57" w14:textId="6E54B97F" w:rsidR="00C91FF4" w:rsidRDefault="00F86829">
      <w:r>
        <w:rPr>
          <w:b/>
        </w:rPr>
        <w:t>Sonstiges:</w:t>
      </w:r>
      <w:r>
        <w:t xml:space="preserve"> </w:t>
      </w:r>
      <w:r>
        <w:tab/>
      </w:r>
      <w:r w:rsidR="00B945D0">
        <w:t xml:space="preserve">- </w:t>
      </w:r>
    </w:p>
    <w:p w14:paraId="071DBD73" w14:textId="384FBB90" w:rsidR="0084650F" w:rsidRDefault="00F86829" w:rsidP="00442205">
      <w:r>
        <w:rPr>
          <w:b/>
        </w:rPr>
        <w:t>Personenanzahl</w:t>
      </w:r>
      <w:r w:rsidR="00B75231">
        <w:rPr>
          <w:b/>
        </w:rPr>
        <w:t xml:space="preserve">: </w:t>
      </w:r>
      <w:r w:rsidR="00613739">
        <w:t>3 bis 8</w:t>
      </w:r>
      <w:r>
        <w:t xml:space="preserve"> Teilnehmer*innen,</w:t>
      </w:r>
      <w:r w:rsidR="00613739">
        <w:t xml:space="preserve"> 2 bis 4</w:t>
      </w:r>
      <w:r>
        <w:t xml:space="preserve"> Mentor*innen</w:t>
      </w:r>
      <w:bookmarkStart w:id="35" w:name="_yp7dlv3drzgz"/>
      <w:bookmarkEnd w:id="35"/>
    </w:p>
    <w:p w14:paraId="2321FFD1" w14:textId="4CF8FD64" w:rsidR="00C91FF4" w:rsidRDefault="00F86829" w:rsidP="00A05D76">
      <w:pPr>
        <w:pStyle w:val="berschrift3"/>
      </w:pPr>
      <w:bookmarkStart w:id="36" w:name="_Toc153055730"/>
      <w:bookmarkStart w:id="37" w:name="_Toc153105291"/>
      <w:bookmarkStart w:id="38" w:name="_Toc153152980"/>
      <w:bookmarkStart w:id="39" w:name="_Toc153153055"/>
      <w:r>
        <w:t>Wie lange dauert der Workshop?</w:t>
      </w:r>
      <w:bookmarkEnd w:id="36"/>
      <w:bookmarkEnd w:id="37"/>
      <w:bookmarkEnd w:id="38"/>
      <w:bookmarkEnd w:id="39"/>
    </w:p>
    <w:p w14:paraId="63BADA13" w14:textId="5300AAB6" w:rsidR="00B45490" w:rsidRDefault="00A05D76">
      <w:bookmarkStart w:id="40" w:name="_pfmp64ckb4h7"/>
      <w:bookmarkEnd w:id="40"/>
      <w:r>
        <w:t xml:space="preserve">Ein </w:t>
      </w:r>
      <w:r w:rsidR="0096160A">
        <w:t>W</w:t>
      </w:r>
      <w:r>
        <w:t>orkshop</w:t>
      </w:r>
      <w:r w:rsidR="00524FF4">
        <w:t xml:space="preserve"> dauert in der kurzen Variante 3 Stunden, in der langen Variante 5 Stunden. </w:t>
      </w:r>
    </w:p>
    <w:p w14:paraId="64825072" w14:textId="76550FE2" w:rsidR="00442205" w:rsidRDefault="00442205"/>
    <w:p w14:paraId="384F5593" w14:textId="5692C7A3" w:rsidR="00442205" w:rsidRDefault="00442205"/>
    <w:p w14:paraId="58018CE2" w14:textId="77777777" w:rsidR="00442205" w:rsidRDefault="00442205"/>
    <w:sdt>
      <w:sdtPr>
        <w:id w:val="1801563940"/>
        <w:docPartObj>
          <w:docPartGallery w:val="Table of Contents"/>
          <w:docPartUnique/>
        </w:docPartObj>
      </w:sdtPr>
      <w:sdtEndPr>
        <w:rPr>
          <w:b/>
          <w:bCs/>
          <w:noProof/>
        </w:rPr>
      </w:sdtEndPr>
      <w:sdtContent>
        <w:p w14:paraId="23EEB081" w14:textId="22EDA0E5" w:rsidR="00B45490" w:rsidRDefault="00B45490">
          <w:pPr>
            <w:pStyle w:val="Inhaltsverzeichnisberschrift"/>
          </w:pPr>
        </w:p>
        <w:p w14:paraId="2DD144B5" w14:textId="22A0F76E" w:rsidR="00186ED3" w:rsidRPr="00DD5FAB" w:rsidRDefault="00B45490" w:rsidP="00186ED3">
          <w:pPr>
            <w:pStyle w:val="Verzeichnis1"/>
            <w:tabs>
              <w:tab w:val="right" w:pos="9019"/>
            </w:tabs>
            <w:rPr>
              <w:rFonts w:ascii="Source Sans Pro" w:eastAsiaTheme="minorEastAsia" w:hAnsi="Source Sans Pro" w:cstheme="minorBidi"/>
              <w:noProof/>
              <w:kern w:val="2"/>
              <w:lang w:val="en-US" w:eastAsia="en-US"/>
              <w14:ligatures w14:val="standardContextual"/>
            </w:rPr>
          </w:pPr>
          <w:r w:rsidRPr="00DD5FAB">
            <w:rPr>
              <w:rFonts w:ascii="Source Sans Pro" w:hAnsi="Source Sans Pro"/>
              <w:caps w:val="0"/>
            </w:rPr>
            <w:lastRenderedPageBreak/>
            <w:fldChar w:fldCharType="begin"/>
          </w:r>
          <w:r w:rsidRPr="00DD5FAB">
            <w:rPr>
              <w:rFonts w:ascii="Source Sans Pro" w:hAnsi="Source Sans Pro"/>
              <w:caps w:val="0"/>
            </w:rPr>
            <w:instrText xml:space="preserve"> TOC \o "1-3" \h \z \u </w:instrText>
          </w:r>
          <w:r w:rsidRPr="00DD5FAB">
            <w:rPr>
              <w:rFonts w:ascii="Source Sans Pro" w:hAnsi="Source Sans Pro"/>
              <w:caps w:val="0"/>
            </w:rPr>
            <w:fldChar w:fldCharType="separate"/>
          </w:r>
          <w:hyperlink w:anchor="_Toc153153057" w:history="1">
            <w:r w:rsidR="00186ED3" w:rsidRPr="00DD5FAB">
              <w:rPr>
                <w:rStyle w:val="Hyperlink"/>
                <w:noProof/>
              </w:rPr>
              <w:t>Kursablauf</w:t>
            </w:r>
            <w:r w:rsidR="00186ED3" w:rsidRPr="00DD5FAB">
              <w:rPr>
                <w:rFonts w:ascii="Source Sans Pro" w:hAnsi="Source Sans Pro"/>
                <w:noProof/>
                <w:webHidden/>
              </w:rPr>
              <w:tab/>
            </w:r>
            <w:r w:rsidR="00186ED3" w:rsidRPr="00DD5FAB">
              <w:rPr>
                <w:rFonts w:ascii="Source Sans Pro" w:hAnsi="Source Sans Pro"/>
                <w:noProof/>
                <w:webHidden/>
              </w:rPr>
              <w:fldChar w:fldCharType="begin"/>
            </w:r>
            <w:r w:rsidR="00186ED3" w:rsidRPr="00DD5FAB">
              <w:rPr>
                <w:rFonts w:ascii="Source Sans Pro" w:hAnsi="Source Sans Pro"/>
                <w:noProof/>
                <w:webHidden/>
              </w:rPr>
              <w:instrText xml:space="preserve"> PAGEREF _Toc153153057 \h </w:instrText>
            </w:r>
            <w:r w:rsidR="00186ED3" w:rsidRPr="00DD5FAB">
              <w:rPr>
                <w:rFonts w:ascii="Source Sans Pro" w:hAnsi="Source Sans Pro"/>
                <w:noProof/>
                <w:webHidden/>
              </w:rPr>
            </w:r>
            <w:r w:rsidR="00186ED3" w:rsidRPr="00DD5FAB">
              <w:rPr>
                <w:rFonts w:ascii="Source Sans Pro" w:hAnsi="Source Sans Pro"/>
                <w:noProof/>
                <w:webHidden/>
              </w:rPr>
              <w:fldChar w:fldCharType="separate"/>
            </w:r>
            <w:r w:rsidR="00186ED3" w:rsidRPr="00DD5FAB">
              <w:rPr>
                <w:rFonts w:ascii="Source Sans Pro" w:hAnsi="Source Sans Pro"/>
                <w:noProof/>
                <w:webHidden/>
              </w:rPr>
              <w:t>4</w:t>
            </w:r>
            <w:r w:rsidR="00186ED3" w:rsidRPr="00DD5FAB">
              <w:rPr>
                <w:rFonts w:ascii="Source Sans Pro" w:hAnsi="Source Sans Pro"/>
                <w:noProof/>
                <w:webHidden/>
              </w:rPr>
              <w:fldChar w:fldCharType="end"/>
            </w:r>
          </w:hyperlink>
        </w:p>
        <w:p w14:paraId="5045A520" w14:textId="633A15EF" w:rsidR="00186ED3" w:rsidRPr="00DD5FAB" w:rsidRDefault="00AC4E23">
          <w:pPr>
            <w:pStyle w:val="Verzeichnis3"/>
            <w:tabs>
              <w:tab w:val="right" w:pos="9019"/>
            </w:tabs>
            <w:rPr>
              <w:rFonts w:ascii="Source Sans Pro" w:eastAsiaTheme="minorEastAsia" w:hAnsi="Source Sans Pro" w:cstheme="minorBidi"/>
              <w:noProof/>
              <w:kern w:val="2"/>
              <w:sz w:val="24"/>
              <w:szCs w:val="24"/>
              <w:lang w:val="en-US" w:eastAsia="en-US"/>
              <w14:ligatures w14:val="standardContextual"/>
            </w:rPr>
          </w:pPr>
          <w:hyperlink w:anchor="_Toc153153058" w:history="1">
            <w:r w:rsidR="00186ED3" w:rsidRPr="00DD5FAB">
              <w:rPr>
                <w:rStyle w:val="Hyperlink"/>
                <w:noProof/>
              </w:rPr>
              <w:t>Vorbereitung</w:t>
            </w:r>
            <w:r w:rsidR="00186ED3" w:rsidRPr="00DD5FAB">
              <w:rPr>
                <w:rFonts w:ascii="Source Sans Pro" w:hAnsi="Source Sans Pro"/>
                <w:noProof/>
                <w:webHidden/>
              </w:rPr>
              <w:tab/>
            </w:r>
            <w:r w:rsidR="00186ED3" w:rsidRPr="00DD5FAB">
              <w:rPr>
                <w:rFonts w:ascii="Source Sans Pro" w:hAnsi="Source Sans Pro"/>
                <w:noProof/>
                <w:webHidden/>
              </w:rPr>
              <w:fldChar w:fldCharType="begin"/>
            </w:r>
            <w:r w:rsidR="00186ED3" w:rsidRPr="00DD5FAB">
              <w:rPr>
                <w:rFonts w:ascii="Source Sans Pro" w:hAnsi="Source Sans Pro"/>
                <w:noProof/>
                <w:webHidden/>
              </w:rPr>
              <w:instrText xml:space="preserve"> PAGEREF _Toc153153058 \h </w:instrText>
            </w:r>
            <w:r w:rsidR="00186ED3" w:rsidRPr="00DD5FAB">
              <w:rPr>
                <w:rFonts w:ascii="Source Sans Pro" w:hAnsi="Source Sans Pro"/>
                <w:noProof/>
                <w:webHidden/>
              </w:rPr>
            </w:r>
            <w:r w:rsidR="00186ED3" w:rsidRPr="00DD5FAB">
              <w:rPr>
                <w:rFonts w:ascii="Source Sans Pro" w:hAnsi="Source Sans Pro"/>
                <w:noProof/>
                <w:webHidden/>
              </w:rPr>
              <w:fldChar w:fldCharType="separate"/>
            </w:r>
            <w:r w:rsidR="00186ED3" w:rsidRPr="00DD5FAB">
              <w:rPr>
                <w:rFonts w:ascii="Source Sans Pro" w:hAnsi="Source Sans Pro"/>
                <w:noProof/>
                <w:webHidden/>
              </w:rPr>
              <w:t>4</w:t>
            </w:r>
            <w:r w:rsidR="00186ED3" w:rsidRPr="00DD5FAB">
              <w:rPr>
                <w:rFonts w:ascii="Source Sans Pro" w:hAnsi="Source Sans Pro"/>
                <w:noProof/>
                <w:webHidden/>
              </w:rPr>
              <w:fldChar w:fldCharType="end"/>
            </w:r>
          </w:hyperlink>
        </w:p>
        <w:p w14:paraId="1ADCA082" w14:textId="15B76CC3" w:rsidR="00186ED3" w:rsidRPr="00DD5FAB" w:rsidRDefault="00AC4E23">
          <w:pPr>
            <w:pStyle w:val="Verzeichnis3"/>
            <w:tabs>
              <w:tab w:val="right" w:pos="9019"/>
            </w:tabs>
            <w:rPr>
              <w:rFonts w:ascii="Source Sans Pro" w:eastAsiaTheme="minorEastAsia" w:hAnsi="Source Sans Pro" w:cstheme="minorBidi"/>
              <w:noProof/>
              <w:kern w:val="2"/>
              <w:sz w:val="24"/>
              <w:szCs w:val="24"/>
              <w:lang w:val="en-US" w:eastAsia="en-US"/>
              <w14:ligatures w14:val="standardContextual"/>
            </w:rPr>
          </w:pPr>
          <w:hyperlink w:anchor="_Toc153153059" w:history="1">
            <w:r w:rsidR="00186ED3" w:rsidRPr="00DD5FAB">
              <w:rPr>
                <w:rStyle w:val="Hyperlink"/>
                <w:noProof/>
              </w:rPr>
              <w:t>Einleitung</w:t>
            </w:r>
            <w:r w:rsidR="00186ED3" w:rsidRPr="00DD5FAB">
              <w:rPr>
                <w:rFonts w:ascii="Source Sans Pro" w:hAnsi="Source Sans Pro"/>
                <w:noProof/>
                <w:webHidden/>
              </w:rPr>
              <w:tab/>
            </w:r>
            <w:r w:rsidR="00186ED3" w:rsidRPr="00DD5FAB">
              <w:rPr>
                <w:rFonts w:ascii="Source Sans Pro" w:hAnsi="Source Sans Pro"/>
                <w:noProof/>
                <w:webHidden/>
              </w:rPr>
              <w:fldChar w:fldCharType="begin"/>
            </w:r>
            <w:r w:rsidR="00186ED3" w:rsidRPr="00DD5FAB">
              <w:rPr>
                <w:rFonts w:ascii="Source Sans Pro" w:hAnsi="Source Sans Pro"/>
                <w:noProof/>
                <w:webHidden/>
              </w:rPr>
              <w:instrText xml:space="preserve"> PAGEREF _Toc153153059 \h </w:instrText>
            </w:r>
            <w:r w:rsidR="00186ED3" w:rsidRPr="00DD5FAB">
              <w:rPr>
                <w:rFonts w:ascii="Source Sans Pro" w:hAnsi="Source Sans Pro"/>
                <w:noProof/>
                <w:webHidden/>
              </w:rPr>
            </w:r>
            <w:r w:rsidR="00186ED3" w:rsidRPr="00DD5FAB">
              <w:rPr>
                <w:rFonts w:ascii="Source Sans Pro" w:hAnsi="Source Sans Pro"/>
                <w:noProof/>
                <w:webHidden/>
              </w:rPr>
              <w:fldChar w:fldCharType="separate"/>
            </w:r>
            <w:r w:rsidR="00186ED3" w:rsidRPr="00DD5FAB">
              <w:rPr>
                <w:rFonts w:ascii="Source Sans Pro" w:hAnsi="Source Sans Pro"/>
                <w:noProof/>
                <w:webHidden/>
              </w:rPr>
              <w:t>5</w:t>
            </w:r>
            <w:r w:rsidR="00186ED3" w:rsidRPr="00DD5FAB">
              <w:rPr>
                <w:rFonts w:ascii="Source Sans Pro" w:hAnsi="Source Sans Pro"/>
                <w:noProof/>
                <w:webHidden/>
              </w:rPr>
              <w:fldChar w:fldCharType="end"/>
            </w:r>
          </w:hyperlink>
        </w:p>
        <w:p w14:paraId="1D065393" w14:textId="432A8F63" w:rsidR="00186ED3" w:rsidRPr="00DD5FAB" w:rsidRDefault="00AC4E23">
          <w:pPr>
            <w:pStyle w:val="Verzeichnis3"/>
            <w:tabs>
              <w:tab w:val="right" w:pos="9019"/>
            </w:tabs>
            <w:rPr>
              <w:rFonts w:ascii="Source Sans Pro" w:eastAsiaTheme="minorEastAsia" w:hAnsi="Source Sans Pro" w:cstheme="minorBidi"/>
              <w:noProof/>
              <w:kern w:val="2"/>
              <w:sz w:val="24"/>
              <w:szCs w:val="24"/>
              <w:lang w:val="en-US" w:eastAsia="en-US"/>
              <w14:ligatures w14:val="standardContextual"/>
            </w:rPr>
          </w:pPr>
          <w:hyperlink w:anchor="_Toc153153060" w:history="1">
            <w:r w:rsidR="00186ED3" w:rsidRPr="00DD5FAB">
              <w:rPr>
                <w:rStyle w:val="Hyperlink"/>
                <w:noProof/>
              </w:rPr>
              <w:t>Abschnitt 1: Willkommen</w:t>
            </w:r>
            <w:r w:rsidR="00186ED3" w:rsidRPr="00DD5FAB">
              <w:rPr>
                <w:rFonts w:ascii="Source Sans Pro" w:hAnsi="Source Sans Pro"/>
                <w:noProof/>
                <w:webHidden/>
              </w:rPr>
              <w:tab/>
            </w:r>
            <w:r w:rsidR="00186ED3" w:rsidRPr="00DD5FAB">
              <w:rPr>
                <w:rFonts w:ascii="Source Sans Pro" w:hAnsi="Source Sans Pro"/>
                <w:noProof/>
                <w:webHidden/>
              </w:rPr>
              <w:fldChar w:fldCharType="begin"/>
            </w:r>
            <w:r w:rsidR="00186ED3" w:rsidRPr="00DD5FAB">
              <w:rPr>
                <w:rFonts w:ascii="Source Sans Pro" w:hAnsi="Source Sans Pro"/>
                <w:noProof/>
                <w:webHidden/>
              </w:rPr>
              <w:instrText xml:space="preserve"> PAGEREF _Toc153153060 \h </w:instrText>
            </w:r>
            <w:r w:rsidR="00186ED3" w:rsidRPr="00DD5FAB">
              <w:rPr>
                <w:rFonts w:ascii="Source Sans Pro" w:hAnsi="Source Sans Pro"/>
                <w:noProof/>
                <w:webHidden/>
              </w:rPr>
            </w:r>
            <w:r w:rsidR="00186ED3" w:rsidRPr="00DD5FAB">
              <w:rPr>
                <w:rFonts w:ascii="Source Sans Pro" w:hAnsi="Source Sans Pro"/>
                <w:noProof/>
                <w:webHidden/>
              </w:rPr>
              <w:fldChar w:fldCharType="separate"/>
            </w:r>
            <w:r w:rsidR="00186ED3" w:rsidRPr="00DD5FAB">
              <w:rPr>
                <w:rFonts w:ascii="Source Sans Pro" w:hAnsi="Source Sans Pro"/>
                <w:noProof/>
                <w:webHidden/>
              </w:rPr>
              <w:t>5</w:t>
            </w:r>
            <w:r w:rsidR="00186ED3" w:rsidRPr="00DD5FAB">
              <w:rPr>
                <w:rFonts w:ascii="Source Sans Pro" w:hAnsi="Source Sans Pro"/>
                <w:noProof/>
                <w:webHidden/>
              </w:rPr>
              <w:fldChar w:fldCharType="end"/>
            </w:r>
          </w:hyperlink>
        </w:p>
        <w:p w14:paraId="16C0F8A9" w14:textId="601F8F18" w:rsidR="00186ED3" w:rsidRPr="00DD5FAB" w:rsidRDefault="00AC4E23">
          <w:pPr>
            <w:pStyle w:val="Verzeichnis3"/>
            <w:tabs>
              <w:tab w:val="right" w:pos="9019"/>
            </w:tabs>
            <w:rPr>
              <w:rFonts w:ascii="Source Sans Pro" w:eastAsiaTheme="minorEastAsia" w:hAnsi="Source Sans Pro" w:cstheme="minorBidi"/>
              <w:noProof/>
              <w:kern w:val="2"/>
              <w:sz w:val="24"/>
              <w:szCs w:val="24"/>
              <w:lang w:val="en-US" w:eastAsia="en-US"/>
              <w14:ligatures w14:val="standardContextual"/>
            </w:rPr>
          </w:pPr>
          <w:hyperlink w:anchor="_Toc153153061" w:history="1">
            <w:r w:rsidR="00186ED3" w:rsidRPr="00DD5FAB">
              <w:rPr>
                <w:rStyle w:val="Hyperlink"/>
                <w:noProof/>
              </w:rPr>
              <w:t>Abschnitt 2: Theorie</w:t>
            </w:r>
            <w:r w:rsidR="00186ED3" w:rsidRPr="00DD5FAB">
              <w:rPr>
                <w:rFonts w:ascii="Source Sans Pro" w:hAnsi="Source Sans Pro"/>
                <w:noProof/>
                <w:webHidden/>
              </w:rPr>
              <w:tab/>
            </w:r>
            <w:r w:rsidR="00186ED3" w:rsidRPr="00DD5FAB">
              <w:rPr>
                <w:rFonts w:ascii="Source Sans Pro" w:hAnsi="Source Sans Pro"/>
                <w:noProof/>
                <w:webHidden/>
              </w:rPr>
              <w:fldChar w:fldCharType="begin"/>
            </w:r>
            <w:r w:rsidR="00186ED3" w:rsidRPr="00DD5FAB">
              <w:rPr>
                <w:rFonts w:ascii="Source Sans Pro" w:hAnsi="Source Sans Pro"/>
                <w:noProof/>
                <w:webHidden/>
              </w:rPr>
              <w:instrText xml:space="preserve"> PAGEREF _Toc153153061 \h </w:instrText>
            </w:r>
            <w:r w:rsidR="00186ED3" w:rsidRPr="00DD5FAB">
              <w:rPr>
                <w:rFonts w:ascii="Source Sans Pro" w:hAnsi="Source Sans Pro"/>
                <w:noProof/>
                <w:webHidden/>
              </w:rPr>
            </w:r>
            <w:r w:rsidR="00186ED3" w:rsidRPr="00DD5FAB">
              <w:rPr>
                <w:rFonts w:ascii="Source Sans Pro" w:hAnsi="Source Sans Pro"/>
                <w:noProof/>
                <w:webHidden/>
              </w:rPr>
              <w:fldChar w:fldCharType="separate"/>
            </w:r>
            <w:r w:rsidR="00186ED3" w:rsidRPr="00DD5FAB">
              <w:rPr>
                <w:rFonts w:ascii="Source Sans Pro" w:hAnsi="Source Sans Pro"/>
                <w:noProof/>
                <w:webHidden/>
              </w:rPr>
              <w:t>5</w:t>
            </w:r>
            <w:r w:rsidR="00186ED3" w:rsidRPr="00DD5FAB">
              <w:rPr>
                <w:rFonts w:ascii="Source Sans Pro" w:hAnsi="Source Sans Pro"/>
                <w:noProof/>
                <w:webHidden/>
              </w:rPr>
              <w:fldChar w:fldCharType="end"/>
            </w:r>
          </w:hyperlink>
        </w:p>
        <w:p w14:paraId="04101F19" w14:textId="39F2CA87" w:rsidR="00186ED3" w:rsidRPr="00DD5FAB" w:rsidRDefault="00AC4E23">
          <w:pPr>
            <w:pStyle w:val="Verzeichnis3"/>
            <w:tabs>
              <w:tab w:val="right" w:pos="9019"/>
            </w:tabs>
            <w:rPr>
              <w:rFonts w:ascii="Source Sans Pro" w:eastAsiaTheme="minorEastAsia" w:hAnsi="Source Sans Pro" w:cstheme="minorBidi"/>
              <w:noProof/>
              <w:kern w:val="2"/>
              <w:sz w:val="24"/>
              <w:szCs w:val="24"/>
              <w:lang w:val="en-US" w:eastAsia="en-US"/>
              <w14:ligatures w14:val="standardContextual"/>
            </w:rPr>
          </w:pPr>
          <w:hyperlink w:anchor="_Toc153153062" w:history="1">
            <w:r w:rsidR="00186ED3" w:rsidRPr="00DD5FAB">
              <w:rPr>
                <w:rStyle w:val="Hyperlink"/>
                <w:noProof/>
              </w:rPr>
              <w:t>Abschnitt 3: Code Along</w:t>
            </w:r>
            <w:r w:rsidR="00186ED3" w:rsidRPr="00DD5FAB">
              <w:rPr>
                <w:rFonts w:ascii="Source Sans Pro" w:hAnsi="Source Sans Pro"/>
                <w:noProof/>
                <w:webHidden/>
              </w:rPr>
              <w:tab/>
            </w:r>
            <w:r w:rsidR="00186ED3" w:rsidRPr="00DD5FAB">
              <w:rPr>
                <w:rFonts w:ascii="Source Sans Pro" w:hAnsi="Source Sans Pro"/>
                <w:noProof/>
                <w:webHidden/>
              </w:rPr>
              <w:fldChar w:fldCharType="begin"/>
            </w:r>
            <w:r w:rsidR="00186ED3" w:rsidRPr="00DD5FAB">
              <w:rPr>
                <w:rFonts w:ascii="Source Sans Pro" w:hAnsi="Source Sans Pro"/>
                <w:noProof/>
                <w:webHidden/>
              </w:rPr>
              <w:instrText xml:space="preserve"> PAGEREF _Toc153153062 \h </w:instrText>
            </w:r>
            <w:r w:rsidR="00186ED3" w:rsidRPr="00DD5FAB">
              <w:rPr>
                <w:rFonts w:ascii="Source Sans Pro" w:hAnsi="Source Sans Pro"/>
                <w:noProof/>
                <w:webHidden/>
              </w:rPr>
            </w:r>
            <w:r w:rsidR="00186ED3" w:rsidRPr="00DD5FAB">
              <w:rPr>
                <w:rFonts w:ascii="Source Sans Pro" w:hAnsi="Source Sans Pro"/>
                <w:noProof/>
                <w:webHidden/>
              </w:rPr>
              <w:fldChar w:fldCharType="separate"/>
            </w:r>
            <w:r w:rsidR="00186ED3" w:rsidRPr="00DD5FAB">
              <w:rPr>
                <w:rFonts w:ascii="Source Sans Pro" w:hAnsi="Source Sans Pro"/>
                <w:noProof/>
                <w:webHidden/>
              </w:rPr>
              <w:t>6</w:t>
            </w:r>
            <w:r w:rsidR="00186ED3" w:rsidRPr="00DD5FAB">
              <w:rPr>
                <w:rFonts w:ascii="Source Sans Pro" w:hAnsi="Source Sans Pro"/>
                <w:noProof/>
                <w:webHidden/>
              </w:rPr>
              <w:fldChar w:fldCharType="end"/>
            </w:r>
          </w:hyperlink>
        </w:p>
        <w:p w14:paraId="7985C24B" w14:textId="47C44425" w:rsidR="00186ED3" w:rsidRPr="00DD5FAB" w:rsidRDefault="00AC4E23">
          <w:pPr>
            <w:pStyle w:val="Verzeichnis3"/>
            <w:tabs>
              <w:tab w:val="right" w:pos="9019"/>
            </w:tabs>
            <w:rPr>
              <w:rFonts w:ascii="Source Sans Pro" w:eastAsiaTheme="minorEastAsia" w:hAnsi="Source Sans Pro" w:cstheme="minorBidi"/>
              <w:noProof/>
              <w:kern w:val="2"/>
              <w:sz w:val="24"/>
              <w:szCs w:val="24"/>
              <w:lang w:val="en-US" w:eastAsia="en-US"/>
              <w14:ligatures w14:val="standardContextual"/>
            </w:rPr>
          </w:pPr>
          <w:hyperlink w:anchor="_Toc153153063" w:history="1">
            <w:r w:rsidR="00186ED3" w:rsidRPr="00DD5FAB">
              <w:rPr>
                <w:rStyle w:val="Hyperlink"/>
                <w:noProof/>
              </w:rPr>
              <w:t>Abschnitt 4: Aufgaben</w:t>
            </w:r>
            <w:r w:rsidR="00186ED3" w:rsidRPr="00DD5FAB">
              <w:rPr>
                <w:rFonts w:ascii="Source Sans Pro" w:hAnsi="Source Sans Pro"/>
                <w:noProof/>
                <w:webHidden/>
              </w:rPr>
              <w:tab/>
            </w:r>
            <w:r w:rsidR="00186ED3" w:rsidRPr="00DD5FAB">
              <w:rPr>
                <w:rFonts w:ascii="Source Sans Pro" w:hAnsi="Source Sans Pro"/>
                <w:noProof/>
                <w:webHidden/>
              </w:rPr>
              <w:fldChar w:fldCharType="begin"/>
            </w:r>
            <w:r w:rsidR="00186ED3" w:rsidRPr="00DD5FAB">
              <w:rPr>
                <w:rFonts w:ascii="Source Sans Pro" w:hAnsi="Source Sans Pro"/>
                <w:noProof/>
                <w:webHidden/>
              </w:rPr>
              <w:instrText xml:space="preserve"> PAGEREF _Toc153153063 \h </w:instrText>
            </w:r>
            <w:r w:rsidR="00186ED3" w:rsidRPr="00DD5FAB">
              <w:rPr>
                <w:rFonts w:ascii="Source Sans Pro" w:hAnsi="Source Sans Pro"/>
                <w:noProof/>
                <w:webHidden/>
              </w:rPr>
            </w:r>
            <w:r w:rsidR="00186ED3" w:rsidRPr="00DD5FAB">
              <w:rPr>
                <w:rFonts w:ascii="Source Sans Pro" w:hAnsi="Source Sans Pro"/>
                <w:noProof/>
                <w:webHidden/>
              </w:rPr>
              <w:fldChar w:fldCharType="separate"/>
            </w:r>
            <w:r w:rsidR="00186ED3" w:rsidRPr="00DD5FAB">
              <w:rPr>
                <w:rFonts w:ascii="Source Sans Pro" w:hAnsi="Source Sans Pro"/>
                <w:noProof/>
                <w:webHidden/>
              </w:rPr>
              <w:t>14</w:t>
            </w:r>
            <w:r w:rsidR="00186ED3" w:rsidRPr="00DD5FAB">
              <w:rPr>
                <w:rFonts w:ascii="Source Sans Pro" w:hAnsi="Source Sans Pro"/>
                <w:noProof/>
                <w:webHidden/>
              </w:rPr>
              <w:fldChar w:fldCharType="end"/>
            </w:r>
          </w:hyperlink>
        </w:p>
        <w:p w14:paraId="16F606E1" w14:textId="1B7BAAA3" w:rsidR="00B45490" w:rsidRDefault="00B45490">
          <w:r w:rsidRPr="00DD5FAB">
            <w:rPr>
              <w:rFonts w:cstheme="majorHAnsi"/>
              <w:caps/>
              <w:sz w:val="24"/>
              <w:szCs w:val="24"/>
            </w:rPr>
            <w:fldChar w:fldCharType="end"/>
          </w:r>
        </w:p>
      </w:sdtContent>
    </w:sdt>
    <w:p w14:paraId="7807AF1F" w14:textId="4E066B92" w:rsidR="00186ED3" w:rsidRDefault="00186ED3"/>
    <w:p w14:paraId="59D629ED" w14:textId="77777777" w:rsidR="001A27C1" w:rsidRDefault="001A27C1" w:rsidP="001A27C1">
      <w:pPr>
        <w:pStyle w:val="berschrift3"/>
      </w:pPr>
      <w:bookmarkStart w:id="41" w:name="_Toc153055728"/>
      <w:bookmarkStart w:id="42" w:name="_Toc153105292"/>
      <w:bookmarkStart w:id="43" w:name="_Toc153152981"/>
      <w:bookmarkStart w:id="44" w:name="_Toc153153056"/>
      <w:r>
        <w:t>Einführung</w:t>
      </w:r>
      <w:bookmarkEnd w:id="41"/>
      <w:bookmarkEnd w:id="42"/>
      <w:bookmarkEnd w:id="43"/>
      <w:bookmarkEnd w:id="44"/>
    </w:p>
    <w:p w14:paraId="08135812" w14:textId="0ACD7DBE" w:rsidR="001A27C1" w:rsidRDefault="001A27C1" w:rsidP="001A27C1">
      <w:bookmarkStart w:id="45" w:name="_it4gr3vhq8xw"/>
      <w:bookmarkEnd w:id="45"/>
      <w:r>
        <w:t xml:space="preserve">Der Kurs ist inhaltlich auf ca. 5 Stunden in Präsenz ausgelegt. Die Betreuung während des </w:t>
      </w:r>
      <w:r w:rsidR="00126593">
        <w:t>Kurses findet</w:t>
      </w:r>
      <w:r>
        <w:t xml:space="preserve"> durch mindestens ei</w:t>
      </w:r>
      <w:r w:rsidR="006279F5">
        <w:t>ne</w:t>
      </w:r>
      <w:r w:rsidR="00DD5FAB">
        <w:t>*</w:t>
      </w:r>
      <w:r w:rsidR="00BC13C0">
        <w:t>n</w:t>
      </w:r>
      <w:r>
        <w:t xml:space="preserve"> </w:t>
      </w:r>
      <w:r w:rsidR="006279F5">
        <w:t>Betreuer</w:t>
      </w:r>
      <w:r w:rsidR="00BC13C0">
        <w:t>*</w:t>
      </w:r>
      <w:r w:rsidR="006279F5">
        <w:t>in</w:t>
      </w:r>
      <w:r>
        <w:t xml:space="preserve"> auf 3 Teilnehmer</w:t>
      </w:r>
      <w:r w:rsidR="00BC13C0">
        <w:t>*</w:t>
      </w:r>
      <w:r w:rsidR="006279F5">
        <w:t>in</w:t>
      </w:r>
      <w:r>
        <w:t xml:space="preserve">nen statt. Die </w:t>
      </w:r>
      <w:r w:rsidR="006279F5">
        <w:t>Betreuer</w:t>
      </w:r>
      <w:r w:rsidR="00BC13C0">
        <w:t>*</w:t>
      </w:r>
      <w:r w:rsidR="006279F5">
        <w:t>innen</w:t>
      </w:r>
      <w:r>
        <w:t xml:space="preserve"> müssen nicht alle </w:t>
      </w:r>
      <w:r w:rsidR="00B945D0">
        <w:t>P</w:t>
      </w:r>
      <w:r>
        <w:t xml:space="preserve">rogrammiererfahrung haben, weil es </w:t>
      </w:r>
      <w:r w:rsidR="00126593">
        <w:t xml:space="preserve">bei </w:t>
      </w:r>
      <w:r w:rsidR="006061BA">
        <w:t>der Durchführung</w:t>
      </w:r>
      <w:r>
        <w:t xml:space="preserve"> d</w:t>
      </w:r>
      <w:r w:rsidR="00B945D0">
        <w:t xml:space="preserve">es Kurses </w:t>
      </w:r>
      <w:r>
        <w:t xml:space="preserve">auch oft darum geht die Teilnehmenden dazu zu </w:t>
      </w:r>
      <w:r w:rsidR="00B945D0">
        <w:t>m</w:t>
      </w:r>
      <w:r>
        <w:t xml:space="preserve">otivieren Lösungen selbst zu erarbeiten und bei Problemen mit der Aufgabe </w:t>
      </w:r>
      <w:r w:rsidR="0096160A">
        <w:t xml:space="preserve">sich gegenseitig </w:t>
      </w:r>
      <w:r>
        <w:t>zuzuhören</w:t>
      </w:r>
      <w:r w:rsidR="006061BA">
        <w:t>,</w:t>
      </w:r>
      <w:r>
        <w:t xml:space="preserve"> damit Teilnehmende über das Problem nachdenk</w:t>
      </w:r>
      <w:r w:rsidR="00B945D0">
        <w:t>en</w:t>
      </w:r>
      <w:r w:rsidR="00FA7A4C">
        <w:t xml:space="preserve"> und es dadurch ggf. selbstständig lösen können</w:t>
      </w:r>
      <w:r>
        <w:t xml:space="preserve">. Es ist jedoch </w:t>
      </w:r>
      <w:r w:rsidR="006061BA">
        <w:t>ratsam, den Kurs nicht mit</w:t>
      </w:r>
      <w:r w:rsidR="00FA7A4C">
        <w:t xml:space="preserve"> nur</w:t>
      </w:r>
      <w:r w:rsidR="006061BA">
        <w:t xml:space="preserve"> einer Aufsichtsperson mit</w:t>
      </w:r>
      <w:r>
        <w:t xml:space="preserve"> praktischer Programmiererfahrung</w:t>
      </w:r>
      <w:r w:rsidR="006061BA">
        <w:t xml:space="preserve"> durchzuführen</w:t>
      </w:r>
      <w:r w:rsidR="00FA7A4C">
        <w:t>. Gerade während des Code Alongs kann es zu Situationen kommen in denen einzelne Teilnehmende inhaltliche Schwierigkeiten haben. In so einem Moment hilft es, wenn ein</w:t>
      </w:r>
      <w:r w:rsidR="00BC13C0">
        <w:t>*</w:t>
      </w:r>
      <w:r w:rsidR="00FA7A4C">
        <w:t>e Betreuer</w:t>
      </w:r>
      <w:r w:rsidR="00BC13C0">
        <w:t>*</w:t>
      </w:r>
      <w:r w:rsidR="00FA7A4C">
        <w:t>in der</w:t>
      </w:r>
      <w:r w:rsidR="00BC13C0">
        <w:t>*m</w:t>
      </w:r>
      <w:r w:rsidR="00FA7A4C">
        <w:t xml:space="preserve"> Teilnehmer</w:t>
      </w:r>
      <w:r w:rsidR="00BC13C0">
        <w:t>*</w:t>
      </w:r>
      <w:r w:rsidR="00FA7A4C">
        <w:t>in diskret dabei helfen kann, das Problem zu debuggen, ohne dass es zu sehr in den zeitlichen Ablauf eingreift und die präsentierende Betreuer</w:t>
      </w:r>
      <w:r w:rsidR="00BC13C0">
        <w:t>*</w:t>
      </w:r>
      <w:r w:rsidR="00FA7A4C">
        <w:t>in das Code Along unterbrechen muss.</w:t>
      </w:r>
    </w:p>
    <w:p w14:paraId="0562F0D0" w14:textId="4E869DAE" w:rsidR="00B45490" w:rsidRDefault="00B45490"/>
    <w:p w14:paraId="0D6D5678" w14:textId="76326804" w:rsidR="00C91FF4" w:rsidRPr="00B45490" w:rsidRDefault="00B45490" w:rsidP="00B45490">
      <w:pPr>
        <w:pStyle w:val="berschrift2"/>
      </w:pPr>
      <w:bookmarkStart w:id="46" w:name="_uzw02oivk5w3"/>
      <w:bookmarkStart w:id="47" w:name="_hdukqqklbryg"/>
      <w:bookmarkStart w:id="48" w:name="_Toc153153057"/>
      <w:bookmarkEnd w:id="46"/>
      <w:bookmarkEnd w:id="47"/>
      <w:r w:rsidRPr="00B45490">
        <w:t>Kursablauf</w:t>
      </w:r>
      <w:bookmarkEnd w:id="48"/>
    </w:p>
    <w:p w14:paraId="7A2C58EA" w14:textId="77777777" w:rsidR="0084650F" w:rsidRDefault="0084650F"/>
    <w:p w14:paraId="1361BCAC" w14:textId="77777777" w:rsidR="001A27C1" w:rsidRDefault="001A27C1" w:rsidP="001A27C1">
      <w:pPr>
        <w:pStyle w:val="berschrift3"/>
      </w:pPr>
      <w:bookmarkStart w:id="49" w:name="_Toc153055731"/>
      <w:bookmarkStart w:id="50" w:name="_Toc153153058"/>
      <w:r>
        <w:t>Vorbereitung</w:t>
      </w:r>
      <w:bookmarkStart w:id="51" w:name="_GoBack"/>
      <w:bookmarkEnd w:id="49"/>
      <w:bookmarkEnd w:id="50"/>
      <w:bookmarkEnd w:id="51"/>
    </w:p>
    <w:p w14:paraId="6D04F13E" w14:textId="7A529F39" w:rsidR="00FF466F" w:rsidRDefault="001A27C1" w:rsidP="001A27C1">
      <w:r>
        <w:t xml:space="preserve">Für die Vorbereitung zum Workshop ist es zentral die Jupyter Notebook </w:t>
      </w:r>
      <w:r w:rsidR="006279F5">
        <w:t>Infrastruktur</w:t>
      </w:r>
      <w:r>
        <w:t xml:space="preserve"> aufzusetzen. </w:t>
      </w:r>
    </w:p>
    <w:p w14:paraId="68D78AE0" w14:textId="2FDC7FC4" w:rsidR="004265B1" w:rsidRDefault="00DD5FAB" w:rsidP="001A27C1">
      <w:r>
        <w:t xml:space="preserve">Falls ihr </w:t>
      </w:r>
      <w:r w:rsidR="004265B1">
        <w:t>Zugang zu einer Hetzner Cloud habt</w:t>
      </w:r>
      <w:r w:rsidR="00092A1F">
        <w:t xml:space="preserve"> (</w:t>
      </w:r>
      <w:r w:rsidR="00EC50A3">
        <w:t>kostet ca. 10 Euro für eine Woche)</w:t>
      </w:r>
      <w:r>
        <w:t xml:space="preserve">, könnt ihr das </w:t>
      </w:r>
      <w:r w:rsidR="00FF466F">
        <w:t xml:space="preserve">Ansible Script zum Aufsetzen von Virtuellen Maschinen </w:t>
      </w:r>
      <w:r>
        <w:t xml:space="preserve">verwenden, welches ihr </w:t>
      </w:r>
      <w:hyperlink r:id="rId8" w:history="1">
        <w:r w:rsidR="00FF466F" w:rsidRPr="00FF466F">
          <w:rPr>
            <w:rStyle w:val="Hyperlink"/>
          </w:rPr>
          <w:t>hier</w:t>
        </w:r>
      </w:hyperlink>
      <w:r>
        <w:rPr>
          <w:rStyle w:val="Hyperlink"/>
        </w:rPr>
        <w:t xml:space="preserve"> findet</w:t>
      </w:r>
      <w:r w:rsidR="00FF466F">
        <w:t xml:space="preserve">. Das </w:t>
      </w:r>
      <w:proofErr w:type="spellStart"/>
      <w:r w:rsidR="00FF466F">
        <w:t>Script</w:t>
      </w:r>
      <w:proofErr w:type="spellEnd"/>
      <w:r w:rsidR="00FF466F">
        <w:t xml:space="preserve"> befindet sich nicht in den Kursmaterialien, weil es kontinuierlich weiterentwickelt wird.</w:t>
      </w:r>
    </w:p>
    <w:p w14:paraId="278FDCE4" w14:textId="26E11F2B" w:rsidR="001A27C1" w:rsidRDefault="001A27C1" w:rsidP="001A27C1">
      <w:r>
        <w:t xml:space="preserve">Ist es nicht möglich eigene Jupyter Notebooks auf Servern bereitzustellen, ist eine Alternative Google Colab zu verwenden. Dies ist aus Datenschutzgründen nicht ratsam, aber kostenlos und erfordert nur minimalen Aufwand. Google Colab hat bereits die meisten Pakete, die für den Kurs notwendig </w:t>
      </w:r>
      <w:r w:rsidR="00126593">
        <w:t>sind,</w:t>
      </w:r>
      <w:r>
        <w:t xml:space="preserve"> installiert.</w:t>
      </w:r>
      <w:r w:rsidR="00FF466F">
        <w:t xml:space="preserve"> </w:t>
      </w:r>
    </w:p>
    <w:p w14:paraId="5519D877" w14:textId="77777777" w:rsidR="001A27C1" w:rsidRDefault="001A27C1" w:rsidP="001A27C1"/>
    <w:p w14:paraId="5B922B90" w14:textId="251134F4" w:rsidR="001A27C1" w:rsidRDefault="001A27C1" w:rsidP="001A27C1">
      <w:r>
        <w:t xml:space="preserve">Ansonsten gibt es weitere </w:t>
      </w:r>
      <w:r w:rsidR="00BC13C0">
        <w:t xml:space="preserve">wichtige </w:t>
      </w:r>
      <w:r>
        <w:t>optionale Schritte für die Vorbereitung:</w:t>
      </w:r>
    </w:p>
    <w:p w14:paraId="53489298" w14:textId="77777777" w:rsidR="00126593" w:rsidRDefault="00126593" w:rsidP="001A27C1"/>
    <w:p w14:paraId="693D9EE9" w14:textId="77777777" w:rsidR="0035025C" w:rsidRDefault="001A27C1" w:rsidP="0035025C">
      <w:pPr>
        <w:pStyle w:val="Listenabsatz"/>
        <w:numPr>
          <w:ilvl w:val="0"/>
          <w:numId w:val="5"/>
        </w:numPr>
      </w:pPr>
      <w:r>
        <w:t xml:space="preserve">Der Kurs muss </w:t>
      </w:r>
      <w:r w:rsidR="00126593">
        <w:t>beworben</w:t>
      </w:r>
      <w:r>
        <w:t xml:space="preserve"> werden, damit Teilnehmende auf ihn aufmerksam gemacht werden.</w:t>
      </w:r>
    </w:p>
    <w:p w14:paraId="2046DB1F" w14:textId="0FB6FAF9" w:rsidR="001A27C1" w:rsidRDefault="001A27C1" w:rsidP="0035025C">
      <w:pPr>
        <w:pStyle w:val="Listenabsatz"/>
        <w:numPr>
          <w:ilvl w:val="0"/>
          <w:numId w:val="5"/>
        </w:numPr>
      </w:pPr>
      <w:r>
        <w:t xml:space="preserve">Das Kursmaterial sollte vor der Durchführung einmal </w:t>
      </w:r>
      <w:r w:rsidR="001C6BDD">
        <w:t>getestet werden.</w:t>
      </w:r>
    </w:p>
    <w:p w14:paraId="5950EC88" w14:textId="4B484D16" w:rsidR="001A27C1" w:rsidRDefault="001A27C1" w:rsidP="001A27C1">
      <w:pPr>
        <w:pStyle w:val="Listenabsatz"/>
        <w:numPr>
          <w:ilvl w:val="0"/>
          <w:numId w:val="5"/>
        </w:numPr>
      </w:pPr>
      <w:r>
        <w:lastRenderedPageBreak/>
        <w:t xml:space="preserve">Anpassungen am Kursmaterial sind möglicherweise </w:t>
      </w:r>
      <w:r w:rsidR="00126593">
        <w:t>notwendig,</w:t>
      </w:r>
      <w:r>
        <w:t xml:space="preserve"> um </w:t>
      </w:r>
      <w:r w:rsidR="001C6BDD">
        <w:t xml:space="preserve">bspw. </w:t>
      </w:r>
      <w:r>
        <w:t>Links</w:t>
      </w:r>
      <w:r w:rsidR="001C6BDD">
        <w:t xml:space="preserve"> zu aktualisieren oder Platzhalter zu ersetzen.</w:t>
      </w:r>
    </w:p>
    <w:p w14:paraId="108F070F" w14:textId="4A7D1EAC" w:rsidR="001A27C1" w:rsidRDefault="001A27C1" w:rsidP="001A27C1">
      <w:pPr>
        <w:pStyle w:val="Listenabsatz"/>
        <w:numPr>
          <w:ilvl w:val="0"/>
          <w:numId w:val="5"/>
        </w:numPr>
      </w:pPr>
      <w:r>
        <w:t>Ein Willkommensspiel, damit die Teilnehmenden sich kennenlernen können</w:t>
      </w:r>
      <w:r w:rsidR="002176AB">
        <w:t>,</w:t>
      </w:r>
      <w:r>
        <w:t xml:space="preserve"> muss geplant werden.</w:t>
      </w:r>
    </w:p>
    <w:p w14:paraId="5A0E8245" w14:textId="77777777" w:rsidR="001A27C1" w:rsidRDefault="001A27C1" w:rsidP="001A27C1">
      <w:pPr>
        <w:pStyle w:val="Listenabsatz"/>
        <w:numPr>
          <w:ilvl w:val="0"/>
          <w:numId w:val="5"/>
        </w:numPr>
      </w:pPr>
      <w:r>
        <w:t>Aufgrund der Dauer des Kurses ist eine Verpflegung mit Obst, Getränken und ähnlichen Snacks ratsam.</w:t>
      </w:r>
    </w:p>
    <w:p w14:paraId="79A87744" w14:textId="77777777" w:rsidR="001A27C1" w:rsidRDefault="001A27C1" w:rsidP="001A27C1">
      <w:pPr>
        <w:pStyle w:val="Listenabsatz"/>
        <w:numPr>
          <w:ilvl w:val="0"/>
          <w:numId w:val="5"/>
        </w:numPr>
      </w:pPr>
      <w:r>
        <w:t>Sollte der Kurs ohne Beisein der Eltern durchgeführt werden, sollte eine Telefonliste vorbereitet werden.</w:t>
      </w:r>
    </w:p>
    <w:p w14:paraId="4EF4629D" w14:textId="4C6D9B53" w:rsidR="001A27C1" w:rsidRDefault="002176AB" w:rsidP="001A27C1">
      <w:pPr>
        <w:pStyle w:val="Listenabsatz"/>
        <w:numPr>
          <w:ilvl w:val="0"/>
          <w:numId w:val="5"/>
        </w:numPr>
      </w:pPr>
      <w:r>
        <w:t>E</w:t>
      </w:r>
      <w:r w:rsidR="001A27C1">
        <w:t>s</w:t>
      </w:r>
      <w:r>
        <w:t xml:space="preserve"> ist</w:t>
      </w:r>
      <w:r w:rsidR="001A27C1">
        <w:t xml:space="preserve"> ratsam für die Buchung des Kurses ein Buchungssystem wie </w:t>
      </w:r>
      <w:hyperlink r:id="rId9" w:history="1">
        <w:r w:rsidR="001A27C1" w:rsidRPr="00126593">
          <w:rPr>
            <w:rStyle w:val="Hyperlink"/>
          </w:rPr>
          <w:t>Pretix</w:t>
        </w:r>
      </w:hyperlink>
      <w:r w:rsidR="001A27C1">
        <w:t xml:space="preserve"> zu verwenden.</w:t>
      </w:r>
    </w:p>
    <w:p w14:paraId="2D7C8379" w14:textId="77777777" w:rsidR="00BC13C0" w:rsidRDefault="00BC13C0" w:rsidP="00BC13C0">
      <w:bookmarkStart w:id="52" w:name="_Toc153153059"/>
    </w:p>
    <w:p w14:paraId="24411A02" w14:textId="77777777" w:rsidR="00BC13C0" w:rsidRDefault="00BC13C0" w:rsidP="00BC13C0">
      <w:pPr>
        <w:rPr>
          <w:b/>
          <w:sz w:val="24"/>
        </w:rPr>
      </w:pPr>
    </w:p>
    <w:p w14:paraId="7AB14CFA" w14:textId="08E069A2" w:rsidR="0084650F" w:rsidRPr="00BC13C0" w:rsidRDefault="0084650F" w:rsidP="00BC13C0">
      <w:pPr>
        <w:rPr>
          <w:b/>
          <w:sz w:val="24"/>
        </w:rPr>
      </w:pPr>
      <w:r w:rsidRPr="00BC13C0">
        <w:rPr>
          <w:b/>
          <w:sz w:val="24"/>
        </w:rPr>
        <w:t>Einleitung</w:t>
      </w:r>
      <w:bookmarkEnd w:id="52"/>
    </w:p>
    <w:p w14:paraId="334180C1" w14:textId="77777777" w:rsidR="005362F7" w:rsidRDefault="005362F7" w:rsidP="005362F7"/>
    <w:p w14:paraId="73B8530E" w14:textId="0BA0CF68" w:rsidR="005362F7" w:rsidRDefault="005362F7" w:rsidP="005362F7">
      <w:r>
        <w:t xml:space="preserve">Der Kurs besteht im Wesentlichen aus 4 Abschnitten: </w:t>
      </w:r>
    </w:p>
    <w:p w14:paraId="01573641" w14:textId="77777777" w:rsidR="005362F7" w:rsidRDefault="005362F7" w:rsidP="005362F7"/>
    <w:p w14:paraId="09C8F9F6" w14:textId="29BC2E88" w:rsidR="005362F7" w:rsidRDefault="005362F7" w:rsidP="005362F7">
      <w:pPr>
        <w:pStyle w:val="Listenabsatz"/>
        <w:numPr>
          <w:ilvl w:val="0"/>
          <w:numId w:val="7"/>
        </w:numPr>
      </w:pPr>
      <w:r>
        <w:t>Abschnitt: Willkommen (30 min)</w:t>
      </w:r>
    </w:p>
    <w:p w14:paraId="7E2A1B7F" w14:textId="7F041E98" w:rsidR="005362F7" w:rsidRDefault="005362F7" w:rsidP="005362F7">
      <w:pPr>
        <w:pStyle w:val="Listenabsatz"/>
        <w:numPr>
          <w:ilvl w:val="0"/>
          <w:numId w:val="7"/>
        </w:numPr>
      </w:pPr>
      <w:r>
        <w:t xml:space="preserve">Abschnitt: Theorie als Präsentation (ca. </w:t>
      </w:r>
      <w:r w:rsidR="00726039">
        <w:t>15</w:t>
      </w:r>
      <w:r>
        <w:t xml:space="preserve"> min + 15 min Pause)</w:t>
      </w:r>
    </w:p>
    <w:p w14:paraId="306DC745" w14:textId="32E06C3C" w:rsidR="005362F7" w:rsidRDefault="005362F7" w:rsidP="005362F7">
      <w:pPr>
        <w:pStyle w:val="Listenabsatz"/>
        <w:numPr>
          <w:ilvl w:val="0"/>
          <w:numId w:val="7"/>
        </w:numPr>
      </w:pPr>
      <w:r>
        <w:t xml:space="preserve">Abschnitt: Python Code Along in Jupyter Notebook (ca. </w:t>
      </w:r>
      <w:r w:rsidR="00BA0443">
        <w:t>75</w:t>
      </w:r>
      <w:r>
        <w:t xml:space="preserve"> min + 15 min</w:t>
      </w:r>
      <w:r w:rsidR="00006128">
        <w:t xml:space="preserve"> Pause</w:t>
      </w:r>
      <w:r>
        <w:t>)</w:t>
      </w:r>
    </w:p>
    <w:p w14:paraId="7E8261FA" w14:textId="4765720E" w:rsidR="005362F7" w:rsidRDefault="005362F7" w:rsidP="005362F7">
      <w:pPr>
        <w:pStyle w:val="Listenabsatz"/>
        <w:numPr>
          <w:ilvl w:val="0"/>
          <w:numId w:val="7"/>
        </w:numPr>
      </w:pPr>
      <w:r>
        <w:t>Abschnitt: Praxisphase mit einer Auswahl an Projekten (</w:t>
      </w:r>
      <w:r w:rsidR="00A35650">
        <w:t>135</w:t>
      </w:r>
      <w:r>
        <w:t xml:space="preserve"> min in</w:t>
      </w:r>
      <w:r w:rsidR="002176AB">
        <w:t>k</w:t>
      </w:r>
      <w:r>
        <w:t>l. Pausen)</w:t>
      </w:r>
    </w:p>
    <w:p w14:paraId="4094BD74" w14:textId="1EC39A15" w:rsidR="00A35650" w:rsidRDefault="00A35650" w:rsidP="005362F7">
      <w:pPr>
        <w:pStyle w:val="Listenabsatz"/>
        <w:numPr>
          <w:ilvl w:val="0"/>
          <w:numId w:val="7"/>
        </w:numPr>
      </w:pPr>
      <w:r>
        <w:t>Abschnitt: Vorstellung der Ergebnisse (15 min)</w:t>
      </w:r>
    </w:p>
    <w:p w14:paraId="6AF5B1B3" w14:textId="77777777" w:rsidR="005362F7" w:rsidRDefault="005362F7" w:rsidP="005362F7"/>
    <w:p w14:paraId="6EAEFFDC" w14:textId="77777777" w:rsidR="005362F7" w:rsidRDefault="005362F7" w:rsidP="005362F7">
      <w:r>
        <w:t>Die Abschnitte werden im Folgenden genauer erläutert.</w:t>
      </w:r>
    </w:p>
    <w:p w14:paraId="16FB22D9" w14:textId="77777777" w:rsidR="005362F7" w:rsidRDefault="005362F7" w:rsidP="0084650F"/>
    <w:p w14:paraId="0553CD63" w14:textId="603829AA" w:rsidR="005362F7" w:rsidRDefault="005362F7" w:rsidP="005362F7">
      <w:pPr>
        <w:pStyle w:val="berschrift3"/>
      </w:pPr>
      <w:bookmarkStart w:id="53" w:name="_Toc153153060"/>
      <w:r>
        <w:t>Abschnitt 1: Willkommen</w:t>
      </w:r>
      <w:bookmarkEnd w:id="53"/>
      <w:r w:rsidR="00683784">
        <w:t xml:space="preserve"> (30min)</w:t>
      </w:r>
    </w:p>
    <w:p w14:paraId="62785DAA" w14:textId="5D8FA934" w:rsidR="00B945D0" w:rsidRDefault="00B945D0" w:rsidP="0084650F">
      <w:r>
        <w:t xml:space="preserve">Der Kurs beginnt mit einer Vorstellungsrunde oder einem Willkommensspiel. Zu Beginn des Kurses können auch </w:t>
      </w:r>
      <w:r w:rsidR="008A70D4">
        <w:t>Namensschilder</w:t>
      </w:r>
      <w:r w:rsidR="003355BD">
        <w:t>, gerne mit selbstgewählten Pronomen,</w:t>
      </w:r>
      <w:r>
        <w:t xml:space="preserve"> verteilt werden. Die Teilnehmenden können mit Fragen an das Thema herangeführt werden:</w:t>
      </w:r>
    </w:p>
    <w:p w14:paraId="2A4E44F6" w14:textId="77777777" w:rsidR="00B945D0" w:rsidRDefault="00B945D0" w:rsidP="0084650F"/>
    <w:p w14:paraId="2F6548B0" w14:textId="3436DE38" w:rsidR="00B945D0" w:rsidRDefault="00B945D0" w:rsidP="00F911ED">
      <w:pPr>
        <w:pStyle w:val="Listenabsatz"/>
        <w:numPr>
          <w:ilvl w:val="0"/>
          <w:numId w:val="10"/>
        </w:numPr>
      </w:pPr>
      <w:r>
        <w:t>Habt ihr schon einmal programmiert?</w:t>
      </w:r>
    </w:p>
    <w:p w14:paraId="379B830E" w14:textId="288525B1" w:rsidR="00B945D0" w:rsidRDefault="00B945D0" w:rsidP="00F911ED">
      <w:pPr>
        <w:pStyle w:val="Listenabsatz"/>
        <w:numPr>
          <w:ilvl w:val="0"/>
          <w:numId w:val="10"/>
        </w:numPr>
      </w:pPr>
      <w:r>
        <w:t>Was wollt ihr heute lernen?</w:t>
      </w:r>
    </w:p>
    <w:p w14:paraId="0616DF4D" w14:textId="37DAA0D8" w:rsidR="00B945D0" w:rsidRDefault="00B945D0" w:rsidP="00F911ED">
      <w:pPr>
        <w:pStyle w:val="Listenabsatz"/>
        <w:numPr>
          <w:ilvl w:val="0"/>
          <w:numId w:val="10"/>
        </w:numPr>
      </w:pPr>
      <w:r>
        <w:t>Wie ist euer Wissensstand in Python?</w:t>
      </w:r>
    </w:p>
    <w:p w14:paraId="504AC6A7" w14:textId="1E0980BF" w:rsidR="00B945D0" w:rsidRDefault="00B945D0" w:rsidP="00F911ED">
      <w:pPr>
        <w:pStyle w:val="Listenabsatz"/>
        <w:numPr>
          <w:ilvl w:val="0"/>
          <w:numId w:val="10"/>
        </w:numPr>
      </w:pPr>
      <w:r>
        <w:t>Was interessiert euch am meisten?</w:t>
      </w:r>
    </w:p>
    <w:p w14:paraId="379F53F0" w14:textId="15DDC73B" w:rsidR="00B945D0" w:rsidRDefault="00B945D0" w:rsidP="00F911ED">
      <w:pPr>
        <w:pStyle w:val="Listenabsatz"/>
        <w:numPr>
          <w:ilvl w:val="0"/>
          <w:numId w:val="10"/>
        </w:numPr>
      </w:pPr>
      <w:r>
        <w:t xml:space="preserve">Was ist </w:t>
      </w:r>
      <w:r w:rsidR="0040572D">
        <w:t>P</w:t>
      </w:r>
      <w:r>
        <w:t>rogrammieren?</w:t>
      </w:r>
    </w:p>
    <w:p w14:paraId="600A4979" w14:textId="77777777" w:rsidR="00E44444" w:rsidRDefault="00E44444" w:rsidP="00E44444"/>
    <w:p w14:paraId="3283FA22" w14:textId="623DFA3B" w:rsidR="00E44444" w:rsidRDefault="00E44444" w:rsidP="00E44444">
      <w:pPr>
        <w:pStyle w:val="berschrift3"/>
      </w:pPr>
      <w:bookmarkStart w:id="54" w:name="_Toc153153061"/>
      <w:r>
        <w:t xml:space="preserve">Abschnitt </w:t>
      </w:r>
      <w:r w:rsidR="00193B06">
        <w:t>2</w:t>
      </w:r>
      <w:r>
        <w:t>: Theorie</w:t>
      </w:r>
      <w:bookmarkEnd w:id="54"/>
      <w:r w:rsidR="00683784">
        <w:t xml:space="preserve"> (15min)</w:t>
      </w:r>
    </w:p>
    <w:p w14:paraId="38AB0980" w14:textId="77777777" w:rsidR="00E44444" w:rsidRDefault="00E44444" w:rsidP="00B945D0"/>
    <w:p w14:paraId="18E39347" w14:textId="579C61EF" w:rsidR="00683784" w:rsidRDefault="00B945D0">
      <w:r>
        <w:t xml:space="preserve">Darauf folgt eine Präsentation zu dem Thema, die </w:t>
      </w:r>
      <w:r w:rsidR="008A70D4">
        <w:t xml:space="preserve">den Teilnehmenden Theorie vermittelt. Die Präsentation befindet sich in den Kursmaterialien. </w:t>
      </w:r>
      <w:r w:rsidR="00726039">
        <w:t xml:space="preserve">Es handelt sich hierbei nur um zwei Folien, in </w:t>
      </w:r>
      <w:r w:rsidR="00BC13C0">
        <w:t xml:space="preserve">denen </w:t>
      </w:r>
      <w:r w:rsidR="00726039">
        <w:t xml:space="preserve">zunächst die Teilnehmenden gefragt werden was Programmieren eigentlich ist und dann </w:t>
      </w:r>
      <w:r w:rsidR="00726039">
        <w:lastRenderedPageBreak/>
        <w:t xml:space="preserve">kurz Python als Steckbrief vorgestellt wird. </w:t>
      </w:r>
      <w:r w:rsidR="008A70D4">
        <w:t xml:space="preserve">Um den Kursablauf transparent zu machen, kann ein Pad mit den wichtigsten Inhalten, dem Ablauf </w:t>
      </w:r>
      <w:r w:rsidR="00E44444">
        <w:t>und wichtigen Links gezeigt werden.</w:t>
      </w:r>
    </w:p>
    <w:p w14:paraId="559975DF" w14:textId="5A9FCED0" w:rsidR="00E44444" w:rsidRDefault="00E44444" w:rsidP="00E44444">
      <w:pPr>
        <w:pStyle w:val="berschrift3"/>
      </w:pPr>
      <w:bookmarkStart w:id="55" w:name="_Toc153153062"/>
      <w:r>
        <w:t xml:space="preserve">Abschnitt </w:t>
      </w:r>
      <w:r w:rsidR="00405579">
        <w:t>3</w:t>
      </w:r>
      <w:r>
        <w:t>: Code Along</w:t>
      </w:r>
      <w:bookmarkEnd w:id="55"/>
      <w:r w:rsidR="00683784">
        <w:t xml:space="preserve"> (75min)</w:t>
      </w:r>
    </w:p>
    <w:p w14:paraId="1CAF18CA" w14:textId="043ABF72" w:rsidR="00E44444" w:rsidRDefault="00E44444">
      <w:r>
        <w:t xml:space="preserve">Zu Beginn des Code Alongs sollten die Jupyter Notebooks auf der </w:t>
      </w:r>
      <w:r w:rsidR="00524FF4">
        <w:t>e</w:t>
      </w:r>
      <w:r>
        <w:t xml:space="preserve">igenen oder Fremdplattform geöffnet werden. Als kostenlose Plattform eignet sich </w:t>
      </w:r>
      <w:hyperlink r:id="rId10" w:history="1">
        <w:r w:rsidRPr="00E44444">
          <w:rPr>
            <w:rStyle w:val="Hyperlink"/>
          </w:rPr>
          <w:t>Google Colab</w:t>
        </w:r>
      </w:hyperlink>
      <w:r>
        <w:t>.</w:t>
      </w:r>
    </w:p>
    <w:p w14:paraId="53747499" w14:textId="43FABB39" w:rsidR="00FF466F" w:rsidRDefault="00E44444">
      <w:r>
        <w:t xml:space="preserve">Bevorzugt sollten eigene Instanzen von Jupyter Notebooks auf separaten Virtuellen Maschinen aufgesetzt werden. </w:t>
      </w:r>
      <w:bookmarkStart w:id="56" w:name="OLE_LINK5"/>
      <w:bookmarkStart w:id="57" w:name="OLE_LINK6"/>
      <w:r w:rsidR="00FF466F">
        <w:t xml:space="preserve">Hinweise zur Vorbereitung findet ihr im </w:t>
      </w:r>
      <w:r w:rsidR="00E32D6F">
        <w:t>entsprechenden</w:t>
      </w:r>
      <w:r w:rsidR="00FF466F">
        <w:t xml:space="preserve"> Abschnitt.</w:t>
      </w:r>
    </w:p>
    <w:p w14:paraId="5D226317" w14:textId="77777777" w:rsidR="00524FF4" w:rsidRDefault="00524FF4"/>
    <w:p w14:paraId="3F8916DB" w14:textId="1AC21173" w:rsidR="00524FF4" w:rsidRDefault="00524FF4">
      <w:r>
        <w:t xml:space="preserve">Jupyter Notebooks sind eine Software, die es ermöglicht Code nicht über eine ganze Textdatei hinweg auszuführen, sondern Codeblöcke in sogenannten Zellen nacheinander auszuführen. Diese Zellen teilen sich allerding einen sog. Namespace. Das heißt, einmal in einer Zelle eingeführte Variablen gelten für das gesamte </w:t>
      </w:r>
      <w:proofErr w:type="spellStart"/>
      <w:r>
        <w:t>Jupyter</w:t>
      </w:r>
      <w:proofErr w:type="spellEnd"/>
      <w:r>
        <w:t xml:space="preserve"> Notebook sobald sie in einer Zelle eingeführt wurde</w:t>
      </w:r>
      <w:r w:rsidR="0040572D">
        <w:t>n</w:t>
      </w:r>
      <w:r>
        <w:t xml:space="preserve"> und die Zelle ausgeführt wird. </w:t>
      </w:r>
    </w:p>
    <w:p w14:paraId="1AA63447" w14:textId="77777777" w:rsidR="00E32D6F" w:rsidRDefault="00E32D6F"/>
    <w:p w14:paraId="343326A0" w14:textId="667727B2" w:rsidR="0039334A" w:rsidRDefault="0039334A">
      <w:r>
        <w:t xml:space="preserve">Jeder der </w:t>
      </w:r>
      <w:r w:rsidR="00524FF4">
        <w:t>n</w:t>
      </w:r>
      <w:r>
        <w:t>achfolgenden Codeblöcke ist dazu gedacht in einer Zelle eines Jupyter Notebooks ausgeführt zu werden.</w:t>
      </w:r>
    </w:p>
    <w:p w14:paraId="2AB07557" w14:textId="77777777" w:rsidR="00F31DE2" w:rsidRDefault="00F31DE2"/>
    <w:p w14:paraId="0772F89B" w14:textId="06FA5873" w:rsidR="00F31DE2" w:rsidRDefault="00F31DE2">
      <w:r>
        <w:t xml:space="preserve">Der Gedanke hinter dem Code Along ist, dass Teilnehmende ihre Selbstwirksamkeit mit Code erfahren. </w:t>
      </w:r>
    </w:p>
    <w:p w14:paraId="0C449E68" w14:textId="6F71D373" w:rsidR="00F31DE2" w:rsidRDefault="00F31DE2" w:rsidP="00F31DE2">
      <w:pPr>
        <w:pStyle w:val="berschrift4"/>
      </w:pPr>
      <w:r w:rsidRPr="00F31DE2">
        <w:t>Ablauf des Abschnitts</w:t>
      </w:r>
    </w:p>
    <w:p w14:paraId="70A3E8B0" w14:textId="6E396F1F" w:rsidR="00F31DE2" w:rsidRDefault="00F31DE2">
      <w:r>
        <w:t>Ein</w:t>
      </w:r>
      <w:r w:rsidR="00355A0E">
        <w:t>*e</w:t>
      </w:r>
      <w:r>
        <w:t xml:space="preserve"> Betreuer</w:t>
      </w:r>
      <w:r w:rsidR="00355A0E">
        <w:t>*in</w:t>
      </w:r>
      <w:r>
        <w:t xml:space="preserve"> öffnet ein Jupyter Notebook auf </w:t>
      </w:r>
      <w:r w:rsidR="00355A0E">
        <w:t>dem eigenen</w:t>
      </w:r>
      <w:r>
        <w:t xml:space="preserve"> Laptop und präsentiert das Notebook über den Beamer den Teilnehmer</w:t>
      </w:r>
      <w:r w:rsidR="00355A0E">
        <w:t>*inne</w:t>
      </w:r>
      <w:r>
        <w:t>n. Die einzelnen Codeblöcke werden dann händisch vo</w:t>
      </w:r>
      <w:r w:rsidR="00355A0E">
        <w:t>n der*dem</w:t>
      </w:r>
      <w:r>
        <w:t xml:space="preserve"> Betreuer</w:t>
      </w:r>
      <w:r w:rsidR="00355A0E">
        <w:t>*in</w:t>
      </w:r>
      <w:r>
        <w:t xml:space="preserve"> abgetippt und ausgeführt. Das geschieht in einer </w:t>
      </w:r>
      <w:r w:rsidR="00B7731B">
        <w:t>Geschwindigkeit,</w:t>
      </w:r>
      <w:r>
        <w:t xml:space="preserve"> in der die Teilnehmenden mithalten können. Die</w:t>
      </w:r>
      <w:r w:rsidR="00355A0E">
        <w:t>*der</w:t>
      </w:r>
      <w:r>
        <w:t xml:space="preserve"> präsentierende Betreuer</w:t>
      </w:r>
      <w:r w:rsidR="00355A0E">
        <w:t>*</w:t>
      </w:r>
      <w:r>
        <w:t xml:space="preserve">in erklärt zu jedem Block inhaltlich was passiert. Fragen während der Präsentation sind </w:t>
      </w:r>
      <w:r w:rsidR="0040572D">
        <w:t>er</w:t>
      </w:r>
      <w:r>
        <w:t>wünscht.</w:t>
      </w:r>
    </w:p>
    <w:p w14:paraId="32B5A7AF" w14:textId="26848F20" w:rsidR="00F26FAF" w:rsidRDefault="00F26FAF" w:rsidP="00F26FAF">
      <w:pPr>
        <w:pStyle w:val="berschrift4"/>
      </w:pPr>
      <w:r>
        <w:t>1. Hallo Welt</w:t>
      </w:r>
    </w:p>
    <w:p w14:paraId="4AC3DD6A" w14:textId="77777777" w:rsidR="00F26FAF" w:rsidRDefault="00F26FAF"/>
    <w:tbl>
      <w:tblPr>
        <w:tblStyle w:val="Tabellenraster"/>
        <w:tblW w:w="0" w:type="auto"/>
        <w:tblLook w:val="04A0" w:firstRow="1" w:lastRow="0" w:firstColumn="1" w:lastColumn="0" w:noHBand="0" w:noVBand="1"/>
      </w:tblPr>
      <w:tblGrid>
        <w:gridCol w:w="9019"/>
      </w:tblGrid>
      <w:tr w:rsidR="00E32D6F" w14:paraId="1A04AAA3" w14:textId="77777777" w:rsidTr="00E32D6F">
        <w:tc>
          <w:tcPr>
            <w:tcW w:w="9019" w:type="dxa"/>
          </w:tcPr>
          <w:p w14:paraId="6E3C8C69" w14:textId="77777777" w:rsidR="00891F38" w:rsidRPr="00891F38" w:rsidRDefault="00891F38" w:rsidP="00891F38">
            <w:pPr>
              <w:shd w:val="clear" w:color="auto" w:fill="23272E"/>
              <w:spacing w:line="315" w:lineRule="atLeast"/>
              <w:rPr>
                <w:rFonts w:ascii="Menlo" w:hAnsi="Menlo" w:cs="Menlo"/>
                <w:color w:val="ABB2BF"/>
                <w:sz w:val="16"/>
                <w:szCs w:val="16"/>
              </w:rPr>
            </w:pPr>
            <w:proofErr w:type="gramStart"/>
            <w:r w:rsidRPr="00891F38">
              <w:rPr>
                <w:rFonts w:ascii="Menlo" w:hAnsi="Menlo" w:cs="Menlo"/>
                <w:color w:val="56B6C2"/>
                <w:sz w:val="16"/>
                <w:szCs w:val="16"/>
              </w:rPr>
              <w:t>print</w:t>
            </w:r>
            <w:r w:rsidRPr="00891F38">
              <w:rPr>
                <w:rFonts w:ascii="Menlo" w:hAnsi="Menlo" w:cs="Menlo"/>
                <w:color w:val="ABB2BF"/>
                <w:sz w:val="16"/>
                <w:szCs w:val="16"/>
              </w:rPr>
              <w:t>(</w:t>
            </w:r>
            <w:proofErr w:type="gramEnd"/>
            <w:r w:rsidRPr="00891F38">
              <w:rPr>
                <w:rFonts w:ascii="Menlo" w:hAnsi="Menlo" w:cs="Menlo"/>
                <w:color w:val="98C379"/>
                <w:sz w:val="16"/>
                <w:szCs w:val="16"/>
              </w:rPr>
              <w:t>'Hallo Welt!'</w:t>
            </w:r>
            <w:r w:rsidRPr="00891F38">
              <w:rPr>
                <w:rFonts w:ascii="Menlo" w:hAnsi="Menlo" w:cs="Menlo"/>
                <w:color w:val="ABB2BF"/>
                <w:sz w:val="16"/>
                <w:szCs w:val="16"/>
              </w:rPr>
              <w:t>)</w:t>
            </w:r>
          </w:p>
          <w:p w14:paraId="23E39BCC" w14:textId="77777777" w:rsidR="00891F38" w:rsidRPr="00891F38" w:rsidRDefault="00891F38" w:rsidP="00891F38">
            <w:pPr>
              <w:shd w:val="clear" w:color="auto" w:fill="23272E"/>
              <w:spacing w:line="315" w:lineRule="atLeast"/>
              <w:rPr>
                <w:rFonts w:ascii="Menlo" w:hAnsi="Menlo" w:cs="Menlo"/>
                <w:color w:val="ABB2BF"/>
                <w:sz w:val="16"/>
                <w:szCs w:val="16"/>
              </w:rPr>
            </w:pPr>
            <w:proofErr w:type="gramStart"/>
            <w:r w:rsidRPr="00891F38">
              <w:rPr>
                <w:rFonts w:ascii="Menlo" w:hAnsi="Menlo" w:cs="Menlo"/>
                <w:color w:val="56B6C2"/>
                <w:sz w:val="16"/>
                <w:szCs w:val="16"/>
              </w:rPr>
              <w:t>print</w:t>
            </w:r>
            <w:r w:rsidRPr="00891F38">
              <w:rPr>
                <w:rFonts w:ascii="Menlo" w:hAnsi="Menlo" w:cs="Menlo"/>
                <w:color w:val="ABB2BF"/>
                <w:sz w:val="16"/>
                <w:szCs w:val="16"/>
              </w:rPr>
              <w:t>(</w:t>
            </w:r>
            <w:proofErr w:type="gramEnd"/>
            <w:r w:rsidRPr="00891F38">
              <w:rPr>
                <w:rFonts w:ascii="Menlo" w:hAnsi="Menlo" w:cs="Menlo"/>
                <w:color w:val="98C379"/>
                <w:sz w:val="16"/>
                <w:szCs w:val="16"/>
              </w:rPr>
              <w:t>'Hallo Welt'</w:t>
            </w:r>
            <w:r w:rsidRPr="00891F38">
              <w:rPr>
                <w:rFonts w:ascii="Menlo" w:hAnsi="Menlo" w:cs="Menlo"/>
                <w:color w:val="ABB2BF"/>
                <w:sz w:val="16"/>
                <w:szCs w:val="16"/>
              </w:rPr>
              <w:t>)</w:t>
            </w:r>
          </w:p>
          <w:p w14:paraId="6DDC9A21" w14:textId="77777777" w:rsidR="00891F38" w:rsidRPr="00891F38" w:rsidRDefault="00891F38" w:rsidP="00891F38">
            <w:pPr>
              <w:shd w:val="clear" w:color="auto" w:fill="23272E"/>
              <w:spacing w:line="315" w:lineRule="atLeast"/>
              <w:rPr>
                <w:rFonts w:ascii="Menlo" w:hAnsi="Menlo" w:cs="Menlo"/>
                <w:color w:val="ABB2BF"/>
                <w:sz w:val="16"/>
                <w:szCs w:val="16"/>
              </w:rPr>
            </w:pPr>
            <w:proofErr w:type="gramStart"/>
            <w:r w:rsidRPr="00891F38">
              <w:rPr>
                <w:rFonts w:ascii="Menlo" w:hAnsi="Menlo" w:cs="Menlo"/>
                <w:color w:val="56B6C2"/>
                <w:sz w:val="16"/>
                <w:szCs w:val="16"/>
              </w:rPr>
              <w:t>print</w:t>
            </w:r>
            <w:r w:rsidRPr="00891F38">
              <w:rPr>
                <w:rFonts w:ascii="Menlo" w:hAnsi="Menlo" w:cs="Menlo"/>
                <w:color w:val="ABB2BF"/>
                <w:sz w:val="16"/>
                <w:szCs w:val="16"/>
              </w:rPr>
              <w:t>(</w:t>
            </w:r>
            <w:proofErr w:type="gramEnd"/>
            <w:r w:rsidRPr="00891F38">
              <w:rPr>
                <w:rFonts w:ascii="Menlo" w:hAnsi="Menlo" w:cs="Menlo"/>
                <w:color w:val="ABB2BF"/>
                <w:sz w:val="16"/>
                <w:szCs w:val="16"/>
              </w:rPr>
              <w:t xml:space="preserve">) </w:t>
            </w:r>
            <w:r w:rsidRPr="00891F38">
              <w:rPr>
                <w:rFonts w:ascii="Menlo" w:hAnsi="Menlo" w:cs="Menlo"/>
                <w:color w:val="7F848E"/>
                <w:sz w:val="16"/>
                <w:szCs w:val="16"/>
              </w:rPr>
              <w:t>#Leerzeile</w:t>
            </w:r>
          </w:p>
          <w:p w14:paraId="17184B12" w14:textId="05D58884" w:rsidR="00E32D6F" w:rsidRPr="00891F38" w:rsidRDefault="00891F38" w:rsidP="00E32D6F">
            <w:pPr>
              <w:shd w:val="clear" w:color="auto" w:fill="23272E"/>
              <w:spacing w:line="315" w:lineRule="atLeast"/>
              <w:rPr>
                <w:rFonts w:ascii="Menlo" w:hAnsi="Menlo" w:cs="Menlo"/>
                <w:color w:val="ABB2BF"/>
                <w:sz w:val="21"/>
                <w:szCs w:val="21"/>
              </w:rPr>
            </w:pPr>
            <w:proofErr w:type="gramStart"/>
            <w:r w:rsidRPr="00891F38">
              <w:rPr>
                <w:rFonts w:ascii="Menlo" w:hAnsi="Menlo" w:cs="Menlo"/>
                <w:color w:val="56B6C2"/>
                <w:sz w:val="16"/>
                <w:szCs w:val="16"/>
              </w:rPr>
              <w:t>print</w:t>
            </w:r>
            <w:r w:rsidRPr="00891F38">
              <w:rPr>
                <w:rFonts w:ascii="Menlo" w:hAnsi="Menlo" w:cs="Menlo"/>
                <w:color w:val="ABB2BF"/>
                <w:sz w:val="16"/>
                <w:szCs w:val="16"/>
              </w:rPr>
              <w:t>(</w:t>
            </w:r>
            <w:proofErr w:type="gramEnd"/>
            <w:r w:rsidRPr="00891F38">
              <w:rPr>
                <w:rFonts w:ascii="Menlo" w:hAnsi="Menlo" w:cs="Menlo"/>
                <w:color w:val="98C379"/>
                <w:sz w:val="16"/>
                <w:szCs w:val="16"/>
              </w:rPr>
              <w:t xml:space="preserve">'Mein Name ist </w:t>
            </w:r>
            <w:r w:rsidR="007E71BE">
              <w:rPr>
                <w:rFonts w:ascii="Menlo" w:hAnsi="Menlo" w:cs="Menlo"/>
                <w:color w:val="98C379"/>
                <w:sz w:val="16"/>
                <w:szCs w:val="16"/>
              </w:rPr>
              <w:t>Beispielname</w:t>
            </w:r>
            <w:r w:rsidRPr="00891F38">
              <w:rPr>
                <w:rFonts w:ascii="Menlo" w:hAnsi="Menlo" w:cs="Menlo"/>
                <w:color w:val="98C379"/>
                <w:sz w:val="16"/>
                <w:szCs w:val="16"/>
              </w:rPr>
              <w:t>'</w:t>
            </w:r>
            <w:r w:rsidRPr="00891F38">
              <w:rPr>
                <w:rFonts w:ascii="Menlo" w:hAnsi="Menlo" w:cs="Menlo"/>
                <w:color w:val="ABB2BF"/>
                <w:sz w:val="16"/>
                <w:szCs w:val="16"/>
              </w:rPr>
              <w:t>)</w:t>
            </w:r>
          </w:p>
        </w:tc>
      </w:tr>
    </w:tbl>
    <w:p w14:paraId="1DC52964" w14:textId="77777777" w:rsidR="00E32D6F" w:rsidRDefault="00E32D6F"/>
    <w:p w14:paraId="00EC3774" w14:textId="2C68F35F" w:rsidR="00E955A7" w:rsidRDefault="00E955A7">
      <w:r w:rsidRPr="00E955A7">
        <w:t xml:space="preserve">In diesem Abschnitt werden mehrere </w:t>
      </w:r>
      <w:r w:rsidRPr="00E955A7">
        <w:rPr>
          <w:b/>
          <w:bCs/>
        </w:rPr>
        <w:t>print</w:t>
      </w:r>
      <w:r w:rsidRPr="00E955A7">
        <w:t>-Anweisungen ausgeführt</w:t>
      </w:r>
      <w:r w:rsidR="003359C7">
        <w:t>.</w:t>
      </w:r>
      <w:r w:rsidR="0040572D">
        <w:t xml:space="preserve"> </w:t>
      </w:r>
      <w:r w:rsidR="003359C7">
        <w:t xml:space="preserve">“Print“ ist eine Methode. Methoden sind abstrakte Codeblöcke, die Parameter entgegennehmen. Im Fall von Print ist </w:t>
      </w:r>
      <w:proofErr w:type="gramStart"/>
      <w:r w:rsidR="003359C7">
        <w:t>das Text</w:t>
      </w:r>
      <w:proofErr w:type="gramEnd"/>
      <w:r w:rsidR="003359C7">
        <w:t xml:space="preserve">, ein sog. </w:t>
      </w:r>
      <w:r w:rsidR="003359C7" w:rsidRPr="002E588B">
        <w:rPr>
          <w:b/>
          <w:bCs/>
        </w:rPr>
        <w:t>String</w:t>
      </w:r>
      <w:r w:rsidR="003359C7">
        <w:t xml:space="preserve">. Strings sind Verkettungen von </w:t>
      </w:r>
      <w:proofErr w:type="spellStart"/>
      <w:r w:rsidR="003359C7" w:rsidRPr="002E588B">
        <w:rPr>
          <w:b/>
          <w:bCs/>
        </w:rPr>
        <w:t>Charactern</w:t>
      </w:r>
      <w:proofErr w:type="spellEnd"/>
      <w:r w:rsidR="003359C7">
        <w:t xml:space="preserve">, also Schriftzeichen. Print nimmt Strings entgegen und verarbeitet sie so, dass sie in der Kommandozeile über </w:t>
      </w:r>
      <w:proofErr w:type="spellStart"/>
      <w:r w:rsidR="003359C7" w:rsidRPr="002E588B">
        <w:rPr>
          <w:b/>
          <w:bCs/>
        </w:rPr>
        <w:t>stdout</w:t>
      </w:r>
      <w:proofErr w:type="spellEnd"/>
      <w:r w:rsidR="003359C7">
        <w:t xml:space="preserve"> ausgegeben werden. Oder im Fall von Jupyter Notebooks unter der Zelle ausgegeben werden in dem die Print Anweisungen ausgeführt werden. Hier werden</w:t>
      </w:r>
      <w:r w:rsidRPr="00E955A7">
        <w:t xml:space="preserve"> ausgeben: "Hallo Welt!" mit unterschiedlichen Anführungszeichen, </w:t>
      </w:r>
      <w:r>
        <w:t xml:space="preserve">und </w:t>
      </w:r>
      <w:r w:rsidRPr="00E955A7">
        <w:t>eine Leerzeile</w:t>
      </w:r>
      <w:r w:rsidR="00A078EF">
        <w:t>.</w:t>
      </w:r>
    </w:p>
    <w:p w14:paraId="19221826" w14:textId="77777777" w:rsidR="00A078EF" w:rsidRDefault="00A078EF"/>
    <w:p w14:paraId="46ADA622" w14:textId="05557A6D" w:rsidR="00E32D6F" w:rsidRDefault="00F26FAF" w:rsidP="00F26FAF">
      <w:pPr>
        <w:pStyle w:val="berschrift4"/>
      </w:pPr>
      <w:r>
        <w:lastRenderedPageBreak/>
        <w:t>2. Variablen</w:t>
      </w:r>
    </w:p>
    <w:tbl>
      <w:tblPr>
        <w:tblStyle w:val="Tabellenraster"/>
        <w:tblW w:w="0" w:type="auto"/>
        <w:tblLook w:val="04A0" w:firstRow="1" w:lastRow="0" w:firstColumn="1" w:lastColumn="0" w:noHBand="0" w:noVBand="1"/>
      </w:tblPr>
      <w:tblGrid>
        <w:gridCol w:w="9019"/>
      </w:tblGrid>
      <w:tr w:rsidR="00E32D6F" w14:paraId="5E5A4E2B" w14:textId="77777777" w:rsidTr="00E32D6F">
        <w:tc>
          <w:tcPr>
            <w:tcW w:w="9019" w:type="dxa"/>
          </w:tcPr>
          <w:bookmarkEnd w:id="56"/>
          <w:bookmarkEnd w:id="57"/>
          <w:p w14:paraId="64B7CDA1" w14:textId="627714D0" w:rsidR="00891F38" w:rsidRPr="0050494B" w:rsidRDefault="00891F38" w:rsidP="00891F38">
            <w:pPr>
              <w:shd w:val="clear" w:color="auto" w:fill="23272E"/>
              <w:spacing w:line="315" w:lineRule="atLeast"/>
              <w:rPr>
                <w:rFonts w:ascii="Menlo" w:hAnsi="Menlo" w:cs="Menlo"/>
                <w:color w:val="ABB2BF"/>
                <w:sz w:val="16"/>
                <w:szCs w:val="16"/>
              </w:rPr>
            </w:pPr>
            <w:proofErr w:type="spellStart"/>
            <w:r w:rsidRPr="0050494B">
              <w:rPr>
                <w:rFonts w:ascii="Menlo" w:hAnsi="Menlo" w:cs="Menlo"/>
                <w:color w:val="ABB2BF"/>
                <w:sz w:val="16"/>
                <w:szCs w:val="16"/>
              </w:rPr>
              <w:t>mein_name</w:t>
            </w:r>
            <w:proofErr w:type="spellEnd"/>
            <w:r w:rsidRPr="0050494B">
              <w:rPr>
                <w:rFonts w:ascii="Menlo" w:hAnsi="Menlo" w:cs="Menlo"/>
                <w:color w:val="ABB2BF"/>
                <w:sz w:val="16"/>
                <w:szCs w:val="16"/>
              </w:rPr>
              <w:t xml:space="preserve"> </w:t>
            </w:r>
            <w:r w:rsidRPr="0050494B">
              <w:rPr>
                <w:rFonts w:ascii="Menlo" w:hAnsi="Menlo" w:cs="Menlo"/>
                <w:color w:val="56B6C2"/>
                <w:sz w:val="16"/>
                <w:szCs w:val="16"/>
              </w:rPr>
              <w:t>=</w:t>
            </w:r>
            <w:r w:rsidRPr="0050494B">
              <w:rPr>
                <w:rFonts w:ascii="Menlo" w:hAnsi="Menlo" w:cs="Menlo"/>
                <w:color w:val="ABB2BF"/>
                <w:sz w:val="16"/>
                <w:szCs w:val="16"/>
              </w:rPr>
              <w:t xml:space="preserve"> </w:t>
            </w:r>
            <w:r w:rsidRPr="0050494B">
              <w:rPr>
                <w:rFonts w:ascii="Menlo" w:hAnsi="Menlo" w:cs="Menlo"/>
                <w:color w:val="98C379"/>
                <w:sz w:val="16"/>
                <w:szCs w:val="16"/>
              </w:rPr>
              <w:t>"</w:t>
            </w:r>
            <w:r w:rsidR="0050494B">
              <w:rPr>
                <w:rFonts w:ascii="Menlo" w:hAnsi="Menlo" w:cs="Menlo"/>
                <w:color w:val="98C379"/>
                <w:sz w:val="16"/>
                <w:szCs w:val="16"/>
              </w:rPr>
              <w:t>Beispielname</w:t>
            </w:r>
            <w:r w:rsidRPr="0050494B">
              <w:rPr>
                <w:rFonts w:ascii="Menlo" w:hAnsi="Menlo" w:cs="Menlo"/>
                <w:color w:val="98C379"/>
                <w:sz w:val="16"/>
                <w:szCs w:val="16"/>
              </w:rPr>
              <w:t>"</w:t>
            </w:r>
          </w:p>
          <w:p w14:paraId="7A587EB7" w14:textId="77777777" w:rsidR="00891F38" w:rsidRPr="0050494B" w:rsidRDefault="00891F38" w:rsidP="00891F38">
            <w:pPr>
              <w:shd w:val="clear" w:color="auto" w:fill="23272E"/>
              <w:spacing w:line="315" w:lineRule="atLeast"/>
              <w:rPr>
                <w:rFonts w:ascii="Menlo" w:hAnsi="Menlo" w:cs="Menlo"/>
                <w:color w:val="ABB2BF"/>
                <w:sz w:val="16"/>
                <w:szCs w:val="16"/>
              </w:rPr>
            </w:pPr>
            <w:proofErr w:type="spellStart"/>
            <w:r w:rsidRPr="0050494B">
              <w:rPr>
                <w:rFonts w:ascii="Menlo" w:hAnsi="Menlo" w:cs="Menlo"/>
                <w:color w:val="ABB2BF"/>
                <w:sz w:val="16"/>
                <w:szCs w:val="16"/>
              </w:rPr>
              <w:t>mein_alter</w:t>
            </w:r>
            <w:proofErr w:type="spellEnd"/>
            <w:r w:rsidRPr="0050494B">
              <w:rPr>
                <w:rFonts w:ascii="Menlo" w:hAnsi="Menlo" w:cs="Menlo"/>
                <w:color w:val="ABB2BF"/>
                <w:sz w:val="16"/>
                <w:szCs w:val="16"/>
              </w:rPr>
              <w:t xml:space="preserve"> </w:t>
            </w:r>
            <w:r w:rsidRPr="0050494B">
              <w:rPr>
                <w:rFonts w:ascii="Menlo" w:hAnsi="Menlo" w:cs="Menlo"/>
                <w:color w:val="56B6C2"/>
                <w:sz w:val="16"/>
                <w:szCs w:val="16"/>
              </w:rPr>
              <w:t>=</w:t>
            </w:r>
            <w:r w:rsidRPr="0050494B">
              <w:rPr>
                <w:rFonts w:ascii="Menlo" w:hAnsi="Menlo" w:cs="Menlo"/>
                <w:color w:val="ABB2BF"/>
                <w:sz w:val="16"/>
                <w:szCs w:val="16"/>
              </w:rPr>
              <w:t xml:space="preserve"> </w:t>
            </w:r>
            <w:r w:rsidRPr="0050494B">
              <w:rPr>
                <w:rFonts w:ascii="Menlo" w:hAnsi="Menlo" w:cs="Menlo"/>
                <w:color w:val="D19A66"/>
                <w:sz w:val="16"/>
                <w:szCs w:val="16"/>
              </w:rPr>
              <w:t>18</w:t>
            </w:r>
          </w:p>
          <w:p w14:paraId="6EA8D758" w14:textId="29DFACED" w:rsidR="00E32D6F" w:rsidRPr="00E32D6F" w:rsidRDefault="00891F38" w:rsidP="00891F38">
            <w:pPr>
              <w:shd w:val="clear" w:color="auto" w:fill="23272E"/>
              <w:spacing w:line="315" w:lineRule="atLeast"/>
              <w:rPr>
                <w:rFonts w:ascii="Menlo" w:hAnsi="Menlo" w:cs="Menlo"/>
                <w:color w:val="ABB2BF"/>
                <w:sz w:val="21"/>
                <w:szCs w:val="21"/>
              </w:rPr>
            </w:pPr>
            <w:proofErr w:type="spellStart"/>
            <w:r w:rsidRPr="0050494B">
              <w:rPr>
                <w:rFonts w:ascii="Menlo" w:hAnsi="Menlo" w:cs="Menlo"/>
                <w:color w:val="ABB2BF"/>
                <w:sz w:val="16"/>
                <w:szCs w:val="16"/>
              </w:rPr>
              <w:t>mein_pi</w:t>
            </w:r>
            <w:proofErr w:type="spellEnd"/>
            <w:r w:rsidRPr="0050494B">
              <w:rPr>
                <w:rFonts w:ascii="Menlo" w:hAnsi="Menlo" w:cs="Menlo"/>
                <w:color w:val="ABB2BF"/>
                <w:sz w:val="16"/>
                <w:szCs w:val="16"/>
              </w:rPr>
              <w:t xml:space="preserve"> </w:t>
            </w:r>
            <w:r w:rsidRPr="0050494B">
              <w:rPr>
                <w:rFonts w:ascii="Menlo" w:hAnsi="Menlo" w:cs="Menlo"/>
                <w:color w:val="56B6C2"/>
                <w:sz w:val="16"/>
                <w:szCs w:val="16"/>
              </w:rPr>
              <w:t>=</w:t>
            </w:r>
            <w:r w:rsidRPr="0050494B">
              <w:rPr>
                <w:rFonts w:ascii="Menlo" w:hAnsi="Menlo" w:cs="Menlo"/>
                <w:color w:val="ABB2BF"/>
                <w:sz w:val="16"/>
                <w:szCs w:val="16"/>
              </w:rPr>
              <w:t xml:space="preserve"> </w:t>
            </w:r>
            <w:r w:rsidRPr="0050494B">
              <w:rPr>
                <w:rFonts w:ascii="Menlo" w:hAnsi="Menlo" w:cs="Menlo"/>
                <w:color w:val="D19A66"/>
                <w:sz w:val="16"/>
                <w:szCs w:val="16"/>
              </w:rPr>
              <w:t>3.14</w:t>
            </w:r>
          </w:p>
        </w:tc>
      </w:tr>
    </w:tbl>
    <w:p w14:paraId="5387FA95" w14:textId="77777777" w:rsidR="00FF466F" w:rsidRDefault="00FF466F"/>
    <w:p w14:paraId="219EEDB3" w14:textId="77777777" w:rsidR="00A078EF" w:rsidRDefault="00A078EF" w:rsidP="00A078EF">
      <w:r>
        <w:t xml:space="preserve">In diesem Abschnitt werden drei Variablen definiert: </w:t>
      </w:r>
    </w:p>
    <w:p w14:paraId="7848D032" w14:textId="034B61B3" w:rsidR="00A078EF" w:rsidRDefault="00F07984" w:rsidP="00A078EF">
      <w:pPr>
        <w:pStyle w:val="Listenabsatz"/>
        <w:numPr>
          <w:ilvl w:val="0"/>
          <w:numId w:val="19"/>
        </w:numPr>
      </w:pPr>
      <w:proofErr w:type="spellStart"/>
      <w:r w:rsidRPr="00F07984">
        <w:rPr>
          <w:b/>
          <w:bCs/>
        </w:rPr>
        <w:t>mein_name</w:t>
      </w:r>
      <w:proofErr w:type="spellEnd"/>
      <w:r w:rsidR="00A078EF">
        <w:t xml:space="preserve"> wird als String mit dem Wert "Beispielname" gesetzt. </w:t>
      </w:r>
    </w:p>
    <w:p w14:paraId="671A1E29" w14:textId="5A7B2835" w:rsidR="00A078EF" w:rsidRDefault="00F07984" w:rsidP="00A078EF">
      <w:pPr>
        <w:pStyle w:val="Listenabsatz"/>
        <w:numPr>
          <w:ilvl w:val="0"/>
          <w:numId w:val="19"/>
        </w:numPr>
      </w:pPr>
      <w:proofErr w:type="spellStart"/>
      <w:r>
        <w:rPr>
          <w:b/>
          <w:bCs/>
        </w:rPr>
        <w:t>m</w:t>
      </w:r>
      <w:r w:rsidR="00A078EF" w:rsidRPr="00A078EF">
        <w:rPr>
          <w:b/>
          <w:bCs/>
        </w:rPr>
        <w:t>ein</w:t>
      </w:r>
      <w:r>
        <w:rPr>
          <w:b/>
          <w:bCs/>
        </w:rPr>
        <w:t>_a</w:t>
      </w:r>
      <w:r w:rsidR="00A078EF" w:rsidRPr="00A078EF">
        <w:rPr>
          <w:b/>
          <w:bCs/>
        </w:rPr>
        <w:t>lter</w:t>
      </w:r>
      <w:proofErr w:type="spellEnd"/>
      <w:r w:rsidR="00A078EF">
        <w:t xml:space="preserve"> wird als Ganzzahl mit dem Wert 18 initialisiert. </w:t>
      </w:r>
    </w:p>
    <w:p w14:paraId="6B5A3BD0" w14:textId="6343BF06" w:rsidR="00A078EF" w:rsidRDefault="00F07984" w:rsidP="0040494B">
      <w:pPr>
        <w:pStyle w:val="Listenabsatz"/>
        <w:numPr>
          <w:ilvl w:val="0"/>
          <w:numId w:val="19"/>
        </w:numPr>
      </w:pPr>
      <w:proofErr w:type="spellStart"/>
      <w:r>
        <w:rPr>
          <w:b/>
          <w:bCs/>
        </w:rPr>
        <w:t>m</w:t>
      </w:r>
      <w:r w:rsidR="00A078EF" w:rsidRPr="00A078EF">
        <w:rPr>
          <w:b/>
          <w:bCs/>
        </w:rPr>
        <w:t>ein</w:t>
      </w:r>
      <w:r>
        <w:rPr>
          <w:b/>
          <w:bCs/>
        </w:rPr>
        <w:t>_p</w:t>
      </w:r>
      <w:r w:rsidR="00A078EF" w:rsidRPr="00A078EF">
        <w:rPr>
          <w:b/>
          <w:bCs/>
        </w:rPr>
        <w:t>i</w:t>
      </w:r>
      <w:proofErr w:type="spellEnd"/>
      <w:r w:rsidR="00A078EF">
        <w:t xml:space="preserve"> wird als Fließkommazahl mit dem Wert 3.14 festgelegt.</w:t>
      </w:r>
    </w:p>
    <w:p w14:paraId="32E1BE3D" w14:textId="77777777" w:rsidR="00AB6F84" w:rsidRDefault="00AB6F84"/>
    <w:p w14:paraId="760C090B" w14:textId="5C89F0A4" w:rsidR="00F26FAF" w:rsidRDefault="00F26FAF">
      <w:r>
        <w:t>Kombiniert:</w:t>
      </w:r>
    </w:p>
    <w:tbl>
      <w:tblPr>
        <w:tblStyle w:val="Tabellenraster"/>
        <w:tblW w:w="0" w:type="auto"/>
        <w:tblLook w:val="04A0" w:firstRow="1" w:lastRow="0" w:firstColumn="1" w:lastColumn="0" w:noHBand="0" w:noVBand="1"/>
      </w:tblPr>
      <w:tblGrid>
        <w:gridCol w:w="9019"/>
      </w:tblGrid>
      <w:tr w:rsidR="00E32D6F" w14:paraId="6BCE2C60" w14:textId="77777777" w:rsidTr="00E32D6F">
        <w:tc>
          <w:tcPr>
            <w:tcW w:w="9019" w:type="dxa"/>
          </w:tcPr>
          <w:p w14:paraId="0129CE56" w14:textId="77777777" w:rsidR="00F07984" w:rsidRPr="00F07984" w:rsidRDefault="00F07984" w:rsidP="00F07984">
            <w:pPr>
              <w:shd w:val="clear" w:color="auto" w:fill="23272E"/>
              <w:spacing w:line="315" w:lineRule="atLeast"/>
              <w:rPr>
                <w:rFonts w:ascii="Menlo" w:hAnsi="Menlo" w:cs="Menlo"/>
                <w:color w:val="ABB2BF"/>
                <w:sz w:val="16"/>
                <w:szCs w:val="16"/>
              </w:rPr>
            </w:pPr>
            <w:proofErr w:type="gramStart"/>
            <w:r w:rsidRPr="00F07984">
              <w:rPr>
                <w:rFonts w:ascii="Menlo" w:hAnsi="Menlo" w:cs="Menlo"/>
                <w:color w:val="56B6C2"/>
                <w:sz w:val="16"/>
                <w:szCs w:val="16"/>
              </w:rPr>
              <w:t>print</w:t>
            </w:r>
            <w:r w:rsidRPr="00F07984">
              <w:rPr>
                <w:rFonts w:ascii="Menlo" w:hAnsi="Menlo" w:cs="Menlo"/>
                <w:color w:val="ABB2BF"/>
                <w:sz w:val="16"/>
                <w:szCs w:val="16"/>
              </w:rPr>
              <w:t>(</w:t>
            </w:r>
            <w:proofErr w:type="gramEnd"/>
            <w:r w:rsidRPr="00F07984">
              <w:rPr>
                <w:rFonts w:ascii="Menlo" w:hAnsi="Menlo" w:cs="Menlo"/>
                <w:color w:val="98C379"/>
                <w:sz w:val="16"/>
                <w:szCs w:val="16"/>
              </w:rPr>
              <w:t>"Hallo, ich heiße "</w:t>
            </w:r>
            <w:r w:rsidRPr="00F07984">
              <w:rPr>
                <w:rFonts w:ascii="Menlo" w:hAnsi="Menlo" w:cs="Menlo"/>
                <w:color w:val="ABB2BF"/>
                <w:sz w:val="16"/>
                <w:szCs w:val="16"/>
              </w:rPr>
              <w:t xml:space="preserve">, </w:t>
            </w:r>
            <w:proofErr w:type="spellStart"/>
            <w:r w:rsidRPr="00F07984">
              <w:rPr>
                <w:rFonts w:ascii="Menlo" w:hAnsi="Menlo" w:cs="Menlo"/>
                <w:color w:val="ABB2BF"/>
                <w:sz w:val="16"/>
                <w:szCs w:val="16"/>
              </w:rPr>
              <w:t>mein_name</w:t>
            </w:r>
            <w:proofErr w:type="spellEnd"/>
            <w:r w:rsidRPr="00F07984">
              <w:rPr>
                <w:rFonts w:ascii="Menlo" w:hAnsi="Menlo" w:cs="Menlo"/>
                <w:color w:val="ABB2BF"/>
                <w:sz w:val="16"/>
                <w:szCs w:val="16"/>
              </w:rPr>
              <w:t>)</w:t>
            </w:r>
          </w:p>
          <w:p w14:paraId="3BDD720A" w14:textId="77777777" w:rsidR="00F07984" w:rsidRPr="00F07984" w:rsidRDefault="00F07984" w:rsidP="00F07984">
            <w:pPr>
              <w:shd w:val="clear" w:color="auto" w:fill="23272E"/>
              <w:spacing w:line="315" w:lineRule="atLeast"/>
              <w:rPr>
                <w:rFonts w:ascii="Menlo" w:hAnsi="Menlo" w:cs="Menlo"/>
                <w:color w:val="ABB2BF"/>
                <w:sz w:val="16"/>
                <w:szCs w:val="16"/>
              </w:rPr>
            </w:pPr>
            <w:proofErr w:type="spellStart"/>
            <w:r w:rsidRPr="00F07984">
              <w:rPr>
                <w:rFonts w:ascii="Menlo" w:hAnsi="Menlo" w:cs="Menlo"/>
                <w:color w:val="56B6C2"/>
                <w:sz w:val="16"/>
                <w:szCs w:val="16"/>
              </w:rPr>
              <w:t>print</w:t>
            </w:r>
            <w:proofErr w:type="spellEnd"/>
            <w:r w:rsidRPr="00F07984">
              <w:rPr>
                <w:rFonts w:ascii="Menlo" w:hAnsi="Menlo" w:cs="Menlo"/>
                <w:color w:val="ABB2BF"/>
                <w:sz w:val="16"/>
                <w:szCs w:val="16"/>
              </w:rPr>
              <w:t>(</w:t>
            </w:r>
            <w:proofErr w:type="spellStart"/>
            <w:r w:rsidRPr="00F07984">
              <w:rPr>
                <w:rFonts w:ascii="Menlo" w:hAnsi="Menlo" w:cs="Menlo"/>
                <w:color w:val="ABB2BF"/>
                <w:sz w:val="16"/>
                <w:szCs w:val="16"/>
              </w:rPr>
              <w:t>mein_alter</w:t>
            </w:r>
            <w:proofErr w:type="spellEnd"/>
            <w:r w:rsidRPr="00F07984">
              <w:rPr>
                <w:rFonts w:ascii="Menlo" w:hAnsi="Menlo" w:cs="Menlo"/>
                <w:color w:val="ABB2BF"/>
                <w:sz w:val="16"/>
                <w:szCs w:val="16"/>
              </w:rPr>
              <w:t>)</w:t>
            </w:r>
          </w:p>
          <w:p w14:paraId="702F90AD" w14:textId="689DD068" w:rsidR="00E32D6F" w:rsidRPr="00E32D6F" w:rsidRDefault="00F07984" w:rsidP="00E32D6F">
            <w:pPr>
              <w:shd w:val="clear" w:color="auto" w:fill="23272E"/>
              <w:spacing w:line="315" w:lineRule="atLeast"/>
              <w:rPr>
                <w:rFonts w:ascii="Menlo" w:hAnsi="Menlo" w:cs="Menlo"/>
                <w:color w:val="ABB2BF"/>
                <w:sz w:val="21"/>
                <w:szCs w:val="21"/>
              </w:rPr>
            </w:pPr>
            <w:proofErr w:type="spellStart"/>
            <w:proofErr w:type="gramStart"/>
            <w:r w:rsidRPr="00F07984">
              <w:rPr>
                <w:rFonts w:ascii="Menlo" w:hAnsi="Menlo" w:cs="Menlo"/>
                <w:color w:val="56B6C2"/>
                <w:sz w:val="16"/>
                <w:szCs w:val="16"/>
              </w:rPr>
              <w:t>print</w:t>
            </w:r>
            <w:proofErr w:type="spellEnd"/>
            <w:r w:rsidRPr="00F07984">
              <w:rPr>
                <w:rFonts w:ascii="Menlo" w:hAnsi="Menlo" w:cs="Menlo"/>
                <w:color w:val="ABB2BF"/>
                <w:sz w:val="16"/>
                <w:szCs w:val="16"/>
              </w:rPr>
              <w:t>(</w:t>
            </w:r>
            <w:proofErr w:type="gramEnd"/>
            <w:r w:rsidRPr="00F07984">
              <w:rPr>
                <w:rFonts w:ascii="Menlo" w:hAnsi="Menlo" w:cs="Menlo"/>
                <w:color w:val="D19A66"/>
                <w:sz w:val="16"/>
                <w:szCs w:val="16"/>
              </w:rPr>
              <w:t>2</w:t>
            </w:r>
            <w:r w:rsidRPr="00F07984">
              <w:rPr>
                <w:rFonts w:ascii="Menlo" w:hAnsi="Menlo" w:cs="Menlo"/>
                <w:color w:val="ABB2BF"/>
                <w:sz w:val="16"/>
                <w:szCs w:val="16"/>
              </w:rPr>
              <w:t xml:space="preserve"> </w:t>
            </w:r>
            <w:r w:rsidRPr="00F07984">
              <w:rPr>
                <w:rFonts w:ascii="Menlo" w:hAnsi="Menlo" w:cs="Menlo"/>
                <w:color w:val="56B6C2"/>
                <w:sz w:val="16"/>
                <w:szCs w:val="16"/>
              </w:rPr>
              <w:t>*</w:t>
            </w:r>
            <w:r w:rsidRPr="00F07984">
              <w:rPr>
                <w:rFonts w:ascii="Menlo" w:hAnsi="Menlo" w:cs="Menlo"/>
                <w:color w:val="ABB2BF"/>
                <w:sz w:val="16"/>
                <w:szCs w:val="16"/>
              </w:rPr>
              <w:t xml:space="preserve"> </w:t>
            </w:r>
            <w:proofErr w:type="spellStart"/>
            <w:r w:rsidRPr="00F07984">
              <w:rPr>
                <w:rFonts w:ascii="Menlo" w:hAnsi="Menlo" w:cs="Menlo"/>
                <w:color w:val="ABB2BF"/>
                <w:sz w:val="16"/>
                <w:szCs w:val="16"/>
              </w:rPr>
              <w:t>mein_alter</w:t>
            </w:r>
            <w:proofErr w:type="spellEnd"/>
            <w:r w:rsidRPr="00F07984">
              <w:rPr>
                <w:rFonts w:ascii="Menlo" w:hAnsi="Menlo" w:cs="Menlo"/>
                <w:color w:val="ABB2BF"/>
                <w:sz w:val="16"/>
                <w:szCs w:val="16"/>
              </w:rPr>
              <w:t>)</w:t>
            </w:r>
          </w:p>
        </w:tc>
      </w:tr>
    </w:tbl>
    <w:p w14:paraId="5A457400" w14:textId="0B1A28B2" w:rsidR="00F26FAF" w:rsidRDefault="00F26FAF"/>
    <w:p w14:paraId="68CA3C44" w14:textId="6BC2BD3B" w:rsidR="00AB6F84" w:rsidRDefault="00AB6F84" w:rsidP="00AB6F84">
      <w:pPr>
        <w:pStyle w:val="Listenabsatz"/>
        <w:numPr>
          <w:ilvl w:val="0"/>
          <w:numId w:val="20"/>
        </w:numPr>
      </w:pPr>
      <w:r>
        <w:t xml:space="preserve">Der Name aus der Variable </w:t>
      </w:r>
      <w:proofErr w:type="spellStart"/>
      <w:r w:rsidRPr="00AB6F84">
        <w:rPr>
          <w:b/>
          <w:bCs/>
        </w:rPr>
        <w:t>mein</w:t>
      </w:r>
      <w:r w:rsidR="00F07984">
        <w:rPr>
          <w:b/>
          <w:bCs/>
        </w:rPr>
        <w:t>_n</w:t>
      </w:r>
      <w:r w:rsidRPr="00AB6F84">
        <w:rPr>
          <w:b/>
          <w:bCs/>
        </w:rPr>
        <w:t>ame</w:t>
      </w:r>
      <w:proofErr w:type="spellEnd"/>
      <w:r>
        <w:t xml:space="preserve"> in einem Satz ausgeben ("Hallo, ich heiße Beispielname").</w:t>
      </w:r>
    </w:p>
    <w:p w14:paraId="1DD48777" w14:textId="28E2721A" w:rsidR="00AB6F84" w:rsidRDefault="00AB6F84" w:rsidP="00AB6F84">
      <w:pPr>
        <w:pStyle w:val="Listenabsatz"/>
        <w:numPr>
          <w:ilvl w:val="0"/>
          <w:numId w:val="20"/>
        </w:numPr>
      </w:pPr>
      <w:r>
        <w:t xml:space="preserve">Der Wert von </w:t>
      </w:r>
      <w:proofErr w:type="spellStart"/>
      <w:r w:rsidRPr="00AB6F84">
        <w:rPr>
          <w:b/>
          <w:bCs/>
        </w:rPr>
        <w:t>mein</w:t>
      </w:r>
      <w:r w:rsidR="00F07984">
        <w:rPr>
          <w:b/>
          <w:bCs/>
        </w:rPr>
        <w:t>_a</w:t>
      </w:r>
      <w:r w:rsidRPr="00AB6F84">
        <w:rPr>
          <w:b/>
          <w:bCs/>
        </w:rPr>
        <w:t>lter</w:t>
      </w:r>
      <w:proofErr w:type="spellEnd"/>
      <w:r>
        <w:t xml:space="preserve"> (18) direkt ausgeben.</w:t>
      </w:r>
    </w:p>
    <w:p w14:paraId="3A4A7EBD" w14:textId="6C0CB144" w:rsidR="00F26FAF" w:rsidRDefault="00AB6F84" w:rsidP="00AB6F84">
      <w:pPr>
        <w:pStyle w:val="Listenabsatz"/>
        <w:numPr>
          <w:ilvl w:val="0"/>
          <w:numId w:val="20"/>
        </w:numPr>
      </w:pPr>
      <w:r>
        <w:t xml:space="preserve">Das Doppelte von </w:t>
      </w:r>
      <w:proofErr w:type="spellStart"/>
      <w:r w:rsidRPr="00AB6F84">
        <w:rPr>
          <w:b/>
          <w:bCs/>
        </w:rPr>
        <w:t>mein</w:t>
      </w:r>
      <w:r w:rsidR="00F07984">
        <w:rPr>
          <w:b/>
          <w:bCs/>
        </w:rPr>
        <w:t>_a</w:t>
      </w:r>
      <w:r w:rsidRPr="00AB6F84">
        <w:rPr>
          <w:b/>
          <w:bCs/>
        </w:rPr>
        <w:t>lter</w:t>
      </w:r>
      <w:proofErr w:type="spellEnd"/>
      <w:r>
        <w:t xml:space="preserve"> (also 36) berechne</w:t>
      </w:r>
      <w:r w:rsidR="007E7829">
        <w:t>n</w:t>
      </w:r>
      <w:r>
        <w:t xml:space="preserve"> und ausgeben.</w:t>
      </w:r>
    </w:p>
    <w:p w14:paraId="202C6EA3" w14:textId="334F6F6E" w:rsidR="00FF3255" w:rsidRDefault="009C2010" w:rsidP="009C2010">
      <w:pPr>
        <w:pStyle w:val="berschrift4"/>
      </w:pPr>
      <w:r>
        <w:t xml:space="preserve">3. </w:t>
      </w:r>
      <w:r w:rsidR="00FF3255">
        <w:t>Kommentare</w:t>
      </w:r>
    </w:p>
    <w:tbl>
      <w:tblPr>
        <w:tblStyle w:val="Tabellenraster"/>
        <w:tblW w:w="0" w:type="auto"/>
        <w:tblLook w:val="04A0" w:firstRow="1" w:lastRow="0" w:firstColumn="1" w:lastColumn="0" w:noHBand="0" w:noVBand="1"/>
      </w:tblPr>
      <w:tblGrid>
        <w:gridCol w:w="9019"/>
      </w:tblGrid>
      <w:tr w:rsidR="00FF3255" w14:paraId="0A7D31FE" w14:textId="77777777" w:rsidTr="00FF3255">
        <w:tc>
          <w:tcPr>
            <w:tcW w:w="9019" w:type="dxa"/>
          </w:tcPr>
          <w:p w14:paraId="04A49C85" w14:textId="77777777" w:rsidR="00FF3255" w:rsidRPr="00DE2DF3" w:rsidRDefault="00FF3255" w:rsidP="00FF3255">
            <w:pPr>
              <w:shd w:val="clear" w:color="auto" w:fill="23272E"/>
              <w:spacing w:line="315" w:lineRule="atLeast"/>
              <w:rPr>
                <w:rFonts w:ascii="Menlo" w:hAnsi="Menlo" w:cs="Menlo"/>
                <w:color w:val="ABB2BF"/>
                <w:sz w:val="16"/>
                <w:szCs w:val="16"/>
              </w:rPr>
            </w:pPr>
            <w:bookmarkStart w:id="58" w:name="OLE_LINK19"/>
            <w:bookmarkStart w:id="59" w:name="OLE_LINK20"/>
            <w:r w:rsidRPr="00DE2DF3">
              <w:rPr>
                <w:rFonts w:ascii="Menlo" w:hAnsi="Menlo" w:cs="Menlo"/>
                <w:color w:val="7F848E"/>
                <w:sz w:val="16"/>
                <w:szCs w:val="16"/>
              </w:rPr>
              <w:t># Ich bin ein Kommentar</w:t>
            </w:r>
          </w:p>
          <w:p w14:paraId="3A154254" w14:textId="77777777" w:rsidR="00FF3255" w:rsidRPr="00DE2DF3" w:rsidRDefault="00FF3255" w:rsidP="00FF3255">
            <w:pPr>
              <w:shd w:val="clear" w:color="auto" w:fill="23272E"/>
              <w:spacing w:line="315" w:lineRule="atLeast"/>
              <w:rPr>
                <w:rFonts w:ascii="Menlo" w:hAnsi="Menlo" w:cs="Menlo"/>
                <w:color w:val="ABB2BF"/>
                <w:sz w:val="16"/>
                <w:szCs w:val="16"/>
              </w:rPr>
            </w:pPr>
            <w:r w:rsidRPr="00DE2DF3">
              <w:rPr>
                <w:rFonts w:ascii="Menlo" w:hAnsi="Menlo" w:cs="Menlo"/>
                <w:color w:val="7F848E"/>
                <w:sz w:val="16"/>
                <w:szCs w:val="16"/>
              </w:rPr>
              <w:t># Was im Kommentar steht wird nicht ausgeführt:</w:t>
            </w:r>
          </w:p>
          <w:p w14:paraId="5C9E6A34" w14:textId="08D7C9A1" w:rsidR="00FF3255" w:rsidRPr="00DE2DF3" w:rsidRDefault="00FF3255" w:rsidP="00FF3255">
            <w:pPr>
              <w:shd w:val="clear" w:color="auto" w:fill="23272E"/>
              <w:spacing w:line="315" w:lineRule="atLeast"/>
              <w:rPr>
                <w:rFonts w:ascii="Menlo" w:hAnsi="Menlo" w:cs="Menlo"/>
                <w:color w:val="ABB2BF"/>
                <w:sz w:val="16"/>
                <w:szCs w:val="16"/>
              </w:rPr>
            </w:pPr>
            <w:r w:rsidRPr="00DE2DF3">
              <w:rPr>
                <w:rFonts w:ascii="Menlo" w:hAnsi="Menlo" w:cs="Menlo"/>
                <w:color w:val="7F848E"/>
                <w:sz w:val="16"/>
                <w:szCs w:val="16"/>
              </w:rPr>
              <w:t xml:space="preserve"># </w:t>
            </w:r>
            <w:proofErr w:type="spellStart"/>
            <w:r w:rsidRPr="00DE2DF3">
              <w:rPr>
                <w:rFonts w:ascii="Menlo" w:hAnsi="Menlo" w:cs="Menlo"/>
                <w:color w:val="7F848E"/>
                <w:sz w:val="16"/>
                <w:szCs w:val="16"/>
              </w:rPr>
              <w:t>mein</w:t>
            </w:r>
            <w:r w:rsidR="001B33E1">
              <w:rPr>
                <w:rFonts w:ascii="Menlo" w:hAnsi="Menlo" w:cs="Menlo"/>
                <w:color w:val="7F848E"/>
                <w:sz w:val="16"/>
                <w:szCs w:val="16"/>
              </w:rPr>
              <w:t>_n</w:t>
            </w:r>
            <w:r w:rsidRPr="00DE2DF3">
              <w:rPr>
                <w:rFonts w:ascii="Menlo" w:hAnsi="Menlo" w:cs="Menlo"/>
                <w:color w:val="7F848E"/>
                <w:sz w:val="16"/>
                <w:szCs w:val="16"/>
              </w:rPr>
              <w:t>ame</w:t>
            </w:r>
            <w:proofErr w:type="spellEnd"/>
            <w:r w:rsidRPr="00DE2DF3">
              <w:rPr>
                <w:rFonts w:ascii="Menlo" w:hAnsi="Menlo" w:cs="Menlo"/>
                <w:color w:val="7F848E"/>
                <w:sz w:val="16"/>
                <w:szCs w:val="16"/>
              </w:rPr>
              <w:t xml:space="preserve"> = "Mein Name"</w:t>
            </w:r>
          </w:p>
          <w:p w14:paraId="445D36FD" w14:textId="77777777" w:rsidR="00FF3255" w:rsidRPr="00DE2DF3" w:rsidRDefault="00FF3255" w:rsidP="00FF3255">
            <w:pPr>
              <w:shd w:val="clear" w:color="auto" w:fill="23272E"/>
              <w:spacing w:line="315" w:lineRule="atLeast"/>
              <w:rPr>
                <w:rFonts w:ascii="Menlo" w:hAnsi="Menlo" w:cs="Menlo"/>
                <w:color w:val="ABB2BF"/>
                <w:sz w:val="16"/>
                <w:szCs w:val="16"/>
              </w:rPr>
            </w:pPr>
          </w:p>
          <w:p w14:paraId="20B9945B" w14:textId="2A214C10" w:rsidR="00FF3255" w:rsidRPr="00FF3255" w:rsidRDefault="00FF3255" w:rsidP="00FF3255">
            <w:pPr>
              <w:shd w:val="clear" w:color="auto" w:fill="23272E"/>
              <w:spacing w:line="315" w:lineRule="atLeast"/>
              <w:rPr>
                <w:rFonts w:ascii="Menlo" w:hAnsi="Menlo" w:cs="Menlo"/>
                <w:color w:val="ABB2BF"/>
                <w:sz w:val="21"/>
                <w:szCs w:val="21"/>
              </w:rPr>
            </w:pPr>
            <w:proofErr w:type="spellStart"/>
            <w:r w:rsidRPr="00DE2DF3">
              <w:rPr>
                <w:rFonts w:ascii="Menlo" w:hAnsi="Menlo" w:cs="Menlo"/>
                <w:color w:val="56B6C2"/>
                <w:sz w:val="16"/>
                <w:szCs w:val="16"/>
              </w:rPr>
              <w:t>print</w:t>
            </w:r>
            <w:proofErr w:type="spellEnd"/>
            <w:r w:rsidRPr="00DE2DF3">
              <w:rPr>
                <w:rFonts w:ascii="Menlo" w:hAnsi="Menlo" w:cs="Menlo"/>
                <w:color w:val="ABB2BF"/>
                <w:sz w:val="16"/>
                <w:szCs w:val="16"/>
              </w:rPr>
              <w:t>(</w:t>
            </w:r>
            <w:proofErr w:type="spellStart"/>
            <w:r w:rsidRPr="00DE2DF3">
              <w:rPr>
                <w:rFonts w:ascii="Menlo" w:hAnsi="Menlo" w:cs="Menlo"/>
                <w:color w:val="ABB2BF"/>
                <w:sz w:val="16"/>
                <w:szCs w:val="16"/>
              </w:rPr>
              <w:t>mein</w:t>
            </w:r>
            <w:r w:rsidR="00A7457A">
              <w:rPr>
                <w:rFonts w:ascii="Menlo" w:hAnsi="Menlo" w:cs="Menlo"/>
                <w:color w:val="ABB2BF"/>
                <w:sz w:val="16"/>
                <w:szCs w:val="16"/>
              </w:rPr>
              <w:t>_n</w:t>
            </w:r>
            <w:r w:rsidRPr="00DE2DF3">
              <w:rPr>
                <w:rFonts w:ascii="Menlo" w:hAnsi="Menlo" w:cs="Menlo"/>
                <w:color w:val="ABB2BF"/>
                <w:sz w:val="16"/>
                <w:szCs w:val="16"/>
              </w:rPr>
              <w:t>ame</w:t>
            </w:r>
            <w:proofErr w:type="spellEnd"/>
            <w:r w:rsidRPr="00DE2DF3">
              <w:rPr>
                <w:rFonts w:ascii="Menlo" w:hAnsi="Menlo" w:cs="Menlo"/>
                <w:color w:val="ABB2BF"/>
                <w:sz w:val="16"/>
                <w:szCs w:val="16"/>
              </w:rPr>
              <w:t xml:space="preserve">) </w:t>
            </w:r>
            <w:r w:rsidRPr="00DE2DF3">
              <w:rPr>
                <w:rFonts w:ascii="Menlo" w:hAnsi="Menlo" w:cs="Menlo"/>
                <w:color w:val="7F848E"/>
                <w:sz w:val="16"/>
                <w:szCs w:val="16"/>
              </w:rPr>
              <w:t># Ich bin ein inline Kommentar</w:t>
            </w:r>
            <w:bookmarkEnd w:id="58"/>
            <w:bookmarkEnd w:id="59"/>
          </w:p>
        </w:tc>
      </w:tr>
    </w:tbl>
    <w:p w14:paraId="37879CD1" w14:textId="77777777" w:rsidR="00FF3255" w:rsidRDefault="00FF3255" w:rsidP="00FF3255"/>
    <w:p w14:paraId="70046A09" w14:textId="22242279" w:rsidR="00E44444" w:rsidRPr="006A0DCE" w:rsidRDefault="006A0DCE" w:rsidP="006A0DCE">
      <w:r w:rsidRPr="006A0DCE">
        <w:t xml:space="preserve">In diesem Abschnitt wird der Wert der Variable </w:t>
      </w:r>
      <w:proofErr w:type="spellStart"/>
      <w:r w:rsidRPr="006A0DCE">
        <w:rPr>
          <w:b/>
          <w:bCs/>
        </w:rPr>
        <w:t>mein</w:t>
      </w:r>
      <w:r w:rsidR="000049E9">
        <w:rPr>
          <w:b/>
          <w:bCs/>
        </w:rPr>
        <w:t>_n</w:t>
      </w:r>
      <w:r w:rsidRPr="006A0DCE">
        <w:rPr>
          <w:b/>
          <w:bCs/>
        </w:rPr>
        <w:t>ame</w:t>
      </w:r>
      <w:proofErr w:type="spellEnd"/>
      <w:r w:rsidRPr="006A0DCE">
        <w:t xml:space="preserve"> </w:t>
      </w:r>
      <w:r w:rsidR="002E588B">
        <w:t>ausgegeben</w:t>
      </w:r>
      <w:r w:rsidRPr="006A0DCE">
        <w:t xml:space="preserve">, der zuvor als "Beispielname" festgelegt wurde. Die Zeilen, die mit </w:t>
      </w:r>
      <w:r w:rsidRPr="006A0DCE">
        <w:rPr>
          <w:b/>
          <w:bCs/>
        </w:rPr>
        <w:t>#</w:t>
      </w:r>
      <w:r w:rsidRPr="006A0DCE">
        <w:t xml:space="preserve"> beginnen, sind Kommentare und haben keinen Einfluss auf die Ausführung des Codes. </w:t>
      </w:r>
      <w:r w:rsidR="002E588B">
        <w:t>Kommentare dienen der Nachvollziehbarkeit für Personen</w:t>
      </w:r>
      <w:r w:rsidR="002176AB">
        <w:t>,</w:t>
      </w:r>
      <w:r w:rsidR="002E588B">
        <w:t xml:space="preserve"> die den Code lesen. So wird in Kommentaren oft die Intention hinter einem Codeabschnitt beschrieben, oder </w:t>
      </w:r>
      <w:r w:rsidR="0040494B">
        <w:t>A</w:t>
      </w:r>
      <w:r w:rsidR="002E588B">
        <w:t xml:space="preserve">ngaben </w:t>
      </w:r>
      <w:proofErr w:type="gramStart"/>
      <w:r w:rsidR="000A495E">
        <w:t>zur Autor</w:t>
      </w:r>
      <w:proofErr w:type="gramEnd"/>
      <w:r w:rsidR="0040494B">
        <w:t>*</w:t>
      </w:r>
      <w:proofErr w:type="spellStart"/>
      <w:r w:rsidR="000A495E">
        <w:t>innenschaft</w:t>
      </w:r>
      <w:proofErr w:type="spellEnd"/>
      <w:r w:rsidR="000A495E">
        <w:t xml:space="preserve"> hinterlegt. Es kann aber auch nützlich sein, Kommentare dafür zu nutzen, vorher geschriebene Codezeilen inaktiv zu machen, ohne sie zu löschen. Im Beispiel</w:t>
      </w:r>
      <w:r w:rsidRPr="006A0DCE">
        <w:t xml:space="preserve"> bleibt </w:t>
      </w:r>
      <w:proofErr w:type="spellStart"/>
      <w:r w:rsidRPr="006A0DCE">
        <w:rPr>
          <w:b/>
          <w:bCs/>
        </w:rPr>
        <w:t>mein</w:t>
      </w:r>
      <w:r w:rsidR="000049E9">
        <w:rPr>
          <w:b/>
          <w:bCs/>
        </w:rPr>
        <w:t>_n</w:t>
      </w:r>
      <w:r w:rsidRPr="006A0DCE">
        <w:rPr>
          <w:b/>
          <w:bCs/>
        </w:rPr>
        <w:t>ame</w:t>
      </w:r>
      <w:proofErr w:type="spellEnd"/>
      <w:r w:rsidRPr="006A0DCE">
        <w:t xml:space="preserve"> unverändert und "Beispielname" wird ausgegeben. Der Text nach dem print-Befehl ist ebenfalls ein Kommentar und beeinflusst die Ausführung nicht.</w:t>
      </w:r>
    </w:p>
    <w:p w14:paraId="1E2009F8" w14:textId="5303F5C1" w:rsidR="00E44444" w:rsidRDefault="008B71BE" w:rsidP="008B71BE">
      <w:pPr>
        <w:pStyle w:val="berschrift4"/>
      </w:pPr>
      <w:r>
        <w:t>4. Datentypen</w:t>
      </w:r>
    </w:p>
    <w:tbl>
      <w:tblPr>
        <w:tblStyle w:val="Tabellenraster"/>
        <w:tblW w:w="0" w:type="auto"/>
        <w:tblLook w:val="04A0" w:firstRow="1" w:lastRow="0" w:firstColumn="1" w:lastColumn="0" w:noHBand="0" w:noVBand="1"/>
      </w:tblPr>
      <w:tblGrid>
        <w:gridCol w:w="9019"/>
      </w:tblGrid>
      <w:tr w:rsidR="008B71BE" w14:paraId="41D03057" w14:textId="77777777" w:rsidTr="008B71BE">
        <w:tc>
          <w:tcPr>
            <w:tcW w:w="9019" w:type="dxa"/>
          </w:tcPr>
          <w:p w14:paraId="39731C26" w14:textId="77777777" w:rsidR="00651BF8" w:rsidRPr="00651BF8" w:rsidRDefault="00651BF8" w:rsidP="00651BF8">
            <w:pPr>
              <w:shd w:val="clear" w:color="auto" w:fill="23272E"/>
              <w:spacing w:line="315" w:lineRule="atLeast"/>
              <w:rPr>
                <w:rFonts w:ascii="Menlo" w:hAnsi="Menlo" w:cs="Menlo"/>
                <w:color w:val="ABB2BF"/>
                <w:sz w:val="16"/>
                <w:szCs w:val="16"/>
              </w:rPr>
            </w:pPr>
            <w:proofErr w:type="spellStart"/>
            <w:r w:rsidRPr="00651BF8">
              <w:rPr>
                <w:rFonts w:ascii="Menlo" w:hAnsi="Menlo" w:cs="Menlo"/>
                <w:color w:val="56B6C2"/>
                <w:sz w:val="16"/>
                <w:szCs w:val="16"/>
              </w:rPr>
              <w:t>print</w:t>
            </w:r>
            <w:proofErr w:type="spellEnd"/>
            <w:r w:rsidRPr="00651BF8">
              <w:rPr>
                <w:rFonts w:ascii="Menlo" w:hAnsi="Menlo" w:cs="Menlo"/>
                <w:color w:val="ABB2BF"/>
                <w:sz w:val="16"/>
                <w:szCs w:val="16"/>
              </w:rPr>
              <w:t>(</w:t>
            </w:r>
            <w:r w:rsidRPr="00651BF8">
              <w:rPr>
                <w:rFonts w:ascii="Menlo" w:hAnsi="Menlo" w:cs="Menlo"/>
                <w:color w:val="56B6C2"/>
                <w:sz w:val="16"/>
                <w:szCs w:val="16"/>
              </w:rPr>
              <w:t>type</w:t>
            </w:r>
            <w:r w:rsidRPr="00651BF8">
              <w:rPr>
                <w:rFonts w:ascii="Menlo" w:hAnsi="Menlo" w:cs="Menlo"/>
                <w:color w:val="ABB2BF"/>
                <w:sz w:val="16"/>
                <w:szCs w:val="16"/>
              </w:rPr>
              <w:t>(</w:t>
            </w:r>
            <w:proofErr w:type="spellStart"/>
            <w:r w:rsidRPr="00651BF8">
              <w:rPr>
                <w:rFonts w:ascii="Menlo" w:hAnsi="Menlo" w:cs="Menlo"/>
                <w:color w:val="ABB2BF"/>
                <w:sz w:val="16"/>
                <w:szCs w:val="16"/>
              </w:rPr>
              <w:t>mein_name</w:t>
            </w:r>
            <w:proofErr w:type="spellEnd"/>
            <w:r w:rsidRPr="00651BF8">
              <w:rPr>
                <w:rFonts w:ascii="Menlo" w:hAnsi="Menlo" w:cs="Menlo"/>
                <w:color w:val="ABB2BF"/>
                <w:sz w:val="16"/>
                <w:szCs w:val="16"/>
              </w:rPr>
              <w:t>))</w:t>
            </w:r>
          </w:p>
          <w:p w14:paraId="100BB8B2" w14:textId="77777777" w:rsidR="00651BF8" w:rsidRPr="00651BF8" w:rsidRDefault="00651BF8" w:rsidP="00651BF8">
            <w:pPr>
              <w:shd w:val="clear" w:color="auto" w:fill="23272E"/>
              <w:spacing w:line="315" w:lineRule="atLeast"/>
              <w:rPr>
                <w:rFonts w:ascii="Menlo" w:hAnsi="Menlo" w:cs="Menlo"/>
                <w:color w:val="ABB2BF"/>
                <w:sz w:val="16"/>
                <w:szCs w:val="16"/>
              </w:rPr>
            </w:pPr>
            <w:proofErr w:type="spellStart"/>
            <w:r w:rsidRPr="00651BF8">
              <w:rPr>
                <w:rFonts w:ascii="Menlo" w:hAnsi="Menlo" w:cs="Menlo"/>
                <w:color w:val="56B6C2"/>
                <w:sz w:val="16"/>
                <w:szCs w:val="16"/>
              </w:rPr>
              <w:t>print</w:t>
            </w:r>
            <w:proofErr w:type="spellEnd"/>
            <w:r w:rsidRPr="00651BF8">
              <w:rPr>
                <w:rFonts w:ascii="Menlo" w:hAnsi="Menlo" w:cs="Menlo"/>
                <w:color w:val="ABB2BF"/>
                <w:sz w:val="16"/>
                <w:szCs w:val="16"/>
              </w:rPr>
              <w:t>(</w:t>
            </w:r>
            <w:r w:rsidRPr="00651BF8">
              <w:rPr>
                <w:rFonts w:ascii="Menlo" w:hAnsi="Menlo" w:cs="Menlo"/>
                <w:color w:val="56B6C2"/>
                <w:sz w:val="16"/>
                <w:szCs w:val="16"/>
              </w:rPr>
              <w:t>type</w:t>
            </w:r>
            <w:r w:rsidRPr="00651BF8">
              <w:rPr>
                <w:rFonts w:ascii="Menlo" w:hAnsi="Menlo" w:cs="Menlo"/>
                <w:color w:val="ABB2BF"/>
                <w:sz w:val="16"/>
                <w:szCs w:val="16"/>
              </w:rPr>
              <w:t>(</w:t>
            </w:r>
            <w:proofErr w:type="spellStart"/>
            <w:r w:rsidRPr="00651BF8">
              <w:rPr>
                <w:rFonts w:ascii="Menlo" w:hAnsi="Menlo" w:cs="Menlo"/>
                <w:color w:val="ABB2BF"/>
                <w:sz w:val="16"/>
                <w:szCs w:val="16"/>
              </w:rPr>
              <w:t>mein_alter</w:t>
            </w:r>
            <w:proofErr w:type="spellEnd"/>
            <w:r w:rsidRPr="00651BF8">
              <w:rPr>
                <w:rFonts w:ascii="Menlo" w:hAnsi="Menlo" w:cs="Menlo"/>
                <w:color w:val="ABB2BF"/>
                <w:sz w:val="16"/>
                <w:szCs w:val="16"/>
              </w:rPr>
              <w:t>))</w:t>
            </w:r>
          </w:p>
          <w:p w14:paraId="2CB944CE" w14:textId="77777777" w:rsidR="00651BF8" w:rsidRPr="00651BF8" w:rsidRDefault="00651BF8" w:rsidP="00651BF8">
            <w:pPr>
              <w:shd w:val="clear" w:color="auto" w:fill="23272E"/>
              <w:spacing w:line="315" w:lineRule="atLeast"/>
              <w:rPr>
                <w:rFonts w:ascii="Menlo" w:hAnsi="Menlo" w:cs="Menlo"/>
                <w:color w:val="ABB2BF"/>
                <w:sz w:val="16"/>
                <w:szCs w:val="16"/>
              </w:rPr>
            </w:pPr>
            <w:proofErr w:type="spellStart"/>
            <w:r w:rsidRPr="00651BF8">
              <w:rPr>
                <w:rFonts w:ascii="Menlo" w:hAnsi="Menlo" w:cs="Menlo"/>
                <w:color w:val="56B6C2"/>
                <w:sz w:val="16"/>
                <w:szCs w:val="16"/>
              </w:rPr>
              <w:t>print</w:t>
            </w:r>
            <w:proofErr w:type="spellEnd"/>
            <w:r w:rsidRPr="00651BF8">
              <w:rPr>
                <w:rFonts w:ascii="Menlo" w:hAnsi="Menlo" w:cs="Menlo"/>
                <w:color w:val="ABB2BF"/>
                <w:sz w:val="16"/>
                <w:szCs w:val="16"/>
              </w:rPr>
              <w:t>(</w:t>
            </w:r>
            <w:r w:rsidRPr="00651BF8">
              <w:rPr>
                <w:rFonts w:ascii="Menlo" w:hAnsi="Menlo" w:cs="Menlo"/>
                <w:color w:val="56B6C2"/>
                <w:sz w:val="16"/>
                <w:szCs w:val="16"/>
              </w:rPr>
              <w:t>type</w:t>
            </w:r>
            <w:r w:rsidRPr="00651BF8">
              <w:rPr>
                <w:rFonts w:ascii="Menlo" w:hAnsi="Menlo" w:cs="Menlo"/>
                <w:color w:val="ABB2BF"/>
                <w:sz w:val="16"/>
                <w:szCs w:val="16"/>
              </w:rPr>
              <w:t>(</w:t>
            </w:r>
            <w:proofErr w:type="spellStart"/>
            <w:r w:rsidRPr="00651BF8">
              <w:rPr>
                <w:rFonts w:ascii="Menlo" w:hAnsi="Menlo" w:cs="Menlo"/>
                <w:color w:val="ABB2BF"/>
                <w:sz w:val="16"/>
                <w:szCs w:val="16"/>
              </w:rPr>
              <w:t>mein_pi</w:t>
            </w:r>
            <w:proofErr w:type="spellEnd"/>
            <w:r w:rsidRPr="00651BF8">
              <w:rPr>
                <w:rFonts w:ascii="Menlo" w:hAnsi="Menlo" w:cs="Menlo"/>
                <w:color w:val="ABB2BF"/>
                <w:sz w:val="16"/>
                <w:szCs w:val="16"/>
              </w:rPr>
              <w:t>))</w:t>
            </w:r>
          </w:p>
          <w:p w14:paraId="5A9158E5" w14:textId="77777777" w:rsidR="00651BF8" w:rsidRPr="00651BF8" w:rsidRDefault="00651BF8" w:rsidP="00651BF8">
            <w:pPr>
              <w:shd w:val="clear" w:color="auto" w:fill="23272E"/>
              <w:spacing w:line="315" w:lineRule="atLeast"/>
              <w:rPr>
                <w:rFonts w:ascii="Menlo" w:hAnsi="Menlo" w:cs="Menlo"/>
                <w:color w:val="ABB2BF"/>
                <w:sz w:val="16"/>
                <w:szCs w:val="16"/>
              </w:rPr>
            </w:pPr>
          </w:p>
          <w:p w14:paraId="150C1CAA" w14:textId="77777777" w:rsidR="00651BF8" w:rsidRPr="00651BF8" w:rsidRDefault="00651BF8" w:rsidP="00651BF8">
            <w:pPr>
              <w:shd w:val="clear" w:color="auto" w:fill="23272E"/>
              <w:spacing w:line="315" w:lineRule="atLeast"/>
              <w:rPr>
                <w:rFonts w:ascii="Menlo" w:hAnsi="Menlo" w:cs="Menlo"/>
                <w:color w:val="ABB2BF"/>
                <w:sz w:val="16"/>
                <w:szCs w:val="16"/>
              </w:rPr>
            </w:pPr>
            <w:proofErr w:type="spellStart"/>
            <w:r w:rsidRPr="00651BF8">
              <w:rPr>
                <w:rFonts w:ascii="Menlo" w:hAnsi="Menlo" w:cs="Menlo"/>
                <w:color w:val="ABB2BF"/>
                <w:sz w:val="16"/>
                <w:szCs w:val="16"/>
              </w:rPr>
              <w:lastRenderedPageBreak/>
              <w:t>mein_bool</w:t>
            </w:r>
            <w:proofErr w:type="spellEnd"/>
            <w:r w:rsidRPr="00651BF8">
              <w:rPr>
                <w:rFonts w:ascii="Menlo" w:hAnsi="Menlo" w:cs="Menlo"/>
                <w:color w:val="ABB2BF"/>
                <w:sz w:val="16"/>
                <w:szCs w:val="16"/>
              </w:rPr>
              <w:t xml:space="preserve"> </w:t>
            </w:r>
            <w:r w:rsidRPr="00651BF8">
              <w:rPr>
                <w:rFonts w:ascii="Menlo" w:hAnsi="Menlo" w:cs="Menlo"/>
                <w:color w:val="56B6C2"/>
                <w:sz w:val="16"/>
                <w:szCs w:val="16"/>
              </w:rPr>
              <w:t>=</w:t>
            </w:r>
            <w:r w:rsidRPr="00651BF8">
              <w:rPr>
                <w:rFonts w:ascii="Menlo" w:hAnsi="Menlo" w:cs="Menlo"/>
                <w:color w:val="ABB2BF"/>
                <w:sz w:val="16"/>
                <w:szCs w:val="16"/>
              </w:rPr>
              <w:t xml:space="preserve"> </w:t>
            </w:r>
            <w:r w:rsidRPr="00651BF8">
              <w:rPr>
                <w:rFonts w:ascii="Menlo" w:hAnsi="Menlo" w:cs="Menlo"/>
                <w:color w:val="D19A66"/>
                <w:sz w:val="16"/>
                <w:szCs w:val="16"/>
              </w:rPr>
              <w:t>1</w:t>
            </w:r>
            <w:r w:rsidRPr="00651BF8">
              <w:rPr>
                <w:rFonts w:ascii="Menlo" w:hAnsi="Menlo" w:cs="Menlo"/>
                <w:color w:val="ABB2BF"/>
                <w:sz w:val="16"/>
                <w:szCs w:val="16"/>
              </w:rPr>
              <w:t xml:space="preserve"> </w:t>
            </w:r>
            <w:r w:rsidRPr="00651BF8">
              <w:rPr>
                <w:rFonts w:ascii="Menlo" w:hAnsi="Menlo" w:cs="Menlo"/>
                <w:color w:val="56B6C2"/>
                <w:sz w:val="16"/>
                <w:szCs w:val="16"/>
              </w:rPr>
              <w:t>&gt;</w:t>
            </w:r>
            <w:r w:rsidRPr="00651BF8">
              <w:rPr>
                <w:rFonts w:ascii="Menlo" w:hAnsi="Menlo" w:cs="Menlo"/>
                <w:color w:val="ABB2BF"/>
                <w:sz w:val="16"/>
                <w:szCs w:val="16"/>
              </w:rPr>
              <w:t xml:space="preserve"> </w:t>
            </w:r>
            <w:r w:rsidRPr="00651BF8">
              <w:rPr>
                <w:rFonts w:ascii="Menlo" w:hAnsi="Menlo" w:cs="Menlo"/>
                <w:color w:val="D19A66"/>
                <w:sz w:val="16"/>
                <w:szCs w:val="16"/>
              </w:rPr>
              <w:t>2</w:t>
            </w:r>
          </w:p>
          <w:p w14:paraId="031B1A64" w14:textId="0E8BE0E6" w:rsidR="008B71BE" w:rsidRPr="00651BF8" w:rsidRDefault="00651BF8" w:rsidP="00651BF8">
            <w:pPr>
              <w:shd w:val="clear" w:color="auto" w:fill="23272E"/>
              <w:spacing w:line="315" w:lineRule="atLeast"/>
              <w:rPr>
                <w:rFonts w:ascii="Menlo" w:hAnsi="Menlo" w:cs="Menlo"/>
                <w:color w:val="ABB2BF"/>
                <w:sz w:val="16"/>
                <w:szCs w:val="16"/>
              </w:rPr>
            </w:pPr>
            <w:proofErr w:type="spellStart"/>
            <w:r w:rsidRPr="00651BF8">
              <w:rPr>
                <w:rFonts w:ascii="Menlo" w:hAnsi="Menlo" w:cs="Menlo"/>
                <w:color w:val="56B6C2"/>
                <w:sz w:val="16"/>
                <w:szCs w:val="16"/>
              </w:rPr>
              <w:t>print</w:t>
            </w:r>
            <w:proofErr w:type="spellEnd"/>
            <w:r w:rsidRPr="00651BF8">
              <w:rPr>
                <w:rFonts w:ascii="Menlo" w:hAnsi="Menlo" w:cs="Menlo"/>
                <w:color w:val="ABB2BF"/>
                <w:sz w:val="16"/>
                <w:szCs w:val="16"/>
              </w:rPr>
              <w:t>(</w:t>
            </w:r>
            <w:r w:rsidRPr="00651BF8">
              <w:rPr>
                <w:rFonts w:ascii="Menlo" w:hAnsi="Menlo" w:cs="Menlo"/>
                <w:color w:val="56B6C2"/>
                <w:sz w:val="16"/>
                <w:szCs w:val="16"/>
              </w:rPr>
              <w:t>type</w:t>
            </w:r>
            <w:r w:rsidRPr="00651BF8">
              <w:rPr>
                <w:rFonts w:ascii="Menlo" w:hAnsi="Menlo" w:cs="Menlo"/>
                <w:color w:val="ABB2BF"/>
                <w:sz w:val="16"/>
                <w:szCs w:val="16"/>
              </w:rPr>
              <w:t>(</w:t>
            </w:r>
            <w:proofErr w:type="spellStart"/>
            <w:r w:rsidRPr="00651BF8">
              <w:rPr>
                <w:rFonts w:ascii="Menlo" w:hAnsi="Menlo" w:cs="Menlo"/>
                <w:color w:val="ABB2BF"/>
                <w:sz w:val="16"/>
                <w:szCs w:val="16"/>
              </w:rPr>
              <w:t>mein_bool</w:t>
            </w:r>
            <w:proofErr w:type="spellEnd"/>
            <w:r w:rsidRPr="00651BF8">
              <w:rPr>
                <w:rFonts w:ascii="Menlo" w:hAnsi="Menlo" w:cs="Menlo"/>
                <w:color w:val="ABB2BF"/>
                <w:sz w:val="16"/>
                <w:szCs w:val="16"/>
              </w:rPr>
              <w:t>))</w:t>
            </w:r>
          </w:p>
        </w:tc>
      </w:tr>
    </w:tbl>
    <w:p w14:paraId="47FE1430" w14:textId="77777777" w:rsidR="008B71BE" w:rsidRDefault="008B71BE" w:rsidP="008B71BE"/>
    <w:p w14:paraId="0EB2A84B" w14:textId="77777777" w:rsidR="00B45490" w:rsidRDefault="00B45490" w:rsidP="0084650F"/>
    <w:p w14:paraId="41BEF5FB" w14:textId="130291DD" w:rsidR="006A0DCE" w:rsidRDefault="006A0DCE" w:rsidP="006A0DCE">
      <w:r>
        <w:t xml:space="preserve">In diesem Abschnitt werden die Datentypen der zuvor definierten Variablen </w:t>
      </w:r>
      <w:proofErr w:type="spellStart"/>
      <w:r w:rsidRPr="006A0DCE">
        <w:rPr>
          <w:b/>
          <w:bCs/>
        </w:rPr>
        <w:t>mein</w:t>
      </w:r>
      <w:r w:rsidR="00A51A10">
        <w:rPr>
          <w:b/>
          <w:bCs/>
        </w:rPr>
        <w:t>_n</w:t>
      </w:r>
      <w:r w:rsidRPr="006A0DCE">
        <w:rPr>
          <w:b/>
          <w:bCs/>
        </w:rPr>
        <w:t>ame</w:t>
      </w:r>
      <w:proofErr w:type="spellEnd"/>
      <w:r>
        <w:t xml:space="preserve">, </w:t>
      </w:r>
      <w:proofErr w:type="spellStart"/>
      <w:r w:rsidRPr="006A0DCE">
        <w:rPr>
          <w:b/>
          <w:bCs/>
        </w:rPr>
        <w:t>mein</w:t>
      </w:r>
      <w:r w:rsidR="00A51A10">
        <w:rPr>
          <w:b/>
          <w:bCs/>
        </w:rPr>
        <w:t>_a</w:t>
      </w:r>
      <w:r w:rsidRPr="006A0DCE">
        <w:rPr>
          <w:b/>
          <w:bCs/>
        </w:rPr>
        <w:t>lter</w:t>
      </w:r>
      <w:proofErr w:type="spellEnd"/>
      <w:r>
        <w:t xml:space="preserve"> und </w:t>
      </w:r>
      <w:proofErr w:type="spellStart"/>
      <w:r w:rsidRPr="006A0DCE">
        <w:rPr>
          <w:b/>
          <w:bCs/>
        </w:rPr>
        <w:t>mein</w:t>
      </w:r>
      <w:r w:rsidR="00A51A10">
        <w:rPr>
          <w:b/>
          <w:bCs/>
        </w:rPr>
        <w:t>_p</w:t>
      </w:r>
      <w:r w:rsidRPr="006A0DCE">
        <w:rPr>
          <w:b/>
          <w:bCs/>
        </w:rPr>
        <w:t>i</w:t>
      </w:r>
      <w:proofErr w:type="spellEnd"/>
      <w:r>
        <w:t xml:space="preserve"> ausgegeben. Anschließend wird eine neue Variable </w:t>
      </w:r>
      <w:proofErr w:type="spellStart"/>
      <w:r w:rsidRPr="006A0DCE">
        <w:rPr>
          <w:b/>
          <w:bCs/>
        </w:rPr>
        <w:t>mein</w:t>
      </w:r>
      <w:r w:rsidR="00A51A10">
        <w:rPr>
          <w:b/>
          <w:bCs/>
        </w:rPr>
        <w:t>_b</w:t>
      </w:r>
      <w:r w:rsidRPr="006A0DCE">
        <w:rPr>
          <w:b/>
          <w:bCs/>
        </w:rPr>
        <w:t>ool</w:t>
      </w:r>
      <w:proofErr w:type="spellEnd"/>
      <w:r>
        <w:t xml:space="preserve"> definiert, die das Ergebnis des Vergleichs </w:t>
      </w:r>
      <w:r w:rsidRPr="006A0DCE">
        <w:rPr>
          <w:b/>
          <w:bCs/>
        </w:rPr>
        <w:t>1 &gt; 2</w:t>
      </w:r>
      <w:r>
        <w:t xml:space="preserve"> speichert, und der Typ von </w:t>
      </w:r>
      <w:proofErr w:type="spellStart"/>
      <w:r w:rsidRPr="006A0DCE">
        <w:rPr>
          <w:b/>
          <w:bCs/>
        </w:rPr>
        <w:t>mein</w:t>
      </w:r>
      <w:r w:rsidR="00D326D6">
        <w:rPr>
          <w:b/>
          <w:bCs/>
        </w:rPr>
        <w:t>_b</w:t>
      </w:r>
      <w:r w:rsidRPr="006A0DCE">
        <w:rPr>
          <w:b/>
          <w:bCs/>
        </w:rPr>
        <w:t>ool</w:t>
      </w:r>
      <w:proofErr w:type="spellEnd"/>
      <w:r>
        <w:t xml:space="preserve"> wird ebenfalls ausgegeben. </w:t>
      </w:r>
    </w:p>
    <w:p w14:paraId="55EF6A29" w14:textId="77777777" w:rsidR="006A0DCE" w:rsidRDefault="006A0DCE" w:rsidP="006A0DCE"/>
    <w:p w14:paraId="5CC887C6" w14:textId="792B723D" w:rsidR="006A0DCE" w:rsidRDefault="006A0DCE" w:rsidP="006A0DCE">
      <w:pPr>
        <w:pStyle w:val="Listenabsatz"/>
        <w:numPr>
          <w:ilvl w:val="0"/>
          <w:numId w:val="22"/>
        </w:numPr>
      </w:pPr>
      <w:r w:rsidRPr="006A0DCE">
        <w:rPr>
          <w:b/>
          <w:bCs/>
        </w:rPr>
        <w:t>type(</w:t>
      </w:r>
      <w:proofErr w:type="spellStart"/>
      <w:r w:rsidRPr="006A0DCE">
        <w:rPr>
          <w:b/>
          <w:bCs/>
        </w:rPr>
        <w:t>mein</w:t>
      </w:r>
      <w:r w:rsidR="00AE0BBB">
        <w:rPr>
          <w:b/>
          <w:bCs/>
        </w:rPr>
        <w:t>_n</w:t>
      </w:r>
      <w:r w:rsidRPr="006A0DCE">
        <w:rPr>
          <w:b/>
          <w:bCs/>
        </w:rPr>
        <w:t>ame</w:t>
      </w:r>
      <w:proofErr w:type="spellEnd"/>
      <w:r w:rsidRPr="006A0DCE">
        <w:rPr>
          <w:b/>
          <w:bCs/>
        </w:rPr>
        <w:t>)</w:t>
      </w:r>
      <w:r>
        <w:t xml:space="preserve"> gibt den Typ von </w:t>
      </w:r>
      <w:proofErr w:type="spellStart"/>
      <w:r w:rsidRPr="006A0DCE">
        <w:rPr>
          <w:b/>
          <w:bCs/>
        </w:rPr>
        <w:t>mein</w:t>
      </w:r>
      <w:r w:rsidR="00AE0BBB">
        <w:rPr>
          <w:b/>
          <w:bCs/>
        </w:rPr>
        <w:t>_n</w:t>
      </w:r>
      <w:r w:rsidRPr="006A0DCE">
        <w:rPr>
          <w:b/>
          <w:bCs/>
        </w:rPr>
        <w:t>ame</w:t>
      </w:r>
      <w:proofErr w:type="spellEnd"/>
      <w:r>
        <w:t xml:space="preserve"> aus, der ein String ist.</w:t>
      </w:r>
      <w:r w:rsidR="00E01260">
        <w:t xml:space="preserve"> Strings haben wir bereits eingeführt.</w:t>
      </w:r>
    </w:p>
    <w:p w14:paraId="140DB1D1" w14:textId="5F4B508D" w:rsidR="006A0DCE" w:rsidRDefault="006A0DCE" w:rsidP="006A0DCE">
      <w:pPr>
        <w:pStyle w:val="Listenabsatz"/>
        <w:numPr>
          <w:ilvl w:val="0"/>
          <w:numId w:val="22"/>
        </w:numPr>
      </w:pPr>
      <w:r w:rsidRPr="006A0DCE">
        <w:rPr>
          <w:b/>
          <w:bCs/>
        </w:rPr>
        <w:t>type(</w:t>
      </w:r>
      <w:proofErr w:type="spellStart"/>
      <w:r w:rsidRPr="006A0DCE">
        <w:rPr>
          <w:b/>
          <w:bCs/>
        </w:rPr>
        <w:t>mein</w:t>
      </w:r>
      <w:r w:rsidR="00AE0BBB">
        <w:rPr>
          <w:b/>
          <w:bCs/>
        </w:rPr>
        <w:t>_a</w:t>
      </w:r>
      <w:r w:rsidRPr="006A0DCE">
        <w:rPr>
          <w:b/>
          <w:bCs/>
        </w:rPr>
        <w:t>lter</w:t>
      </w:r>
      <w:proofErr w:type="spellEnd"/>
      <w:r w:rsidRPr="006A0DCE">
        <w:rPr>
          <w:b/>
          <w:bCs/>
        </w:rPr>
        <w:t>)</w:t>
      </w:r>
      <w:r>
        <w:t xml:space="preserve"> gibt den Typ von </w:t>
      </w:r>
      <w:proofErr w:type="spellStart"/>
      <w:r w:rsidRPr="006A0DCE">
        <w:rPr>
          <w:b/>
          <w:bCs/>
        </w:rPr>
        <w:t>mein</w:t>
      </w:r>
      <w:r w:rsidR="00AE0BBB">
        <w:rPr>
          <w:b/>
          <w:bCs/>
        </w:rPr>
        <w:t>_a</w:t>
      </w:r>
      <w:r w:rsidRPr="006A0DCE">
        <w:rPr>
          <w:b/>
          <w:bCs/>
        </w:rPr>
        <w:t>lter</w:t>
      </w:r>
      <w:proofErr w:type="spellEnd"/>
      <w:r>
        <w:t xml:space="preserve"> aus, der eine Ganzzahl (Integer) ist.</w:t>
      </w:r>
      <w:r w:rsidR="00E01260">
        <w:t xml:space="preserve"> Ganzzahlige Werte sind alle Werte</w:t>
      </w:r>
      <w:r w:rsidR="002176AB">
        <w:t>,</w:t>
      </w:r>
      <w:r w:rsidR="00E01260">
        <w:t xml:space="preserve"> die keine Nachkommastelle haben. Integer sind in ihrem Zahlenraum durch die Speichergröße begrenzt. In Python sind Standard-Integer 32 Bit lang und bilden den Zahlenraum </w:t>
      </w:r>
      <w:bookmarkStart w:id="60" w:name="OLE_LINK7"/>
      <w:bookmarkStart w:id="61" w:name="OLE_LINK8"/>
      <w:r w:rsidR="006C1B96">
        <w:t>–2</w:t>
      </w:r>
      <w:r w:rsidR="006C1B96" w:rsidRPr="006C1B96">
        <w:rPr>
          <w:vertAlign w:val="superscript"/>
        </w:rPr>
        <w:t>31</w:t>
      </w:r>
      <w:r w:rsidR="006C1B96">
        <w:rPr>
          <w:vertAlign w:val="superscript"/>
        </w:rPr>
        <w:t xml:space="preserve"> </w:t>
      </w:r>
      <w:bookmarkEnd w:id="60"/>
      <w:bookmarkEnd w:id="61"/>
      <w:r w:rsidR="006C1B96">
        <w:rPr>
          <w:rStyle w:val="mord"/>
          <w:color w:val="000000"/>
        </w:rPr>
        <w:t xml:space="preserve">bis </w:t>
      </w:r>
      <w:r w:rsidR="006C1B96">
        <w:t>+2</w:t>
      </w:r>
      <w:r w:rsidR="006C1B96" w:rsidRPr="006C1B96">
        <w:rPr>
          <w:vertAlign w:val="superscript"/>
        </w:rPr>
        <w:t>31</w:t>
      </w:r>
      <w:r w:rsidR="006C1B96">
        <w:rPr>
          <w:vertAlign w:val="superscript"/>
        </w:rPr>
        <w:t xml:space="preserve"> </w:t>
      </w:r>
      <w:r w:rsidR="006C1B96">
        <w:t>ab.</w:t>
      </w:r>
    </w:p>
    <w:p w14:paraId="6C6B4E34" w14:textId="39D2B02C" w:rsidR="006A0DCE" w:rsidRDefault="006A0DCE" w:rsidP="006A0DCE">
      <w:pPr>
        <w:pStyle w:val="Listenabsatz"/>
        <w:numPr>
          <w:ilvl w:val="0"/>
          <w:numId w:val="22"/>
        </w:numPr>
      </w:pPr>
      <w:r w:rsidRPr="006A0DCE">
        <w:rPr>
          <w:b/>
          <w:bCs/>
        </w:rPr>
        <w:t>type(</w:t>
      </w:r>
      <w:proofErr w:type="spellStart"/>
      <w:r w:rsidRPr="006A0DCE">
        <w:rPr>
          <w:b/>
          <w:bCs/>
        </w:rPr>
        <w:t>mein</w:t>
      </w:r>
      <w:r w:rsidR="00AE0BBB">
        <w:rPr>
          <w:b/>
          <w:bCs/>
        </w:rPr>
        <w:t>_p</w:t>
      </w:r>
      <w:r w:rsidRPr="006A0DCE">
        <w:rPr>
          <w:b/>
          <w:bCs/>
        </w:rPr>
        <w:t>i</w:t>
      </w:r>
      <w:proofErr w:type="spellEnd"/>
      <w:r w:rsidRPr="006A0DCE">
        <w:rPr>
          <w:b/>
          <w:bCs/>
        </w:rPr>
        <w:t>)</w:t>
      </w:r>
      <w:r>
        <w:t xml:space="preserve"> gibt den Typ von </w:t>
      </w:r>
      <w:proofErr w:type="spellStart"/>
      <w:r w:rsidRPr="006A0DCE">
        <w:rPr>
          <w:b/>
          <w:bCs/>
        </w:rPr>
        <w:t>mein</w:t>
      </w:r>
      <w:r w:rsidR="00AE0BBB">
        <w:rPr>
          <w:b/>
          <w:bCs/>
        </w:rPr>
        <w:t>_p</w:t>
      </w:r>
      <w:r w:rsidRPr="006A0DCE">
        <w:rPr>
          <w:b/>
          <w:bCs/>
        </w:rPr>
        <w:t>i</w:t>
      </w:r>
      <w:proofErr w:type="spellEnd"/>
      <w:r>
        <w:t xml:space="preserve"> aus, der eine Fließkommazahl (</w:t>
      </w:r>
      <w:proofErr w:type="spellStart"/>
      <w:r>
        <w:t>Float</w:t>
      </w:r>
      <w:proofErr w:type="spellEnd"/>
      <w:r>
        <w:t>) ist.</w:t>
      </w:r>
      <w:r w:rsidR="00E01260">
        <w:t xml:space="preserve"> Fließkommazahlen sind in Python 64 Bit lang</w:t>
      </w:r>
      <w:r w:rsidR="006C1B96">
        <w:t xml:space="preserve"> und bilden den Zahlenraum </w:t>
      </w:r>
      <w:r w:rsidR="006C1B96">
        <w:rPr>
          <w:rStyle w:val="mord"/>
          <w:color w:val="000000"/>
        </w:rPr>
        <w:t>1,7</w:t>
      </w:r>
      <w:bookmarkStart w:id="62" w:name="OLE_LINK9"/>
      <w:bookmarkStart w:id="63" w:name="OLE_LINK10"/>
      <w:r w:rsidR="006C1B96">
        <w:rPr>
          <w:rStyle w:val="mbin"/>
          <w:color w:val="000000"/>
        </w:rPr>
        <w:t>×</w:t>
      </w:r>
      <w:bookmarkEnd w:id="62"/>
      <w:bookmarkEnd w:id="63"/>
      <w:r w:rsidR="006C1B96">
        <w:rPr>
          <w:rStyle w:val="mord"/>
          <w:color w:val="000000"/>
        </w:rPr>
        <w:t>10</w:t>
      </w:r>
      <w:r w:rsidR="006C1B96">
        <w:rPr>
          <w:rStyle w:val="mord"/>
          <w:color w:val="000000"/>
          <w:vertAlign w:val="superscript"/>
        </w:rPr>
        <w:t xml:space="preserve">–308 </w:t>
      </w:r>
      <w:r w:rsidR="006C1B96">
        <w:rPr>
          <w:rStyle w:val="mord"/>
          <w:color w:val="000000"/>
        </w:rPr>
        <w:t>bis 1,7</w:t>
      </w:r>
      <w:r w:rsidR="006C1B96">
        <w:rPr>
          <w:rStyle w:val="mbin"/>
          <w:color w:val="000000"/>
        </w:rPr>
        <w:t>×10</w:t>
      </w:r>
      <w:r w:rsidR="006C1B96">
        <w:rPr>
          <w:rStyle w:val="mbin"/>
          <w:color w:val="000000"/>
          <w:vertAlign w:val="superscript"/>
        </w:rPr>
        <w:t>308</w:t>
      </w:r>
      <w:r w:rsidR="006C1B96">
        <w:rPr>
          <w:rStyle w:val="mbin"/>
          <w:color w:val="000000"/>
        </w:rPr>
        <w:t xml:space="preserve"> ab.</w:t>
      </w:r>
    </w:p>
    <w:p w14:paraId="56877118" w14:textId="3328B494" w:rsidR="006A0DCE" w:rsidRDefault="006A0DCE" w:rsidP="006A0DCE">
      <w:pPr>
        <w:pStyle w:val="Listenabsatz"/>
        <w:numPr>
          <w:ilvl w:val="0"/>
          <w:numId w:val="22"/>
        </w:numPr>
      </w:pPr>
      <w:r w:rsidRPr="006A0DCE">
        <w:rPr>
          <w:b/>
          <w:bCs/>
        </w:rPr>
        <w:t>type(</w:t>
      </w:r>
      <w:proofErr w:type="spellStart"/>
      <w:r w:rsidRPr="006A0DCE">
        <w:rPr>
          <w:b/>
          <w:bCs/>
        </w:rPr>
        <w:t>mein</w:t>
      </w:r>
      <w:r w:rsidR="00AE0BBB">
        <w:rPr>
          <w:b/>
          <w:bCs/>
        </w:rPr>
        <w:t>_b</w:t>
      </w:r>
      <w:r w:rsidRPr="006A0DCE">
        <w:rPr>
          <w:b/>
          <w:bCs/>
        </w:rPr>
        <w:t>ool</w:t>
      </w:r>
      <w:proofErr w:type="spellEnd"/>
      <w:r w:rsidRPr="006A0DCE">
        <w:rPr>
          <w:b/>
          <w:bCs/>
        </w:rPr>
        <w:t>)</w:t>
      </w:r>
      <w:r>
        <w:t xml:space="preserve"> gibt den Typ von </w:t>
      </w:r>
      <w:proofErr w:type="spellStart"/>
      <w:r w:rsidRPr="006A0DCE">
        <w:rPr>
          <w:b/>
          <w:bCs/>
        </w:rPr>
        <w:t>mein</w:t>
      </w:r>
      <w:r w:rsidR="00AE0BBB">
        <w:rPr>
          <w:b/>
          <w:bCs/>
        </w:rPr>
        <w:t>_b</w:t>
      </w:r>
      <w:r w:rsidRPr="006A0DCE">
        <w:rPr>
          <w:b/>
          <w:bCs/>
        </w:rPr>
        <w:t>ool</w:t>
      </w:r>
      <w:proofErr w:type="spellEnd"/>
      <w:r>
        <w:t xml:space="preserve"> aus, der ein Boolean ist, da </w:t>
      </w:r>
      <w:r w:rsidRPr="006A0DCE">
        <w:rPr>
          <w:b/>
          <w:bCs/>
        </w:rPr>
        <w:t>1 &gt; 2</w:t>
      </w:r>
      <w:r>
        <w:t xml:space="preserve"> eine boolesche Bedingung ist (deren Ergebnis </w:t>
      </w:r>
      <w:proofErr w:type="spellStart"/>
      <w:r w:rsidRPr="006A0DCE">
        <w:rPr>
          <w:b/>
          <w:bCs/>
        </w:rPr>
        <w:t>False</w:t>
      </w:r>
      <w:proofErr w:type="spellEnd"/>
      <w:r>
        <w:t xml:space="preserve"> ist).</w:t>
      </w:r>
      <w:r w:rsidR="0027542E">
        <w:t xml:space="preserve"> </w:t>
      </w:r>
      <w:proofErr w:type="spellStart"/>
      <w:r w:rsidR="0027542E" w:rsidRPr="0027542E">
        <w:t>Boolsche</w:t>
      </w:r>
      <w:proofErr w:type="spellEnd"/>
      <w:r w:rsidR="0027542E" w:rsidRPr="0027542E">
        <w:t xml:space="preserve"> Werte in der Programmierung repräsentieren binäre Werte, typischerweise </w:t>
      </w:r>
      <w:r w:rsidR="0027542E" w:rsidRPr="0027542E">
        <w:rPr>
          <w:b/>
          <w:bCs/>
        </w:rPr>
        <w:t>wahr</w:t>
      </w:r>
      <w:r w:rsidR="0027542E" w:rsidRPr="0027542E">
        <w:t xml:space="preserve"> und </w:t>
      </w:r>
      <w:r w:rsidR="0027542E" w:rsidRPr="0027542E">
        <w:rPr>
          <w:b/>
          <w:bCs/>
        </w:rPr>
        <w:t>falsch</w:t>
      </w:r>
      <w:r w:rsidR="0027542E" w:rsidRPr="0027542E">
        <w:t>. Sie werden verwendet, um den Fluss der Logik im Code zu steuern, wie zum Beispiel in bedingten Anweisungen und Schleifen. In Python sind die booleschen Werte </w:t>
      </w:r>
      <w:r w:rsidR="0027542E" w:rsidRPr="0027542E">
        <w:rPr>
          <w:b/>
          <w:bCs/>
        </w:rPr>
        <w:t>True</w:t>
      </w:r>
      <w:r w:rsidR="0027542E" w:rsidRPr="0027542E">
        <w:t> und </w:t>
      </w:r>
      <w:proofErr w:type="spellStart"/>
      <w:r w:rsidR="0027542E" w:rsidRPr="0027542E">
        <w:rPr>
          <w:b/>
          <w:bCs/>
        </w:rPr>
        <w:t>False</w:t>
      </w:r>
      <w:proofErr w:type="spellEnd"/>
      <w:r w:rsidR="0027542E" w:rsidRPr="0027542E">
        <w:t>, und sie sind eine Unterart von Ganzzahlen,</w:t>
      </w:r>
      <w:r w:rsidR="00B53628">
        <w:t xml:space="preserve"> </w:t>
      </w:r>
      <w:r w:rsidR="0027542E" w:rsidRPr="0027542E">
        <w:t>wobei </w:t>
      </w:r>
      <w:r w:rsidR="0027542E" w:rsidRPr="0027542E">
        <w:rPr>
          <w:b/>
          <w:bCs/>
        </w:rPr>
        <w:t>True</w:t>
      </w:r>
      <w:r w:rsidR="0027542E" w:rsidRPr="0027542E">
        <w:t> 1 und </w:t>
      </w:r>
      <w:proofErr w:type="spellStart"/>
      <w:r w:rsidR="0027542E" w:rsidRPr="0027542E">
        <w:rPr>
          <w:b/>
          <w:bCs/>
        </w:rPr>
        <w:t>False</w:t>
      </w:r>
      <w:proofErr w:type="spellEnd"/>
      <w:r w:rsidR="0027542E" w:rsidRPr="0027542E">
        <w:t> 0</w:t>
      </w:r>
      <w:r w:rsidR="0027542E">
        <w:t xml:space="preserve"> </w:t>
      </w:r>
      <w:r w:rsidR="0027542E" w:rsidRPr="0027542E">
        <w:t xml:space="preserve">entspricht. </w:t>
      </w:r>
      <w:proofErr w:type="spellStart"/>
      <w:r w:rsidR="0027542E" w:rsidRPr="0027542E">
        <w:t>Boolsche</w:t>
      </w:r>
      <w:proofErr w:type="spellEnd"/>
      <w:r w:rsidR="0027542E" w:rsidRPr="0027542E">
        <w:t xml:space="preserve"> Werte helfen bei der Entscheidungsfindung, der Auswertung von Bedingungen und der Bestimmung des Ergebnisses logischer Operationen in Softwareanwendungen.</w:t>
      </w:r>
    </w:p>
    <w:p w14:paraId="3A0338B2" w14:textId="77777777" w:rsidR="006A0DCE" w:rsidRPr="0084650F" w:rsidRDefault="006A0DCE" w:rsidP="0084650F"/>
    <w:p w14:paraId="5BC2AF92" w14:textId="0CE5DAA7" w:rsidR="006D4F08" w:rsidRDefault="006D4F08">
      <w:r>
        <w:t xml:space="preserve">Mischen </w:t>
      </w:r>
      <w:r w:rsidR="004D0719">
        <w:t>v</w:t>
      </w:r>
      <w:r>
        <w:t>on Datentypen:</w:t>
      </w:r>
    </w:p>
    <w:tbl>
      <w:tblPr>
        <w:tblStyle w:val="Tabellenraster"/>
        <w:tblW w:w="0" w:type="auto"/>
        <w:tblLook w:val="04A0" w:firstRow="1" w:lastRow="0" w:firstColumn="1" w:lastColumn="0" w:noHBand="0" w:noVBand="1"/>
      </w:tblPr>
      <w:tblGrid>
        <w:gridCol w:w="9019"/>
      </w:tblGrid>
      <w:tr w:rsidR="006D4F08" w14:paraId="29DB5689" w14:textId="77777777" w:rsidTr="006D4F08">
        <w:tc>
          <w:tcPr>
            <w:tcW w:w="9019" w:type="dxa"/>
          </w:tcPr>
          <w:p w14:paraId="52D41FE6" w14:textId="77777777" w:rsidR="00334689" w:rsidRPr="00334689" w:rsidRDefault="00334689" w:rsidP="00334689">
            <w:pPr>
              <w:shd w:val="clear" w:color="auto" w:fill="23272E"/>
              <w:spacing w:line="315" w:lineRule="atLeast"/>
              <w:rPr>
                <w:rFonts w:ascii="Menlo" w:hAnsi="Menlo" w:cs="Menlo"/>
                <w:color w:val="ABB2BF"/>
                <w:sz w:val="16"/>
                <w:szCs w:val="16"/>
              </w:rPr>
            </w:pPr>
            <w:r w:rsidRPr="00334689">
              <w:rPr>
                <w:rFonts w:ascii="Menlo" w:hAnsi="Menlo" w:cs="Menlo"/>
                <w:color w:val="ABB2BF"/>
                <w:sz w:val="16"/>
                <w:szCs w:val="16"/>
              </w:rPr>
              <w:t xml:space="preserve">ergebnis0 </w:t>
            </w:r>
            <w:r w:rsidRPr="00334689">
              <w:rPr>
                <w:rFonts w:ascii="Menlo" w:hAnsi="Menlo" w:cs="Menlo"/>
                <w:color w:val="56B6C2"/>
                <w:sz w:val="16"/>
                <w:szCs w:val="16"/>
              </w:rPr>
              <w:t>=</w:t>
            </w:r>
            <w:r w:rsidRPr="00334689">
              <w:rPr>
                <w:rFonts w:ascii="Menlo" w:hAnsi="Menlo" w:cs="Menlo"/>
                <w:color w:val="ABB2BF"/>
                <w:sz w:val="16"/>
                <w:szCs w:val="16"/>
              </w:rPr>
              <w:t xml:space="preserve"> </w:t>
            </w:r>
            <w:proofErr w:type="spellStart"/>
            <w:r w:rsidRPr="00334689">
              <w:rPr>
                <w:rFonts w:ascii="Menlo" w:hAnsi="Menlo" w:cs="Menlo"/>
                <w:color w:val="ABB2BF"/>
                <w:sz w:val="16"/>
                <w:szCs w:val="16"/>
              </w:rPr>
              <w:t>mein_alter</w:t>
            </w:r>
            <w:proofErr w:type="spellEnd"/>
            <w:r w:rsidRPr="00334689">
              <w:rPr>
                <w:rFonts w:ascii="Menlo" w:hAnsi="Menlo" w:cs="Menlo"/>
                <w:color w:val="ABB2BF"/>
                <w:sz w:val="16"/>
                <w:szCs w:val="16"/>
              </w:rPr>
              <w:t xml:space="preserve"> </w:t>
            </w:r>
            <w:r w:rsidRPr="00334689">
              <w:rPr>
                <w:rFonts w:ascii="Menlo" w:hAnsi="Menlo" w:cs="Menlo"/>
                <w:color w:val="56B6C2"/>
                <w:sz w:val="16"/>
                <w:szCs w:val="16"/>
              </w:rPr>
              <w:t>+</w:t>
            </w:r>
            <w:r w:rsidRPr="00334689">
              <w:rPr>
                <w:rFonts w:ascii="Menlo" w:hAnsi="Menlo" w:cs="Menlo"/>
                <w:color w:val="ABB2BF"/>
                <w:sz w:val="16"/>
                <w:szCs w:val="16"/>
              </w:rPr>
              <w:t xml:space="preserve"> </w:t>
            </w:r>
            <w:proofErr w:type="spellStart"/>
            <w:r w:rsidRPr="00334689">
              <w:rPr>
                <w:rFonts w:ascii="Menlo" w:hAnsi="Menlo" w:cs="Menlo"/>
                <w:color w:val="ABB2BF"/>
                <w:sz w:val="16"/>
                <w:szCs w:val="16"/>
              </w:rPr>
              <w:t>mein_alter</w:t>
            </w:r>
            <w:proofErr w:type="spellEnd"/>
          </w:p>
          <w:p w14:paraId="75BE8AAF" w14:textId="771C2729" w:rsidR="006D4F08" w:rsidRPr="00334689" w:rsidRDefault="00334689" w:rsidP="006D4F08">
            <w:pPr>
              <w:shd w:val="clear" w:color="auto" w:fill="23272E"/>
              <w:spacing w:line="315" w:lineRule="atLeast"/>
              <w:rPr>
                <w:rFonts w:ascii="Menlo" w:hAnsi="Menlo" w:cs="Menlo"/>
                <w:color w:val="ABB2BF"/>
                <w:sz w:val="16"/>
                <w:szCs w:val="16"/>
              </w:rPr>
            </w:pPr>
            <w:r w:rsidRPr="00334689">
              <w:rPr>
                <w:rFonts w:ascii="Menlo" w:hAnsi="Menlo" w:cs="Menlo"/>
                <w:color w:val="56B6C2"/>
                <w:sz w:val="16"/>
                <w:szCs w:val="16"/>
              </w:rPr>
              <w:t>print</w:t>
            </w:r>
            <w:r w:rsidRPr="00334689">
              <w:rPr>
                <w:rFonts w:ascii="Menlo" w:hAnsi="Menlo" w:cs="Menlo"/>
                <w:color w:val="ABB2BF"/>
                <w:sz w:val="16"/>
                <w:szCs w:val="16"/>
              </w:rPr>
              <w:t>(ergebnis0)</w:t>
            </w:r>
          </w:p>
        </w:tc>
      </w:tr>
    </w:tbl>
    <w:p w14:paraId="79AC58F1" w14:textId="77777777" w:rsidR="006D4F08" w:rsidRDefault="006D4F08"/>
    <w:p w14:paraId="3E8B5BD9" w14:textId="3EC61471" w:rsidR="006A0DCE" w:rsidRDefault="006A0DCE" w:rsidP="00334689">
      <w:r>
        <w:t>In diesem Abschnitt</w:t>
      </w:r>
      <w:r w:rsidR="00334689">
        <w:t xml:space="preserve"> w</w:t>
      </w:r>
      <w:r>
        <w:t xml:space="preserve">ird </w:t>
      </w:r>
      <w:r w:rsidRPr="00334689">
        <w:rPr>
          <w:b/>
          <w:bCs/>
        </w:rPr>
        <w:t>ergebnis</w:t>
      </w:r>
      <w:r w:rsidR="00EA1B01">
        <w:rPr>
          <w:b/>
          <w:bCs/>
        </w:rPr>
        <w:t>0</w:t>
      </w:r>
      <w:r>
        <w:t xml:space="preserve"> zunächst als die Summe von </w:t>
      </w:r>
      <w:proofErr w:type="spellStart"/>
      <w:r w:rsidRPr="00334689">
        <w:rPr>
          <w:b/>
          <w:bCs/>
        </w:rPr>
        <w:t>mein</w:t>
      </w:r>
      <w:r w:rsidR="008D7FDD">
        <w:rPr>
          <w:b/>
          <w:bCs/>
        </w:rPr>
        <w:t>_a</w:t>
      </w:r>
      <w:r w:rsidRPr="00334689">
        <w:rPr>
          <w:b/>
          <w:bCs/>
        </w:rPr>
        <w:t>lter</w:t>
      </w:r>
      <w:proofErr w:type="spellEnd"/>
      <w:r>
        <w:t xml:space="preserve"> (18) und </w:t>
      </w:r>
      <w:proofErr w:type="spellStart"/>
      <w:r w:rsidRPr="00334689">
        <w:rPr>
          <w:b/>
          <w:bCs/>
        </w:rPr>
        <w:t>mein</w:t>
      </w:r>
      <w:r w:rsidR="008D7FDD">
        <w:rPr>
          <w:b/>
          <w:bCs/>
        </w:rPr>
        <w:t>_a</w:t>
      </w:r>
      <w:r w:rsidRPr="00334689">
        <w:rPr>
          <w:b/>
          <w:bCs/>
        </w:rPr>
        <w:t>lter</w:t>
      </w:r>
      <w:proofErr w:type="spellEnd"/>
      <w:r>
        <w:t xml:space="preserve"> berechnet und ausgegeben, also 36.</w:t>
      </w:r>
    </w:p>
    <w:p w14:paraId="52F9E338" w14:textId="6229B4FA" w:rsidR="00FB1266" w:rsidRDefault="00E01260" w:rsidP="00334689">
      <w:r>
        <w:softHyphen/>
      </w:r>
      <w:r>
        <w:softHyphen/>
      </w:r>
    </w:p>
    <w:tbl>
      <w:tblPr>
        <w:tblStyle w:val="Tabellenraster"/>
        <w:tblW w:w="0" w:type="auto"/>
        <w:tblLook w:val="04A0" w:firstRow="1" w:lastRow="0" w:firstColumn="1" w:lastColumn="0" w:noHBand="0" w:noVBand="1"/>
      </w:tblPr>
      <w:tblGrid>
        <w:gridCol w:w="9019"/>
      </w:tblGrid>
      <w:tr w:rsidR="00FB1266" w14:paraId="2EC0E77B" w14:textId="77777777" w:rsidTr="00FB1266">
        <w:tc>
          <w:tcPr>
            <w:tcW w:w="9019" w:type="dxa"/>
          </w:tcPr>
          <w:p w14:paraId="40417304" w14:textId="77777777" w:rsidR="00FB1266" w:rsidRPr="00FB1266" w:rsidRDefault="00FB1266" w:rsidP="00FB1266">
            <w:pPr>
              <w:shd w:val="clear" w:color="auto" w:fill="23272E"/>
              <w:spacing w:line="315" w:lineRule="atLeast"/>
              <w:rPr>
                <w:rFonts w:ascii="Menlo" w:hAnsi="Menlo" w:cs="Menlo"/>
                <w:color w:val="ABB2BF"/>
                <w:sz w:val="16"/>
                <w:szCs w:val="16"/>
              </w:rPr>
            </w:pPr>
            <w:r w:rsidRPr="00FB1266">
              <w:rPr>
                <w:rFonts w:ascii="Menlo" w:hAnsi="Menlo" w:cs="Menlo"/>
                <w:color w:val="7F848E"/>
                <w:sz w:val="16"/>
                <w:szCs w:val="16"/>
              </w:rPr>
              <w:t xml:space="preserve"># </w:t>
            </w:r>
            <w:proofErr w:type="spellStart"/>
            <w:r w:rsidRPr="00FB1266">
              <w:rPr>
                <w:rFonts w:ascii="Menlo" w:hAnsi="Menlo" w:cs="Menlo"/>
                <w:color w:val="7F848E"/>
                <w:sz w:val="16"/>
                <w:szCs w:val="16"/>
              </w:rPr>
              <w:t>fails</w:t>
            </w:r>
            <w:proofErr w:type="spellEnd"/>
            <w:r w:rsidRPr="00FB1266">
              <w:rPr>
                <w:rFonts w:ascii="Menlo" w:hAnsi="Menlo" w:cs="Menlo"/>
                <w:color w:val="7F848E"/>
                <w:sz w:val="16"/>
                <w:szCs w:val="16"/>
              </w:rPr>
              <w:t xml:space="preserve"> </w:t>
            </w:r>
            <w:proofErr w:type="spellStart"/>
            <w:r w:rsidRPr="00FB1266">
              <w:rPr>
                <w:rFonts w:ascii="Menlo" w:hAnsi="Menlo" w:cs="Menlo"/>
                <w:color w:val="7F848E"/>
                <w:sz w:val="16"/>
                <w:szCs w:val="16"/>
              </w:rPr>
              <w:t>with</w:t>
            </w:r>
            <w:proofErr w:type="spellEnd"/>
            <w:r w:rsidRPr="00FB1266">
              <w:rPr>
                <w:rFonts w:ascii="Menlo" w:hAnsi="Menlo" w:cs="Menlo"/>
                <w:color w:val="7F848E"/>
                <w:sz w:val="16"/>
                <w:szCs w:val="16"/>
              </w:rPr>
              <w:t xml:space="preserve"> </w:t>
            </w:r>
            <w:proofErr w:type="spellStart"/>
            <w:r w:rsidRPr="00FB1266">
              <w:rPr>
                <w:rFonts w:ascii="Menlo" w:hAnsi="Menlo" w:cs="Menlo"/>
                <w:color w:val="7F848E"/>
                <w:sz w:val="16"/>
                <w:szCs w:val="16"/>
              </w:rPr>
              <w:t>unsupported</w:t>
            </w:r>
            <w:proofErr w:type="spellEnd"/>
            <w:r w:rsidRPr="00FB1266">
              <w:rPr>
                <w:rFonts w:ascii="Menlo" w:hAnsi="Menlo" w:cs="Menlo"/>
                <w:color w:val="7F848E"/>
                <w:sz w:val="16"/>
                <w:szCs w:val="16"/>
              </w:rPr>
              <w:t xml:space="preserve"> </w:t>
            </w:r>
            <w:proofErr w:type="spellStart"/>
            <w:r w:rsidRPr="00FB1266">
              <w:rPr>
                <w:rFonts w:ascii="Menlo" w:hAnsi="Menlo" w:cs="Menlo"/>
                <w:color w:val="7F848E"/>
                <w:sz w:val="16"/>
                <w:szCs w:val="16"/>
              </w:rPr>
              <w:t>operand</w:t>
            </w:r>
            <w:proofErr w:type="spellEnd"/>
            <w:r w:rsidRPr="00FB1266">
              <w:rPr>
                <w:rFonts w:ascii="Menlo" w:hAnsi="Menlo" w:cs="Menlo"/>
                <w:color w:val="7F848E"/>
                <w:sz w:val="16"/>
                <w:szCs w:val="16"/>
              </w:rPr>
              <w:t xml:space="preserve"> type(s) </w:t>
            </w:r>
            <w:proofErr w:type="spellStart"/>
            <w:r w:rsidRPr="00FB1266">
              <w:rPr>
                <w:rFonts w:ascii="Menlo" w:hAnsi="Menlo" w:cs="Menlo"/>
                <w:color w:val="7F848E"/>
                <w:sz w:val="16"/>
                <w:szCs w:val="16"/>
              </w:rPr>
              <w:t>for</w:t>
            </w:r>
            <w:proofErr w:type="spellEnd"/>
            <w:r w:rsidRPr="00FB1266">
              <w:rPr>
                <w:rFonts w:ascii="Menlo" w:hAnsi="Menlo" w:cs="Menlo"/>
                <w:color w:val="7F848E"/>
                <w:sz w:val="16"/>
                <w:szCs w:val="16"/>
              </w:rPr>
              <w:t xml:space="preserve"> +: '</w:t>
            </w:r>
            <w:proofErr w:type="spellStart"/>
            <w:r w:rsidRPr="00FB1266">
              <w:rPr>
                <w:rFonts w:ascii="Menlo" w:hAnsi="Menlo" w:cs="Menlo"/>
                <w:color w:val="7F848E"/>
                <w:sz w:val="16"/>
                <w:szCs w:val="16"/>
              </w:rPr>
              <w:t>int</w:t>
            </w:r>
            <w:proofErr w:type="spellEnd"/>
            <w:r w:rsidRPr="00FB1266">
              <w:rPr>
                <w:rFonts w:ascii="Menlo" w:hAnsi="Menlo" w:cs="Menlo"/>
                <w:color w:val="7F848E"/>
                <w:sz w:val="16"/>
                <w:szCs w:val="16"/>
              </w:rPr>
              <w:t>' and '</w:t>
            </w:r>
            <w:proofErr w:type="spellStart"/>
            <w:r w:rsidRPr="00FB1266">
              <w:rPr>
                <w:rFonts w:ascii="Menlo" w:hAnsi="Menlo" w:cs="Menlo"/>
                <w:color w:val="7F848E"/>
                <w:sz w:val="16"/>
                <w:szCs w:val="16"/>
              </w:rPr>
              <w:t>str</w:t>
            </w:r>
            <w:proofErr w:type="spellEnd"/>
            <w:r w:rsidRPr="00FB1266">
              <w:rPr>
                <w:rFonts w:ascii="Menlo" w:hAnsi="Menlo" w:cs="Menlo"/>
                <w:color w:val="7F848E"/>
                <w:sz w:val="16"/>
                <w:szCs w:val="16"/>
              </w:rPr>
              <w:t>'</w:t>
            </w:r>
          </w:p>
          <w:p w14:paraId="0EFD8416" w14:textId="276406E2" w:rsidR="00FB1266" w:rsidRPr="00FB1266" w:rsidRDefault="00FB1266" w:rsidP="00FB1266">
            <w:pPr>
              <w:shd w:val="clear" w:color="auto" w:fill="23272E"/>
              <w:spacing w:line="315" w:lineRule="atLeast"/>
              <w:rPr>
                <w:rFonts w:ascii="Menlo" w:hAnsi="Menlo" w:cs="Menlo"/>
                <w:color w:val="ABB2BF"/>
                <w:sz w:val="21"/>
                <w:szCs w:val="21"/>
              </w:rPr>
            </w:pPr>
            <w:r w:rsidRPr="00FB1266">
              <w:rPr>
                <w:rFonts w:ascii="Menlo" w:hAnsi="Menlo" w:cs="Menlo"/>
                <w:color w:val="ABB2BF"/>
                <w:sz w:val="16"/>
                <w:szCs w:val="16"/>
              </w:rPr>
              <w:t xml:space="preserve">ergebnis1 </w:t>
            </w:r>
            <w:r w:rsidRPr="00FB1266">
              <w:rPr>
                <w:rFonts w:ascii="Menlo" w:hAnsi="Menlo" w:cs="Menlo"/>
                <w:color w:val="56B6C2"/>
                <w:sz w:val="16"/>
                <w:szCs w:val="16"/>
              </w:rPr>
              <w:t>=</w:t>
            </w:r>
            <w:r w:rsidRPr="00FB1266">
              <w:rPr>
                <w:rFonts w:ascii="Menlo" w:hAnsi="Menlo" w:cs="Menlo"/>
                <w:color w:val="ABB2BF"/>
                <w:sz w:val="16"/>
                <w:szCs w:val="16"/>
              </w:rPr>
              <w:t xml:space="preserve"> </w:t>
            </w:r>
            <w:proofErr w:type="spellStart"/>
            <w:r w:rsidRPr="00FB1266">
              <w:rPr>
                <w:rFonts w:ascii="Menlo" w:hAnsi="Menlo" w:cs="Menlo"/>
                <w:color w:val="ABB2BF"/>
                <w:sz w:val="16"/>
                <w:szCs w:val="16"/>
              </w:rPr>
              <w:t>mein_alter</w:t>
            </w:r>
            <w:proofErr w:type="spellEnd"/>
            <w:r w:rsidRPr="00FB1266">
              <w:rPr>
                <w:rFonts w:ascii="Menlo" w:hAnsi="Menlo" w:cs="Menlo"/>
                <w:color w:val="ABB2BF"/>
                <w:sz w:val="16"/>
                <w:szCs w:val="16"/>
              </w:rPr>
              <w:t xml:space="preserve"> </w:t>
            </w:r>
            <w:r w:rsidRPr="00FB1266">
              <w:rPr>
                <w:rFonts w:ascii="Menlo" w:hAnsi="Menlo" w:cs="Menlo"/>
                <w:color w:val="56B6C2"/>
                <w:sz w:val="16"/>
                <w:szCs w:val="16"/>
              </w:rPr>
              <w:t>+</w:t>
            </w:r>
            <w:r w:rsidRPr="00FB1266">
              <w:rPr>
                <w:rFonts w:ascii="Menlo" w:hAnsi="Menlo" w:cs="Menlo"/>
                <w:color w:val="ABB2BF"/>
                <w:sz w:val="16"/>
                <w:szCs w:val="16"/>
              </w:rPr>
              <w:t xml:space="preserve"> </w:t>
            </w:r>
            <w:proofErr w:type="spellStart"/>
            <w:r w:rsidRPr="00FB1266">
              <w:rPr>
                <w:rFonts w:ascii="Menlo" w:hAnsi="Menlo" w:cs="Menlo"/>
                <w:color w:val="ABB2BF"/>
                <w:sz w:val="16"/>
                <w:szCs w:val="16"/>
              </w:rPr>
              <w:t>mein_name</w:t>
            </w:r>
            <w:proofErr w:type="spellEnd"/>
          </w:p>
        </w:tc>
      </w:tr>
    </w:tbl>
    <w:p w14:paraId="1CB1F0BE" w14:textId="77777777" w:rsidR="00FB1266" w:rsidRDefault="00FB1266" w:rsidP="00334689"/>
    <w:p w14:paraId="034F6AD4" w14:textId="1DC480A2" w:rsidR="006A0DCE" w:rsidRDefault="006A0DCE" w:rsidP="008D7FDD">
      <w:r>
        <w:t xml:space="preserve">Der Versuch, </w:t>
      </w:r>
      <w:proofErr w:type="spellStart"/>
      <w:r w:rsidRPr="008D7FDD">
        <w:rPr>
          <w:b/>
          <w:bCs/>
        </w:rPr>
        <w:t>mein</w:t>
      </w:r>
      <w:r w:rsidR="008D7FDD">
        <w:rPr>
          <w:b/>
          <w:bCs/>
        </w:rPr>
        <w:t>_a</w:t>
      </w:r>
      <w:r w:rsidRPr="008D7FDD">
        <w:rPr>
          <w:b/>
          <w:bCs/>
        </w:rPr>
        <w:t>lter</w:t>
      </w:r>
      <w:proofErr w:type="spellEnd"/>
      <w:r>
        <w:t xml:space="preserve"> und </w:t>
      </w:r>
      <w:proofErr w:type="spellStart"/>
      <w:r w:rsidRPr="008D7FDD">
        <w:rPr>
          <w:b/>
          <w:bCs/>
        </w:rPr>
        <w:t>mein</w:t>
      </w:r>
      <w:r w:rsidR="008D7FDD">
        <w:rPr>
          <w:b/>
          <w:bCs/>
        </w:rPr>
        <w:t>_n</w:t>
      </w:r>
      <w:r w:rsidRPr="008D7FDD">
        <w:rPr>
          <w:b/>
          <w:bCs/>
        </w:rPr>
        <w:t>ame</w:t>
      </w:r>
      <w:proofErr w:type="spellEnd"/>
      <w:r>
        <w:t xml:space="preserve"> zu addieren, scheitert, da man eine Zahl nicht mit einem String addieren kann.</w:t>
      </w:r>
    </w:p>
    <w:p w14:paraId="629EE15E" w14:textId="77777777" w:rsidR="008D7FDD" w:rsidRDefault="008D7FDD" w:rsidP="008D7FDD"/>
    <w:tbl>
      <w:tblPr>
        <w:tblStyle w:val="Tabellenraster"/>
        <w:tblW w:w="0" w:type="auto"/>
        <w:tblLook w:val="04A0" w:firstRow="1" w:lastRow="0" w:firstColumn="1" w:lastColumn="0" w:noHBand="0" w:noVBand="1"/>
      </w:tblPr>
      <w:tblGrid>
        <w:gridCol w:w="9019"/>
      </w:tblGrid>
      <w:tr w:rsidR="00EA1B01" w14:paraId="5F8AE268" w14:textId="77777777" w:rsidTr="00EA1B01">
        <w:tc>
          <w:tcPr>
            <w:tcW w:w="9019" w:type="dxa"/>
          </w:tcPr>
          <w:p w14:paraId="71BA0B5D" w14:textId="77777777" w:rsidR="00EA1B01" w:rsidRPr="00EA1B01" w:rsidRDefault="00EA1B01" w:rsidP="00EA1B01">
            <w:pPr>
              <w:shd w:val="clear" w:color="auto" w:fill="23272E"/>
              <w:spacing w:line="315" w:lineRule="atLeast"/>
              <w:rPr>
                <w:rFonts w:ascii="Menlo" w:hAnsi="Menlo" w:cs="Menlo"/>
                <w:color w:val="ABB2BF"/>
                <w:sz w:val="16"/>
                <w:szCs w:val="16"/>
              </w:rPr>
            </w:pPr>
            <w:r w:rsidRPr="00EA1B01">
              <w:rPr>
                <w:rFonts w:ascii="Menlo" w:hAnsi="Menlo" w:cs="Menlo"/>
                <w:color w:val="ABB2BF"/>
                <w:sz w:val="16"/>
                <w:szCs w:val="16"/>
              </w:rPr>
              <w:t xml:space="preserve">ergebnis2 </w:t>
            </w:r>
            <w:r w:rsidRPr="00EA1B01">
              <w:rPr>
                <w:rFonts w:ascii="Menlo" w:hAnsi="Menlo" w:cs="Menlo"/>
                <w:color w:val="56B6C2"/>
                <w:sz w:val="16"/>
                <w:szCs w:val="16"/>
              </w:rPr>
              <w:t>=</w:t>
            </w:r>
            <w:r w:rsidRPr="00EA1B01">
              <w:rPr>
                <w:rFonts w:ascii="Menlo" w:hAnsi="Menlo" w:cs="Menlo"/>
                <w:color w:val="ABB2BF"/>
                <w:sz w:val="16"/>
                <w:szCs w:val="16"/>
              </w:rPr>
              <w:t xml:space="preserve"> </w:t>
            </w:r>
            <w:proofErr w:type="spellStart"/>
            <w:r w:rsidRPr="00EA1B01">
              <w:rPr>
                <w:rFonts w:ascii="Menlo" w:hAnsi="Menlo" w:cs="Menlo"/>
                <w:color w:val="ABB2BF"/>
                <w:sz w:val="16"/>
                <w:szCs w:val="16"/>
              </w:rPr>
              <w:t>mein_alter</w:t>
            </w:r>
            <w:proofErr w:type="spellEnd"/>
            <w:r w:rsidRPr="00EA1B01">
              <w:rPr>
                <w:rFonts w:ascii="Menlo" w:hAnsi="Menlo" w:cs="Menlo"/>
                <w:color w:val="ABB2BF"/>
                <w:sz w:val="16"/>
                <w:szCs w:val="16"/>
              </w:rPr>
              <w:t xml:space="preserve"> </w:t>
            </w:r>
            <w:r w:rsidRPr="00EA1B01">
              <w:rPr>
                <w:rFonts w:ascii="Menlo" w:hAnsi="Menlo" w:cs="Menlo"/>
                <w:color w:val="56B6C2"/>
                <w:sz w:val="16"/>
                <w:szCs w:val="16"/>
              </w:rPr>
              <w:t>+</w:t>
            </w:r>
            <w:r w:rsidRPr="00EA1B01">
              <w:rPr>
                <w:rFonts w:ascii="Menlo" w:hAnsi="Menlo" w:cs="Menlo"/>
                <w:color w:val="ABB2BF"/>
                <w:sz w:val="16"/>
                <w:szCs w:val="16"/>
              </w:rPr>
              <w:t xml:space="preserve"> </w:t>
            </w:r>
            <w:proofErr w:type="spellStart"/>
            <w:r w:rsidRPr="00EA1B01">
              <w:rPr>
                <w:rFonts w:ascii="Menlo" w:hAnsi="Menlo" w:cs="Menlo"/>
                <w:color w:val="ABB2BF"/>
                <w:sz w:val="16"/>
                <w:szCs w:val="16"/>
              </w:rPr>
              <w:t>mein_pi</w:t>
            </w:r>
            <w:proofErr w:type="spellEnd"/>
          </w:p>
          <w:p w14:paraId="0952F369" w14:textId="77777777" w:rsidR="00EA1B01" w:rsidRPr="00EA1B01" w:rsidRDefault="00EA1B01" w:rsidP="00EA1B01">
            <w:pPr>
              <w:shd w:val="clear" w:color="auto" w:fill="23272E"/>
              <w:spacing w:line="315" w:lineRule="atLeast"/>
              <w:rPr>
                <w:rFonts w:ascii="Menlo" w:hAnsi="Menlo" w:cs="Menlo"/>
                <w:color w:val="ABB2BF"/>
                <w:sz w:val="16"/>
                <w:szCs w:val="16"/>
              </w:rPr>
            </w:pPr>
            <w:r w:rsidRPr="00EA1B01">
              <w:rPr>
                <w:rFonts w:ascii="Menlo" w:hAnsi="Menlo" w:cs="Menlo"/>
                <w:color w:val="56B6C2"/>
                <w:sz w:val="16"/>
                <w:szCs w:val="16"/>
              </w:rPr>
              <w:t>print</w:t>
            </w:r>
            <w:r w:rsidRPr="00EA1B01">
              <w:rPr>
                <w:rFonts w:ascii="Menlo" w:hAnsi="Menlo" w:cs="Menlo"/>
                <w:color w:val="ABB2BF"/>
                <w:sz w:val="16"/>
                <w:szCs w:val="16"/>
              </w:rPr>
              <w:t>(ergebnis2)</w:t>
            </w:r>
          </w:p>
          <w:p w14:paraId="0CDB990B" w14:textId="1F236D0D" w:rsidR="00EA1B01" w:rsidRPr="00EA1B01" w:rsidRDefault="00EA1B01" w:rsidP="00EA1B01">
            <w:pPr>
              <w:shd w:val="clear" w:color="auto" w:fill="23272E"/>
              <w:spacing w:line="315" w:lineRule="atLeast"/>
              <w:rPr>
                <w:rFonts w:ascii="Menlo" w:hAnsi="Menlo" w:cs="Menlo"/>
                <w:color w:val="ABB2BF"/>
                <w:sz w:val="21"/>
                <w:szCs w:val="21"/>
              </w:rPr>
            </w:pPr>
            <w:r w:rsidRPr="00EA1B01">
              <w:rPr>
                <w:rFonts w:ascii="Menlo" w:hAnsi="Menlo" w:cs="Menlo"/>
                <w:color w:val="56B6C2"/>
                <w:sz w:val="16"/>
                <w:szCs w:val="16"/>
              </w:rPr>
              <w:lastRenderedPageBreak/>
              <w:t>print</w:t>
            </w:r>
            <w:r w:rsidRPr="00EA1B01">
              <w:rPr>
                <w:rFonts w:ascii="Menlo" w:hAnsi="Menlo" w:cs="Menlo"/>
                <w:color w:val="ABB2BF"/>
                <w:sz w:val="16"/>
                <w:szCs w:val="16"/>
              </w:rPr>
              <w:t>(</w:t>
            </w:r>
            <w:r w:rsidRPr="00EA1B01">
              <w:rPr>
                <w:rFonts w:ascii="Menlo" w:hAnsi="Menlo" w:cs="Menlo"/>
                <w:color w:val="56B6C2"/>
                <w:sz w:val="16"/>
                <w:szCs w:val="16"/>
              </w:rPr>
              <w:t>type</w:t>
            </w:r>
            <w:r w:rsidRPr="00EA1B01">
              <w:rPr>
                <w:rFonts w:ascii="Menlo" w:hAnsi="Menlo" w:cs="Menlo"/>
                <w:color w:val="ABB2BF"/>
                <w:sz w:val="16"/>
                <w:szCs w:val="16"/>
              </w:rPr>
              <w:t>(ergebnis2))</w:t>
            </w:r>
          </w:p>
        </w:tc>
      </w:tr>
    </w:tbl>
    <w:p w14:paraId="767BE974" w14:textId="77777777" w:rsidR="00EA1B01" w:rsidRDefault="00EA1B01" w:rsidP="00EA1B01"/>
    <w:p w14:paraId="074F0E3D" w14:textId="2A9F7FF4" w:rsidR="006A0DCE" w:rsidRDefault="006A0DCE" w:rsidP="00EA1B01">
      <w:r>
        <w:t xml:space="preserve">Dann wird </w:t>
      </w:r>
      <w:r w:rsidRPr="00EA1B01">
        <w:rPr>
          <w:b/>
          <w:bCs/>
        </w:rPr>
        <w:t>ergebnis</w:t>
      </w:r>
      <w:r w:rsidR="00EA1B01">
        <w:rPr>
          <w:b/>
          <w:bCs/>
        </w:rPr>
        <w:t>2</w:t>
      </w:r>
      <w:r>
        <w:t xml:space="preserve"> als die Summe von </w:t>
      </w:r>
      <w:proofErr w:type="spellStart"/>
      <w:r w:rsidRPr="00EA1B01">
        <w:rPr>
          <w:b/>
          <w:bCs/>
        </w:rPr>
        <w:t>mein</w:t>
      </w:r>
      <w:r w:rsidR="00EA1B01">
        <w:rPr>
          <w:b/>
          <w:bCs/>
        </w:rPr>
        <w:t>_a</w:t>
      </w:r>
      <w:r w:rsidRPr="00EA1B01">
        <w:rPr>
          <w:b/>
          <w:bCs/>
        </w:rPr>
        <w:t>lter</w:t>
      </w:r>
      <w:proofErr w:type="spellEnd"/>
      <w:r>
        <w:t xml:space="preserve"> (18) und </w:t>
      </w:r>
      <w:proofErr w:type="spellStart"/>
      <w:r w:rsidRPr="00EA1B01">
        <w:rPr>
          <w:b/>
          <w:bCs/>
        </w:rPr>
        <w:t>mein</w:t>
      </w:r>
      <w:r w:rsidR="00EA1B01">
        <w:rPr>
          <w:b/>
          <w:bCs/>
        </w:rPr>
        <w:t>_p</w:t>
      </w:r>
      <w:r w:rsidRPr="00EA1B01">
        <w:rPr>
          <w:b/>
          <w:bCs/>
        </w:rPr>
        <w:t>i</w:t>
      </w:r>
      <w:proofErr w:type="spellEnd"/>
      <w:r>
        <w:t xml:space="preserve"> (3.14) berechnet und ausgegeben, also 21.14. Der Typ von </w:t>
      </w:r>
      <w:r w:rsidRPr="00EA1B01">
        <w:rPr>
          <w:b/>
          <w:bCs/>
        </w:rPr>
        <w:t>ergebnis</w:t>
      </w:r>
      <w:r w:rsidR="00EA1B01">
        <w:rPr>
          <w:b/>
          <w:bCs/>
        </w:rPr>
        <w:t>2</w:t>
      </w:r>
      <w:r>
        <w:t xml:space="preserve"> wird als Fließkommazahl (</w:t>
      </w:r>
      <w:proofErr w:type="spellStart"/>
      <w:r w:rsidRPr="00EA1B01">
        <w:rPr>
          <w:b/>
          <w:bCs/>
        </w:rPr>
        <w:t>float</w:t>
      </w:r>
      <w:proofErr w:type="spellEnd"/>
      <w:r>
        <w:t>) ausgegeben.</w:t>
      </w:r>
    </w:p>
    <w:p w14:paraId="4F924613" w14:textId="559FE2F9" w:rsidR="003935F8" w:rsidRPr="003935F8" w:rsidRDefault="003935F8" w:rsidP="003935F8">
      <w:pPr>
        <w:pStyle w:val="berschrift4"/>
      </w:pPr>
      <w:r>
        <w:t xml:space="preserve">5. </w:t>
      </w:r>
      <w:r w:rsidRPr="003935F8">
        <w:t>Operatoren</w:t>
      </w:r>
      <w:r w:rsidRPr="003935F8">
        <w:tab/>
      </w:r>
    </w:p>
    <w:tbl>
      <w:tblPr>
        <w:tblStyle w:val="Tabellenraster"/>
        <w:tblW w:w="0" w:type="auto"/>
        <w:tblLook w:val="04A0" w:firstRow="1" w:lastRow="0" w:firstColumn="1" w:lastColumn="0" w:noHBand="0" w:noVBand="1"/>
      </w:tblPr>
      <w:tblGrid>
        <w:gridCol w:w="9019"/>
      </w:tblGrid>
      <w:tr w:rsidR="003935F8" w14:paraId="43C31F56" w14:textId="77777777" w:rsidTr="003935F8">
        <w:tc>
          <w:tcPr>
            <w:tcW w:w="9019" w:type="dxa"/>
          </w:tcPr>
          <w:p w14:paraId="75149955" w14:textId="77777777" w:rsidR="003935F8" w:rsidRPr="00DE2DF3" w:rsidRDefault="003935F8" w:rsidP="003935F8">
            <w:pPr>
              <w:shd w:val="clear" w:color="auto" w:fill="23272E"/>
              <w:spacing w:line="315" w:lineRule="atLeast"/>
              <w:rPr>
                <w:rFonts w:ascii="Menlo" w:hAnsi="Menlo" w:cs="Menlo"/>
                <w:color w:val="ABB2BF"/>
                <w:sz w:val="16"/>
                <w:szCs w:val="16"/>
              </w:rPr>
            </w:pPr>
            <w:bookmarkStart w:id="64" w:name="OLE_LINK25"/>
            <w:bookmarkStart w:id="65" w:name="OLE_LINK26"/>
            <w:proofErr w:type="gramStart"/>
            <w:r w:rsidRPr="00DE2DF3">
              <w:rPr>
                <w:rFonts w:ascii="Menlo" w:hAnsi="Menlo" w:cs="Menlo"/>
                <w:color w:val="56B6C2"/>
                <w:sz w:val="16"/>
                <w:szCs w:val="16"/>
              </w:rPr>
              <w:t>print</w:t>
            </w:r>
            <w:r w:rsidRPr="00DE2DF3">
              <w:rPr>
                <w:rFonts w:ascii="Menlo" w:hAnsi="Menlo" w:cs="Menlo"/>
                <w:color w:val="ABB2BF"/>
                <w:sz w:val="16"/>
                <w:szCs w:val="16"/>
              </w:rPr>
              <w:t xml:space="preserve">( </w:t>
            </w:r>
            <w:r w:rsidRPr="00DE2DF3">
              <w:rPr>
                <w:rFonts w:ascii="Menlo" w:hAnsi="Menlo" w:cs="Menlo"/>
                <w:color w:val="D19A66"/>
                <w:sz w:val="16"/>
                <w:szCs w:val="16"/>
              </w:rPr>
              <w:t>5</w:t>
            </w:r>
            <w:proofErr w:type="gramEnd"/>
            <w:r w:rsidRPr="00DE2DF3">
              <w:rPr>
                <w:rFonts w:ascii="Menlo" w:hAnsi="Menlo" w:cs="Menlo"/>
                <w:color w:val="ABB2BF"/>
                <w:sz w:val="16"/>
                <w:szCs w:val="16"/>
              </w:rPr>
              <w:t xml:space="preserve"> </w:t>
            </w:r>
            <w:r w:rsidRPr="00DE2DF3">
              <w:rPr>
                <w:rFonts w:ascii="Menlo" w:hAnsi="Menlo" w:cs="Menlo"/>
                <w:color w:val="56B6C2"/>
                <w:sz w:val="16"/>
                <w:szCs w:val="16"/>
              </w:rPr>
              <w:t>+</w:t>
            </w:r>
            <w:r w:rsidRPr="00DE2DF3">
              <w:rPr>
                <w:rFonts w:ascii="Menlo" w:hAnsi="Menlo" w:cs="Menlo"/>
                <w:color w:val="ABB2BF"/>
                <w:sz w:val="16"/>
                <w:szCs w:val="16"/>
              </w:rPr>
              <w:t xml:space="preserve"> </w:t>
            </w:r>
            <w:r w:rsidRPr="00DE2DF3">
              <w:rPr>
                <w:rFonts w:ascii="Menlo" w:hAnsi="Menlo" w:cs="Menlo"/>
                <w:color w:val="D19A66"/>
                <w:sz w:val="16"/>
                <w:szCs w:val="16"/>
              </w:rPr>
              <w:t>999</w:t>
            </w:r>
            <w:r w:rsidRPr="00DE2DF3">
              <w:rPr>
                <w:rFonts w:ascii="Menlo" w:hAnsi="Menlo" w:cs="Menlo"/>
                <w:color w:val="ABB2BF"/>
                <w:sz w:val="16"/>
                <w:szCs w:val="16"/>
              </w:rPr>
              <w:t xml:space="preserve"> )</w:t>
            </w:r>
          </w:p>
          <w:p w14:paraId="324B433F" w14:textId="77777777" w:rsidR="003935F8" w:rsidRPr="00DE2DF3" w:rsidRDefault="003935F8" w:rsidP="003935F8">
            <w:pPr>
              <w:shd w:val="clear" w:color="auto" w:fill="23272E"/>
              <w:spacing w:line="315" w:lineRule="atLeast"/>
              <w:rPr>
                <w:rFonts w:ascii="Menlo" w:hAnsi="Menlo" w:cs="Menlo"/>
                <w:color w:val="ABB2BF"/>
                <w:sz w:val="16"/>
                <w:szCs w:val="16"/>
              </w:rPr>
            </w:pPr>
            <w:proofErr w:type="gramStart"/>
            <w:r w:rsidRPr="00DE2DF3">
              <w:rPr>
                <w:rFonts w:ascii="Menlo" w:hAnsi="Menlo" w:cs="Menlo"/>
                <w:color w:val="56B6C2"/>
                <w:sz w:val="16"/>
                <w:szCs w:val="16"/>
              </w:rPr>
              <w:t>print</w:t>
            </w:r>
            <w:r w:rsidRPr="00DE2DF3">
              <w:rPr>
                <w:rFonts w:ascii="Menlo" w:hAnsi="Menlo" w:cs="Menlo"/>
                <w:color w:val="ABB2BF"/>
                <w:sz w:val="16"/>
                <w:szCs w:val="16"/>
              </w:rPr>
              <w:t xml:space="preserve">( </w:t>
            </w:r>
            <w:bookmarkStart w:id="66" w:name="OLE_LINK13"/>
            <w:bookmarkStart w:id="67" w:name="OLE_LINK14"/>
            <w:r w:rsidRPr="00DE2DF3">
              <w:rPr>
                <w:rFonts w:ascii="Menlo" w:hAnsi="Menlo" w:cs="Menlo"/>
                <w:color w:val="D19A66"/>
                <w:sz w:val="16"/>
                <w:szCs w:val="16"/>
              </w:rPr>
              <w:t>100</w:t>
            </w:r>
            <w:bookmarkStart w:id="68" w:name="OLE_LINK15"/>
            <w:bookmarkStart w:id="69" w:name="OLE_LINK16"/>
            <w:proofErr w:type="gramEnd"/>
            <w:r w:rsidRPr="00DE2DF3">
              <w:rPr>
                <w:rFonts w:ascii="Menlo" w:hAnsi="Menlo" w:cs="Menlo"/>
                <w:color w:val="ABB2BF"/>
                <w:sz w:val="16"/>
                <w:szCs w:val="16"/>
              </w:rPr>
              <w:t xml:space="preserve"> </w:t>
            </w:r>
            <w:bookmarkEnd w:id="66"/>
            <w:bookmarkEnd w:id="67"/>
            <w:r w:rsidRPr="00DE2DF3">
              <w:rPr>
                <w:rFonts w:ascii="Menlo" w:hAnsi="Menlo" w:cs="Menlo"/>
                <w:color w:val="56B6C2"/>
                <w:sz w:val="16"/>
                <w:szCs w:val="16"/>
              </w:rPr>
              <w:t>-</w:t>
            </w:r>
            <w:r w:rsidRPr="00DE2DF3">
              <w:rPr>
                <w:rFonts w:ascii="Menlo" w:hAnsi="Menlo" w:cs="Menlo"/>
                <w:color w:val="ABB2BF"/>
                <w:sz w:val="16"/>
                <w:szCs w:val="16"/>
              </w:rPr>
              <w:t xml:space="preserve"> </w:t>
            </w:r>
            <w:bookmarkStart w:id="70" w:name="OLE_LINK17"/>
            <w:bookmarkStart w:id="71" w:name="OLE_LINK18"/>
            <w:bookmarkEnd w:id="68"/>
            <w:bookmarkEnd w:id="69"/>
            <w:r w:rsidRPr="00DE2DF3">
              <w:rPr>
                <w:rFonts w:ascii="Menlo" w:hAnsi="Menlo" w:cs="Menlo"/>
                <w:color w:val="D19A66"/>
                <w:sz w:val="16"/>
                <w:szCs w:val="16"/>
              </w:rPr>
              <w:t>50</w:t>
            </w:r>
            <w:r w:rsidRPr="00DE2DF3">
              <w:rPr>
                <w:rFonts w:ascii="Menlo" w:hAnsi="Menlo" w:cs="Menlo"/>
                <w:color w:val="ABB2BF"/>
                <w:sz w:val="16"/>
                <w:szCs w:val="16"/>
              </w:rPr>
              <w:t xml:space="preserve"> </w:t>
            </w:r>
            <w:bookmarkEnd w:id="70"/>
            <w:bookmarkEnd w:id="71"/>
            <w:r w:rsidRPr="00DE2DF3">
              <w:rPr>
                <w:rFonts w:ascii="Menlo" w:hAnsi="Menlo" w:cs="Menlo"/>
                <w:color w:val="ABB2BF"/>
                <w:sz w:val="16"/>
                <w:szCs w:val="16"/>
              </w:rPr>
              <w:t>)</w:t>
            </w:r>
          </w:p>
          <w:p w14:paraId="0C5F9AFC" w14:textId="2181EA89" w:rsidR="003935F8" w:rsidRDefault="003935F8" w:rsidP="003935F8">
            <w:pPr>
              <w:shd w:val="clear" w:color="auto" w:fill="23272E"/>
              <w:spacing w:line="315" w:lineRule="atLeast"/>
              <w:rPr>
                <w:rFonts w:ascii="Menlo" w:hAnsi="Menlo" w:cs="Menlo"/>
                <w:color w:val="ABB2BF"/>
                <w:sz w:val="16"/>
                <w:szCs w:val="16"/>
              </w:rPr>
            </w:pPr>
            <w:bookmarkStart w:id="72" w:name="OLE_LINK21"/>
            <w:bookmarkStart w:id="73" w:name="OLE_LINK22"/>
            <w:bookmarkStart w:id="74" w:name="OLE_LINK23"/>
            <w:bookmarkStart w:id="75" w:name="OLE_LINK24"/>
            <w:proofErr w:type="gramStart"/>
            <w:r w:rsidRPr="00DE2DF3">
              <w:rPr>
                <w:rFonts w:ascii="Menlo" w:hAnsi="Menlo" w:cs="Menlo"/>
                <w:color w:val="56B6C2"/>
                <w:sz w:val="16"/>
                <w:szCs w:val="16"/>
              </w:rPr>
              <w:t>print</w:t>
            </w:r>
            <w:bookmarkEnd w:id="72"/>
            <w:bookmarkEnd w:id="73"/>
            <w:r w:rsidRPr="00DE2DF3">
              <w:rPr>
                <w:rFonts w:ascii="Menlo" w:hAnsi="Menlo" w:cs="Menlo"/>
                <w:color w:val="ABB2BF"/>
                <w:sz w:val="16"/>
                <w:szCs w:val="16"/>
              </w:rPr>
              <w:t>(</w:t>
            </w:r>
            <w:r w:rsidR="00A7791B">
              <w:rPr>
                <w:rFonts w:ascii="Menlo" w:hAnsi="Menlo" w:cs="Menlo"/>
                <w:color w:val="ABB2BF"/>
                <w:sz w:val="16"/>
                <w:szCs w:val="16"/>
              </w:rPr>
              <w:t xml:space="preserve"> </w:t>
            </w:r>
            <w:r w:rsidR="00A7791B" w:rsidRPr="00DE2DF3">
              <w:rPr>
                <w:rFonts w:ascii="Menlo" w:hAnsi="Menlo" w:cs="Menlo"/>
                <w:color w:val="D19A66"/>
                <w:sz w:val="16"/>
                <w:szCs w:val="16"/>
              </w:rPr>
              <w:t>10</w:t>
            </w:r>
            <w:proofErr w:type="gramEnd"/>
            <w:r w:rsidR="00A7791B">
              <w:rPr>
                <w:rFonts w:ascii="Menlo" w:hAnsi="Menlo" w:cs="Menlo"/>
                <w:color w:val="D19A66"/>
                <w:sz w:val="16"/>
                <w:szCs w:val="16"/>
              </w:rPr>
              <w:t xml:space="preserve"> </w:t>
            </w:r>
            <w:r w:rsidR="00A7791B">
              <w:rPr>
                <w:rFonts w:ascii="Menlo" w:hAnsi="Menlo" w:cs="Menlo"/>
                <w:color w:val="56B6C2"/>
                <w:sz w:val="16"/>
                <w:szCs w:val="16"/>
              </w:rPr>
              <w:t>/</w:t>
            </w:r>
            <w:r w:rsidR="00A7791B">
              <w:rPr>
                <w:rFonts w:ascii="Menlo" w:hAnsi="Menlo" w:cs="Menlo"/>
                <w:color w:val="D19A66"/>
                <w:sz w:val="16"/>
                <w:szCs w:val="16"/>
              </w:rPr>
              <w:t xml:space="preserve"> 2 </w:t>
            </w:r>
            <w:r w:rsidRPr="00DE2DF3">
              <w:rPr>
                <w:rFonts w:ascii="Menlo" w:hAnsi="Menlo" w:cs="Menlo"/>
                <w:color w:val="ABB2BF"/>
                <w:sz w:val="16"/>
                <w:szCs w:val="16"/>
              </w:rPr>
              <w:t>)</w:t>
            </w:r>
          </w:p>
          <w:bookmarkEnd w:id="74"/>
          <w:bookmarkEnd w:id="75"/>
          <w:p w14:paraId="65339476" w14:textId="742F0045" w:rsidR="00A7791B" w:rsidRPr="00DE2DF3" w:rsidRDefault="00A7791B" w:rsidP="003935F8">
            <w:pPr>
              <w:shd w:val="clear" w:color="auto" w:fill="23272E"/>
              <w:spacing w:line="315" w:lineRule="atLeast"/>
              <w:rPr>
                <w:rFonts w:ascii="Menlo" w:hAnsi="Menlo" w:cs="Menlo"/>
                <w:color w:val="ABB2BF"/>
                <w:sz w:val="16"/>
                <w:szCs w:val="16"/>
              </w:rPr>
            </w:pPr>
            <w:proofErr w:type="gramStart"/>
            <w:r w:rsidRPr="00DE2DF3">
              <w:rPr>
                <w:rFonts w:ascii="Menlo" w:hAnsi="Menlo" w:cs="Menlo"/>
                <w:color w:val="56B6C2"/>
                <w:sz w:val="16"/>
                <w:szCs w:val="16"/>
              </w:rPr>
              <w:t>print</w:t>
            </w:r>
            <w:r w:rsidRPr="00DE2DF3">
              <w:rPr>
                <w:rFonts w:ascii="Menlo" w:hAnsi="Menlo" w:cs="Menlo"/>
                <w:color w:val="ABB2BF"/>
                <w:sz w:val="16"/>
                <w:szCs w:val="16"/>
              </w:rPr>
              <w:t>(</w:t>
            </w:r>
            <w:r>
              <w:rPr>
                <w:rFonts w:ascii="Menlo" w:hAnsi="Menlo" w:cs="Menlo"/>
                <w:color w:val="ABB2BF"/>
                <w:sz w:val="16"/>
                <w:szCs w:val="16"/>
              </w:rPr>
              <w:t xml:space="preserve"> </w:t>
            </w:r>
            <w:r>
              <w:rPr>
                <w:rFonts w:ascii="Menlo" w:hAnsi="Menlo" w:cs="Menlo"/>
                <w:color w:val="D19A66"/>
                <w:sz w:val="16"/>
                <w:szCs w:val="16"/>
              </w:rPr>
              <w:t>3</w:t>
            </w:r>
            <w:proofErr w:type="gramEnd"/>
            <w:r>
              <w:rPr>
                <w:rFonts w:ascii="Menlo" w:hAnsi="Menlo" w:cs="Menlo"/>
                <w:color w:val="D19A66"/>
                <w:sz w:val="16"/>
                <w:szCs w:val="16"/>
              </w:rPr>
              <w:t xml:space="preserve"> </w:t>
            </w:r>
            <w:r>
              <w:rPr>
                <w:rFonts w:ascii="Menlo" w:hAnsi="Menlo" w:cs="Menlo"/>
                <w:color w:val="56B6C2"/>
                <w:sz w:val="16"/>
                <w:szCs w:val="16"/>
              </w:rPr>
              <w:t>*</w:t>
            </w:r>
            <w:r>
              <w:rPr>
                <w:rFonts w:ascii="Menlo" w:hAnsi="Menlo" w:cs="Menlo"/>
                <w:color w:val="D19A66"/>
                <w:sz w:val="16"/>
                <w:szCs w:val="16"/>
              </w:rPr>
              <w:t xml:space="preserve"> 2 </w:t>
            </w:r>
            <w:r w:rsidRPr="00DE2DF3">
              <w:rPr>
                <w:rFonts w:ascii="Menlo" w:hAnsi="Menlo" w:cs="Menlo"/>
                <w:color w:val="ABB2BF"/>
                <w:sz w:val="16"/>
                <w:szCs w:val="16"/>
              </w:rPr>
              <w:t>)</w:t>
            </w:r>
          </w:p>
          <w:p w14:paraId="4CCF3222" w14:textId="2F94CE5C" w:rsidR="003935F8" w:rsidRPr="009C2321" w:rsidRDefault="003935F8" w:rsidP="003935F8">
            <w:pPr>
              <w:shd w:val="clear" w:color="auto" w:fill="23272E"/>
              <w:spacing w:line="315" w:lineRule="atLeast"/>
              <w:rPr>
                <w:rFonts w:ascii="Menlo" w:hAnsi="Menlo" w:cs="Menlo"/>
                <w:color w:val="ABB2BF"/>
                <w:sz w:val="16"/>
                <w:szCs w:val="16"/>
              </w:rPr>
            </w:pPr>
            <w:proofErr w:type="gramStart"/>
            <w:r w:rsidRPr="00DE2DF3">
              <w:rPr>
                <w:rFonts w:ascii="Menlo" w:hAnsi="Menlo" w:cs="Menlo"/>
                <w:color w:val="56B6C2"/>
                <w:sz w:val="16"/>
                <w:szCs w:val="16"/>
              </w:rPr>
              <w:t>print</w:t>
            </w:r>
            <w:r w:rsidRPr="00DE2DF3">
              <w:rPr>
                <w:rFonts w:ascii="Menlo" w:hAnsi="Menlo" w:cs="Menlo"/>
                <w:color w:val="ABB2BF"/>
                <w:sz w:val="16"/>
                <w:szCs w:val="16"/>
              </w:rPr>
              <w:t xml:space="preserve">( </w:t>
            </w:r>
            <w:r w:rsidRPr="00DE2DF3">
              <w:rPr>
                <w:rFonts w:ascii="Menlo" w:hAnsi="Menlo" w:cs="Menlo"/>
                <w:color w:val="D19A66"/>
                <w:sz w:val="16"/>
                <w:szCs w:val="16"/>
              </w:rPr>
              <w:t>2</w:t>
            </w:r>
            <w:proofErr w:type="gramEnd"/>
            <w:r w:rsidRPr="00DE2DF3">
              <w:rPr>
                <w:rFonts w:ascii="Menlo" w:hAnsi="Menlo" w:cs="Menlo"/>
                <w:color w:val="ABB2BF"/>
                <w:sz w:val="16"/>
                <w:szCs w:val="16"/>
              </w:rPr>
              <w:t xml:space="preserve"> </w:t>
            </w:r>
            <w:r w:rsidRPr="00DE2DF3">
              <w:rPr>
                <w:rFonts w:ascii="Menlo" w:hAnsi="Menlo" w:cs="Menlo"/>
                <w:color w:val="56B6C2"/>
                <w:sz w:val="16"/>
                <w:szCs w:val="16"/>
              </w:rPr>
              <w:t>*</w:t>
            </w:r>
            <w:r w:rsidRPr="00DE2DF3">
              <w:rPr>
                <w:rFonts w:ascii="Menlo" w:hAnsi="Menlo" w:cs="Menlo"/>
                <w:color w:val="ABB2BF"/>
                <w:sz w:val="16"/>
                <w:szCs w:val="16"/>
              </w:rPr>
              <w:t xml:space="preserve"> </w:t>
            </w:r>
            <w:r w:rsidRPr="00DE2DF3">
              <w:rPr>
                <w:rFonts w:ascii="Menlo" w:hAnsi="Menlo" w:cs="Menlo"/>
                <w:color w:val="D19A66"/>
                <w:sz w:val="16"/>
                <w:szCs w:val="16"/>
              </w:rPr>
              <w:t>3</w:t>
            </w:r>
            <w:r w:rsidRPr="00DE2DF3">
              <w:rPr>
                <w:rFonts w:ascii="Menlo" w:hAnsi="Menlo" w:cs="Menlo"/>
                <w:color w:val="ABB2BF"/>
                <w:sz w:val="16"/>
                <w:szCs w:val="16"/>
              </w:rPr>
              <w:t xml:space="preserve"> </w:t>
            </w:r>
            <w:r w:rsidRPr="00DE2DF3">
              <w:rPr>
                <w:rFonts w:ascii="Menlo" w:hAnsi="Menlo" w:cs="Menlo"/>
                <w:color w:val="56B6C2"/>
                <w:sz w:val="16"/>
                <w:szCs w:val="16"/>
              </w:rPr>
              <w:t>-</w:t>
            </w:r>
            <w:r w:rsidRPr="00DE2DF3">
              <w:rPr>
                <w:rFonts w:ascii="Menlo" w:hAnsi="Menlo" w:cs="Menlo"/>
                <w:color w:val="ABB2BF"/>
                <w:sz w:val="16"/>
                <w:szCs w:val="16"/>
              </w:rPr>
              <w:t xml:space="preserve"> </w:t>
            </w:r>
            <w:r w:rsidRPr="00DE2DF3">
              <w:rPr>
                <w:rFonts w:ascii="Menlo" w:hAnsi="Menlo" w:cs="Menlo"/>
                <w:color w:val="D19A66"/>
                <w:sz w:val="16"/>
                <w:szCs w:val="16"/>
              </w:rPr>
              <w:t>4</w:t>
            </w:r>
            <w:r w:rsidRPr="00DE2DF3">
              <w:rPr>
                <w:rFonts w:ascii="Menlo" w:hAnsi="Menlo" w:cs="Menlo"/>
                <w:color w:val="ABB2BF"/>
                <w:sz w:val="16"/>
                <w:szCs w:val="16"/>
              </w:rPr>
              <w:t xml:space="preserve"> )</w:t>
            </w:r>
            <w:bookmarkEnd w:id="64"/>
            <w:bookmarkEnd w:id="65"/>
          </w:p>
        </w:tc>
      </w:tr>
    </w:tbl>
    <w:p w14:paraId="41E92CD5" w14:textId="77777777" w:rsidR="001F2B08" w:rsidRDefault="001F2B08"/>
    <w:p w14:paraId="3C04CE88" w14:textId="260002C5" w:rsidR="00475F48" w:rsidRDefault="00475F48" w:rsidP="00475F48">
      <w:r>
        <w:t>In diesem Abschnitt werden einfache mathematische Operationen ausgeführt und die Ergebnisse ausgegeben</w:t>
      </w:r>
      <w:r w:rsidR="00762FAA">
        <w:t xml:space="preserve">. </w:t>
      </w:r>
      <w:r w:rsidR="00A40BFD">
        <w:t>M</w:t>
      </w:r>
      <w:r w:rsidR="00A40BFD" w:rsidRPr="00A40BFD">
        <w:t>athematische Operatoren sind Symbole oder Zeichen, die in mathematischen Ausdrücken verwendet werden, um Operationen zwischen Zahlen oder Variablen durchzuführen. Hier sind die grundlegenden mathematischen Operatoren:</w:t>
      </w:r>
    </w:p>
    <w:p w14:paraId="1F740928" w14:textId="77777777" w:rsidR="00475F48" w:rsidRDefault="00475F48" w:rsidP="00475F48"/>
    <w:p w14:paraId="418FFD87" w14:textId="1E641CF5" w:rsidR="00475F48" w:rsidRDefault="001F07CF" w:rsidP="00475F48">
      <w:pPr>
        <w:pStyle w:val="Listenabsatz"/>
        <w:numPr>
          <w:ilvl w:val="0"/>
          <w:numId w:val="23"/>
        </w:numPr>
      </w:pPr>
      <w:r>
        <w:t>Addition (</w:t>
      </w:r>
      <w:r w:rsidR="00A40BFD">
        <w:t>+)</w:t>
      </w:r>
      <w:r w:rsidR="00BF0638">
        <w:t xml:space="preserve">, Beispiel: </w:t>
      </w:r>
      <w:r w:rsidR="00475F48">
        <w:t>(5 + 999) ergibt 1004.</w:t>
      </w:r>
    </w:p>
    <w:p w14:paraId="4BFDEE26" w14:textId="2EFB9D5C" w:rsidR="00475F48" w:rsidRDefault="00A7791B" w:rsidP="00475F48">
      <w:pPr>
        <w:pStyle w:val="Listenabsatz"/>
        <w:numPr>
          <w:ilvl w:val="0"/>
          <w:numId w:val="23"/>
        </w:numPr>
      </w:pPr>
      <w:r>
        <w:t xml:space="preserve">Subtraktion </w:t>
      </w:r>
      <w:r w:rsidR="00BF0638">
        <w:t xml:space="preserve">(-), Beispiel: </w:t>
      </w:r>
      <w:r w:rsidR="00475F48">
        <w:t>(100 - 50) ergibt 50.</w:t>
      </w:r>
    </w:p>
    <w:p w14:paraId="67A5F3EE" w14:textId="66F663EE" w:rsidR="00475F48" w:rsidRDefault="00BF0638" w:rsidP="00475F48">
      <w:pPr>
        <w:pStyle w:val="Listenabsatz"/>
        <w:numPr>
          <w:ilvl w:val="0"/>
          <w:numId w:val="23"/>
        </w:numPr>
      </w:pPr>
      <w:r>
        <w:t xml:space="preserve">Division (/), Beispiel: </w:t>
      </w:r>
      <w:r w:rsidR="00475F48">
        <w:t>(</w:t>
      </w:r>
      <w:r>
        <w:t>10 / 2</w:t>
      </w:r>
      <w:r w:rsidR="00475F48">
        <w:t xml:space="preserve">) ergibt </w:t>
      </w:r>
      <w:r>
        <w:t>5</w:t>
      </w:r>
      <w:r w:rsidR="00475F48">
        <w:t>.</w:t>
      </w:r>
    </w:p>
    <w:p w14:paraId="03092F4D" w14:textId="7AFF4BE4" w:rsidR="00BF0638" w:rsidRDefault="00BF0638" w:rsidP="00BF0638">
      <w:pPr>
        <w:pStyle w:val="Listenabsatz"/>
        <w:numPr>
          <w:ilvl w:val="0"/>
          <w:numId w:val="23"/>
        </w:numPr>
      </w:pPr>
      <w:r>
        <w:t>Multiplikation (*), Beispiel: (3 * 2)</w:t>
      </w:r>
      <w:r w:rsidR="00A7791B">
        <w:t xml:space="preserve"> ergibt 6</w:t>
      </w:r>
    </w:p>
    <w:p w14:paraId="240C83F9" w14:textId="675E0DD5" w:rsidR="00475F48" w:rsidRDefault="00A7791B" w:rsidP="00B53628">
      <w:pPr>
        <w:pStyle w:val="Listenabsatz"/>
        <w:numPr>
          <w:ilvl w:val="0"/>
          <w:numId w:val="23"/>
        </w:numPr>
      </w:pPr>
      <w:r>
        <w:t xml:space="preserve">Mischung verschiedener Operatoren folgt der Prioritätsregel. Beispiel: </w:t>
      </w:r>
      <w:r w:rsidR="00475F48">
        <w:t>(2 * 3 - 4) ergibt 2.</w:t>
      </w:r>
    </w:p>
    <w:p w14:paraId="449EEE29" w14:textId="77777777" w:rsidR="001F2B08" w:rsidRDefault="001F2B08" w:rsidP="001F2B08">
      <w:pPr>
        <w:pStyle w:val="berschrift4"/>
      </w:pPr>
      <w:r>
        <w:t>6. Listen</w:t>
      </w:r>
    </w:p>
    <w:tbl>
      <w:tblPr>
        <w:tblStyle w:val="Tabellenraster"/>
        <w:tblW w:w="0" w:type="auto"/>
        <w:tblLook w:val="04A0" w:firstRow="1" w:lastRow="0" w:firstColumn="1" w:lastColumn="0" w:noHBand="0" w:noVBand="1"/>
      </w:tblPr>
      <w:tblGrid>
        <w:gridCol w:w="9019"/>
      </w:tblGrid>
      <w:tr w:rsidR="001F2B08" w14:paraId="328AD5C0" w14:textId="77777777" w:rsidTr="001F2B08">
        <w:tc>
          <w:tcPr>
            <w:tcW w:w="9019" w:type="dxa"/>
          </w:tcPr>
          <w:p w14:paraId="297B4B8D" w14:textId="77777777" w:rsidR="001228AB" w:rsidRPr="001228AB" w:rsidRDefault="001228AB" w:rsidP="001228AB">
            <w:pPr>
              <w:shd w:val="clear" w:color="auto" w:fill="23272E"/>
              <w:spacing w:line="315" w:lineRule="atLeast"/>
              <w:rPr>
                <w:rFonts w:ascii="Menlo" w:hAnsi="Menlo" w:cs="Menlo"/>
                <w:color w:val="ABB2BF"/>
                <w:sz w:val="16"/>
                <w:szCs w:val="16"/>
              </w:rPr>
            </w:pPr>
            <w:bookmarkStart w:id="76" w:name="OLE_LINK41"/>
            <w:bookmarkStart w:id="77" w:name="OLE_LINK42"/>
            <w:proofErr w:type="spellStart"/>
            <w:r w:rsidRPr="001228AB">
              <w:rPr>
                <w:rFonts w:ascii="Menlo" w:hAnsi="Menlo" w:cs="Menlo"/>
                <w:color w:val="ABB2BF"/>
                <w:sz w:val="16"/>
                <w:szCs w:val="16"/>
              </w:rPr>
              <w:t>mein_pi</w:t>
            </w:r>
            <w:proofErr w:type="spellEnd"/>
            <w:r w:rsidRPr="001228AB">
              <w:rPr>
                <w:rFonts w:ascii="Menlo" w:hAnsi="Menlo" w:cs="Menlo"/>
                <w:color w:val="ABB2BF"/>
                <w:sz w:val="16"/>
                <w:szCs w:val="16"/>
              </w:rPr>
              <w:t xml:space="preserve"> </w:t>
            </w:r>
            <w:r w:rsidRPr="001228AB">
              <w:rPr>
                <w:rFonts w:ascii="Menlo" w:hAnsi="Menlo" w:cs="Menlo"/>
                <w:color w:val="56B6C2"/>
                <w:sz w:val="16"/>
                <w:szCs w:val="16"/>
              </w:rPr>
              <w:t>=</w:t>
            </w:r>
            <w:r w:rsidRPr="001228AB">
              <w:rPr>
                <w:rFonts w:ascii="Menlo" w:hAnsi="Menlo" w:cs="Menlo"/>
                <w:color w:val="ABB2BF"/>
                <w:sz w:val="16"/>
                <w:szCs w:val="16"/>
              </w:rPr>
              <w:t xml:space="preserve"> </w:t>
            </w:r>
            <w:r w:rsidRPr="001228AB">
              <w:rPr>
                <w:rFonts w:ascii="Menlo" w:hAnsi="Menlo" w:cs="Menlo"/>
                <w:color w:val="D19A66"/>
                <w:sz w:val="16"/>
                <w:szCs w:val="16"/>
              </w:rPr>
              <w:t>3.14</w:t>
            </w:r>
          </w:p>
          <w:p w14:paraId="7A0E31E4" w14:textId="77777777" w:rsidR="001228AB" w:rsidRPr="001228AB" w:rsidRDefault="001228AB" w:rsidP="001228AB">
            <w:pPr>
              <w:shd w:val="clear" w:color="auto" w:fill="23272E"/>
              <w:spacing w:line="315" w:lineRule="atLeast"/>
              <w:rPr>
                <w:rFonts w:ascii="Menlo" w:hAnsi="Menlo" w:cs="Menlo"/>
                <w:color w:val="ABB2BF"/>
                <w:sz w:val="16"/>
                <w:szCs w:val="16"/>
              </w:rPr>
            </w:pPr>
            <w:proofErr w:type="spellStart"/>
            <w:r w:rsidRPr="001228AB">
              <w:rPr>
                <w:rFonts w:ascii="Menlo" w:hAnsi="Menlo" w:cs="Menlo"/>
                <w:color w:val="56B6C2"/>
                <w:sz w:val="16"/>
                <w:szCs w:val="16"/>
              </w:rPr>
              <w:t>print</w:t>
            </w:r>
            <w:proofErr w:type="spellEnd"/>
            <w:r w:rsidRPr="001228AB">
              <w:rPr>
                <w:rFonts w:ascii="Menlo" w:hAnsi="Menlo" w:cs="Menlo"/>
                <w:color w:val="ABB2BF"/>
                <w:sz w:val="16"/>
                <w:szCs w:val="16"/>
              </w:rPr>
              <w:t>(</w:t>
            </w:r>
            <w:proofErr w:type="spellStart"/>
            <w:r w:rsidRPr="001228AB">
              <w:rPr>
                <w:rFonts w:ascii="Menlo" w:hAnsi="Menlo" w:cs="Menlo"/>
                <w:color w:val="ABB2BF"/>
                <w:sz w:val="16"/>
                <w:szCs w:val="16"/>
              </w:rPr>
              <w:t>mein_pi</w:t>
            </w:r>
            <w:proofErr w:type="spellEnd"/>
            <w:r w:rsidRPr="001228AB">
              <w:rPr>
                <w:rFonts w:ascii="Menlo" w:hAnsi="Menlo" w:cs="Menlo"/>
                <w:color w:val="ABB2BF"/>
                <w:sz w:val="16"/>
                <w:szCs w:val="16"/>
              </w:rPr>
              <w:t xml:space="preserve">) </w:t>
            </w:r>
            <w:r w:rsidRPr="001228AB">
              <w:rPr>
                <w:rFonts w:ascii="Menlo" w:hAnsi="Menlo" w:cs="Menlo"/>
                <w:color w:val="7F848E"/>
                <w:sz w:val="16"/>
                <w:szCs w:val="16"/>
              </w:rPr>
              <w:t>#out: 3.14</w:t>
            </w:r>
          </w:p>
          <w:p w14:paraId="0D9CF796" w14:textId="77777777" w:rsidR="001228AB" w:rsidRPr="001228AB" w:rsidRDefault="001228AB" w:rsidP="001228AB">
            <w:pPr>
              <w:shd w:val="clear" w:color="auto" w:fill="23272E"/>
              <w:spacing w:line="315" w:lineRule="atLeast"/>
              <w:rPr>
                <w:rFonts w:ascii="Menlo" w:hAnsi="Menlo" w:cs="Menlo"/>
                <w:color w:val="ABB2BF"/>
                <w:sz w:val="16"/>
                <w:szCs w:val="16"/>
              </w:rPr>
            </w:pPr>
          </w:p>
          <w:p w14:paraId="59D2DD6D" w14:textId="77777777" w:rsidR="001228AB" w:rsidRPr="001228AB" w:rsidRDefault="001228AB" w:rsidP="001228AB">
            <w:pPr>
              <w:shd w:val="clear" w:color="auto" w:fill="23272E"/>
              <w:spacing w:line="315" w:lineRule="atLeast"/>
              <w:rPr>
                <w:rFonts w:ascii="Menlo" w:hAnsi="Menlo" w:cs="Menlo"/>
                <w:color w:val="ABB2BF"/>
                <w:sz w:val="16"/>
                <w:szCs w:val="16"/>
              </w:rPr>
            </w:pPr>
            <w:proofErr w:type="spellStart"/>
            <w:r w:rsidRPr="001228AB">
              <w:rPr>
                <w:rFonts w:ascii="Menlo" w:hAnsi="Menlo" w:cs="Menlo"/>
                <w:color w:val="ABB2BF"/>
                <w:sz w:val="16"/>
                <w:szCs w:val="16"/>
              </w:rPr>
              <w:t>eine_liste</w:t>
            </w:r>
            <w:proofErr w:type="spellEnd"/>
            <w:r w:rsidRPr="001228AB">
              <w:rPr>
                <w:rFonts w:ascii="Menlo" w:hAnsi="Menlo" w:cs="Menlo"/>
                <w:color w:val="ABB2BF"/>
                <w:sz w:val="16"/>
                <w:szCs w:val="16"/>
              </w:rPr>
              <w:t xml:space="preserve"> </w:t>
            </w:r>
            <w:r w:rsidRPr="001228AB">
              <w:rPr>
                <w:rFonts w:ascii="Menlo" w:hAnsi="Menlo" w:cs="Menlo"/>
                <w:color w:val="56B6C2"/>
                <w:sz w:val="16"/>
                <w:szCs w:val="16"/>
              </w:rPr>
              <w:t>=</w:t>
            </w:r>
            <w:r w:rsidRPr="001228AB">
              <w:rPr>
                <w:rFonts w:ascii="Menlo" w:hAnsi="Menlo" w:cs="Menlo"/>
                <w:color w:val="ABB2BF"/>
                <w:sz w:val="16"/>
                <w:szCs w:val="16"/>
              </w:rPr>
              <w:t xml:space="preserve"> [</w:t>
            </w:r>
            <w:r w:rsidRPr="001228AB">
              <w:rPr>
                <w:rFonts w:ascii="Menlo" w:hAnsi="Menlo" w:cs="Menlo"/>
                <w:color w:val="D19A66"/>
                <w:sz w:val="16"/>
                <w:szCs w:val="16"/>
              </w:rPr>
              <w:t>1</w:t>
            </w:r>
            <w:r w:rsidRPr="001228AB">
              <w:rPr>
                <w:rFonts w:ascii="Menlo" w:hAnsi="Menlo" w:cs="Menlo"/>
                <w:color w:val="ABB2BF"/>
                <w:sz w:val="16"/>
                <w:szCs w:val="16"/>
              </w:rPr>
              <w:t>,</w:t>
            </w:r>
            <w:r w:rsidRPr="001228AB">
              <w:rPr>
                <w:rFonts w:ascii="Menlo" w:hAnsi="Menlo" w:cs="Menlo"/>
                <w:color w:val="D19A66"/>
                <w:sz w:val="16"/>
                <w:szCs w:val="16"/>
              </w:rPr>
              <w:t>2</w:t>
            </w:r>
            <w:r w:rsidRPr="001228AB">
              <w:rPr>
                <w:rFonts w:ascii="Menlo" w:hAnsi="Menlo" w:cs="Menlo"/>
                <w:color w:val="ABB2BF"/>
                <w:sz w:val="16"/>
                <w:szCs w:val="16"/>
              </w:rPr>
              <w:t>,</w:t>
            </w:r>
            <w:r w:rsidRPr="001228AB">
              <w:rPr>
                <w:rFonts w:ascii="Menlo" w:hAnsi="Menlo" w:cs="Menlo"/>
                <w:color w:val="D19A66"/>
                <w:sz w:val="16"/>
                <w:szCs w:val="16"/>
              </w:rPr>
              <w:t>3</w:t>
            </w:r>
            <w:r w:rsidRPr="001228AB">
              <w:rPr>
                <w:rFonts w:ascii="Menlo" w:hAnsi="Menlo" w:cs="Menlo"/>
                <w:color w:val="ABB2BF"/>
                <w:sz w:val="16"/>
                <w:szCs w:val="16"/>
              </w:rPr>
              <w:t>,</w:t>
            </w:r>
            <w:r w:rsidRPr="001228AB">
              <w:rPr>
                <w:rFonts w:ascii="Menlo" w:hAnsi="Menlo" w:cs="Menlo"/>
                <w:color w:val="D19A66"/>
                <w:sz w:val="16"/>
                <w:szCs w:val="16"/>
              </w:rPr>
              <w:t>4</w:t>
            </w:r>
            <w:r w:rsidRPr="001228AB">
              <w:rPr>
                <w:rFonts w:ascii="Menlo" w:hAnsi="Menlo" w:cs="Menlo"/>
                <w:color w:val="ABB2BF"/>
                <w:sz w:val="16"/>
                <w:szCs w:val="16"/>
              </w:rPr>
              <w:t>]</w:t>
            </w:r>
          </w:p>
          <w:p w14:paraId="098597AF" w14:textId="77777777" w:rsidR="001228AB" w:rsidRPr="001228AB" w:rsidRDefault="001228AB" w:rsidP="001228AB">
            <w:pPr>
              <w:shd w:val="clear" w:color="auto" w:fill="23272E"/>
              <w:spacing w:line="315" w:lineRule="atLeast"/>
              <w:rPr>
                <w:rFonts w:ascii="Menlo" w:hAnsi="Menlo" w:cs="Menlo"/>
                <w:color w:val="ABB2BF"/>
                <w:sz w:val="16"/>
                <w:szCs w:val="16"/>
              </w:rPr>
            </w:pPr>
            <w:proofErr w:type="spellStart"/>
            <w:r w:rsidRPr="001228AB">
              <w:rPr>
                <w:rFonts w:ascii="Menlo" w:hAnsi="Menlo" w:cs="Menlo"/>
                <w:color w:val="56B6C2"/>
                <w:sz w:val="16"/>
                <w:szCs w:val="16"/>
              </w:rPr>
              <w:t>print</w:t>
            </w:r>
            <w:proofErr w:type="spellEnd"/>
            <w:r w:rsidRPr="001228AB">
              <w:rPr>
                <w:rFonts w:ascii="Menlo" w:hAnsi="Menlo" w:cs="Menlo"/>
                <w:color w:val="ABB2BF"/>
                <w:sz w:val="16"/>
                <w:szCs w:val="16"/>
              </w:rPr>
              <w:t>(</w:t>
            </w:r>
            <w:proofErr w:type="spellStart"/>
            <w:r w:rsidRPr="001228AB">
              <w:rPr>
                <w:rFonts w:ascii="Menlo" w:hAnsi="Menlo" w:cs="Menlo"/>
                <w:color w:val="ABB2BF"/>
                <w:sz w:val="16"/>
                <w:szCs w:val="16"/>
              </w:rPr>
              <w:t>eine_liste</w:t>
            </w:r>
            <w:proofErr w:type="spellEnd"/>
            <w:r w:rsidRPr="001228AB">
              <w:rPr>
                <w:rFonts w:ascii="Menlo" w:hAnsi="Menlo" w:cs="Menlo"/>
                <w:color w:val="ABB2BF"/>
                <w:sz w:val="16"/>
                <w:szCs w:val="16"/>
              </w:rPr>
              <w:t xml:space="preserve">) </w:t>
            </w:r>
            <w:r w:rsidRPr="001228AB">
              <w:rPr>
                <w:rFonts w:ascii="Menlo" w:hAnsi="Menlo" w:cs="Menlo"/>
                <w:color w:val="7F848E"/>
                <w:sz w:val="16"/>
                <w:szCs w:val="16"/>
              </w:rPr>
              <w:t>#out: [1, 2, 3, 4]</w:t>
            </w:r>
          </w:p>
          <w:p w14:paraId="6518DC6E" w14:textId="77777777" w:rsidR="001228AB" w:rsidRPr="001228AB" w:rsidRDefault="001228AB" w:rsidP="001228AB">
            <w:pPr>
              <w:shd w:val="clear" w:color="auto" w:fill="23272E"/>
              <w:spacing w:line="315" w:lineRule="atLeast"/>
              <w:rPr>
                <w:rFonts w:ascii="Menlo" w:hAnsi="Menlo" w:cs="Menlo"/>
                <w:color w:val="ABB2BF"/>
                <w:sz w:val="16"/>
                <w:szCs w:val="16"/>
              </w:rPr>
            </w:pPr>
          </w:p>
          <w:p w14:paraId="05CD4939" w14:textId="77777777" w:rsidR="001228AB" w:rsidRPr="001228AB" w:rsidRDefault="001228AB" w:rsidP="001228AB">
            <w:pPr>
              <w:shd w:val="clear" w:color="auto" w:fill="23272E"/>
              <w:spacing w:line="315" w:lineRule="atLeast"/>
              <w:rPr>
                <w:rFonts w:ascii="Menlo" w:hAnsi="Menlo" w:cs="Menlo"/>
                <w:color w:val="ABB2BF"/>
                <w:sz w:val="16"/>
                <w:szCs w:val="16"/>
              </w:rPr>
            </w:pPr>
            <w:proofErr w:type="spellStart"/>
            <w:r w:rsidRPr="001228AB">
              <w:rPr>
                <w:rFonts w:ascii="Menlo" w:hAnsi="Menlo" w:cs="Menlo"/>
                <w:color w:val="ABB2BF"/>
                <w:sz w:val="16"/>
                <w:szCs w:val="16"/>
              </w:rPr>
              <w:t>noch_eine_liste</w:t>
            </w:r>
            <w:proofErr w:type="spellEnd"/>
            <w:r w:rsidRPr="001228AB">
              <w:rPr>
                <w:rFonts w:ascii="Menlo" w:hAnsi="Menlo" w:cs="Menlo"/>
                <w:color w:val="ABB2BF"/>
                <w:sz w:val="16"/>
                <w:szCs w:val="16"/>
              </w:rPr>
              <w:t xml:space="preserve"> </w:t>
            </w:r>
            <w:r w:rsidRPr="001228AB">
              <w:rPr>
                <w:rFonts w:ascii="Menlo" w:hAnsi="Menlo" w:cs="Menlo"/>
                <w:color w:val="56B6C2"/>
                <w:sz w:val="16"/>
                <w:szCs w:val="16"/>
              </w:rPr>
              <w:t>=</w:t>
            </w:r>
            <w:r w:rsidRPr="001228AB">
              <w:rPr>
                <w:rFonts w:ascii="Menlo" w:hAnsi="Menlo" w:cs="Menlo"/>
                <w:color w:val="ABB2BF"/>
                <w:sz w:val="16"/>
                <w:szCs w:val="16"/>
              </w:rPr>
              <w:t xml:space="preserve"> [</w:t>
            </w:r>
            <w:r w:rsidRPr="001228AB">
              <w:rPr>
                <w:rFonts w:ascii="Menlo" w:hAnsi="Menlo" w:cs="Menlo"/>
                <w:color w:val="98C379"/>
                <w:sz w:val="16"/>
                <w:szCs w:val="16"/>
              </w:rPr>
              <w:t>"Hallo"</w:t>
            </w:r>
            <w:r w:rsidRPr="001228AB">
              <w:rPr>
                <w:rFonts w:ascii="Menlo" w:hAnsi="Menlo" w:cs="Menlo"/>
                <w:color w:val="ABB2BF"/>
                <w:sz w:val="16"/>
                <w:szCs w:val="16"/>
              </w:rPr>
              <w:t xml:space="preserve">, </w:t>
            </w:r>
            <w:r w:rsidRPr="001228AB">
              <w:rPr>
                <w:rFonts w:ascii="Menlo" w:hAnsi="Menlo" w:cs="Menlo"/>
                <w:color w:val="98C379"/>
                <w:sz w:val="16"/>
                <w:szCs w:val="16"/>
              </w:rPr>
              <w:t>"Test"</w:t>
            </w:r>
            <w:r w:rsidRPr="001228AB">
              <w:rPr>
                <w:rFonts w:ascii="Menlo" w:hAnsi="Menlo" w:cs="Menlo"/>
                <w:color w:val="ABB2BF"/>
                <w:sz w:val="16"/>
                <w:szCs w:val="16"/>
              </w:rPr>
              <w:t xml:space="preserve">, </w:t>
            </w:r>
            <w:r w:rsidRPr="001228AB">
              <w:rPr>
                <w:rFonts w:ascii="Menlo" w:hAnsi="Menlo" w:cs="Menlo"/>
                <w:color w:val="98C379"/>
                <w:sz w:val="16"/>
                <w:szCs w:val="16"/>
              </w:rPr>
              <w:t>"String"</w:t>
            </w:r>
            <w:r w:rsidRPr="001228AB">
              <w:rPr>
                <w:rFonts w:ascii="Menlo" w:hAnsi="Menlo" w:cs="Menlo"/>
                <w:color w:val="ABB2BF"/>
                <w:sz w:val="16"/>
                <w:szCs w:val="16"/>
              </w:rPr>
              <w:t>]</w:t>
            </w:r>
          </w:p>
          <w:p w14:paraId="2F7EBA58" w14:textId="77777777" w:rsidR="001228AB" w:rsidRPr="001228AB" w:rsidRDefault="001228AB" w:rsidP="001228AB">
            <w:pPr>
              <w:shd w:val="clear" w:color="auto" w:fill="23272E"/>
              <w:spacing w:line="315" w:lineRule="atLeast"/>
              <w:rPr>
                <w:rFonts w:ascii="Menlo" w:hAnsi="Menlo" w:cs="Menlo"/>
                <w:color w:val="ABB2BF"/>
                <w:sz w:val="16"/>
                <w:szCs w:val="16"/>
              </w:rPr>
            </w:pPr>
            <w:proofErr w:type="spellStart"/>
            <w:r w:rsidRPr="001228AB">
              <w:rPr>
                <w:rFonts w:ascii="Menlo" w:hAnsi="Menlo" w:cs="Menlo"/>
                <w:color w:val="56B6C2"/>
                <w:sz w:val="16"/>
                <w:szCs w:val="16"/>
              </w:rPr>
              <w:t>print</w:t>
            </w:r>
            <w:proofErr w:type="spellEnd"/>
            <w:r w:rsidRPr="001228AB">
              <w:rPr>
                <w:rFonts w:ascii="Menlo" w:hAnsi="Menlo" w:cs="Menlo"/>
                <w:color w:val="ABB2BF"/>
                <w:sz w:val="16"/>
                <w:szCs w:val="16"/>
              </w:rPr>
              <w:t>(</w:t>
            </w:r>
            <w:proofErr w:type="spellStart"/>
            <w:r w:rsidRPr="001228AB">
              <w:rPr>
                <w:rFonts w:ascii="Menlo" w:hAnsi="Menlo" w:cs="Menlo"/>
                <w:color w:val="ABB2BF"/>
                <w:sz w:val="16"/>
                <w:szCs w:val="16"/>
              </w:rPr>
              <w:t>noch_eine_liste</w:t>
            </w:r>
            <w:proofErr w:type="spellEnd"/>
            <w:r w:rsidRPr="001228AB">
              <w:rPr>
                <w:rFonts w:ascii="Menlo" w:hAnsi="Menlo" w:cs="Menlo"/>
                <w:color w:val="ABB2BF"/>
                <w:sz w:val="16"/>
                <w:szCs w:val="16"/>
              </w:rPr>
              <w:t xml:space="preserve">) </w:t>
            </w:r>
            <w:r w:rsidRPr="001228AB">
              <w:rPr>
                <w:rFonts w:ascii="Menlo" w:hAnsi="Menlo" w:cs="Menlo"/>
                <w:color w:val="7F848E"/>
                <w:sz w:val="16"/>
                <w:szCs w:val="16"/>
              </w:rPr>
              <w:t>#out: ['Hallo', 'Test', 'String']</w:t>
            </w:r>
          </w:p>
          <w:p w14:paraId="2BBF8302" w14:textId="77777777" w:rsidR="001228AB" w:rsidRPr="001228AB" w:rsidRDefault="001228AB" w:rsidP="001228AB">
            <w:pPr>
              <w:shd w:val="clear" w:color="auto" w:fill="23272E"/>
              <w:spacing w:line="315" w:lineRule="atLeast"/>
              <w:rPr>
                <w:rFonts w:ascii="Menlo" w:hAnsi="Menlo" w:cs="Menlo"/>
                <w:color w:val="ABB2BF"/>
                <w:sz w:val="16"/>
                <w:szCs w:val="16"/>
              </w:rPr>
            </w:pPr>
          </w:p>
          <w:p w14:paraId="6D11B0AD" w14:textId="77777777" w:rsidR="001228AB" w:rsidRPr="001228AB" w:rsidRDefault="001228AB" w:rsidP="001228AB">
            <w:pPr>
              <w:shd w:val="clear" w:color="auto" w:fill="23272E"/>
              <w:spacing w:line="315" w:lineRule="atLeast"/>
              <w:rPr>
                <w:rFonts w:ascii="Menlo" w:hAnsi="Menlo" w:cs="Menlo"/>
                <w:color w:val="ABB2BF"/>
                <w:sz w:val="16"/>
                <w:szCs w:val="16"/>
              </w:rPr>
            </w:pPr>
            <w:proofErr w:type="spellStart"/>
            <w:r w:rsidRPr="001228AB">
              <w:rPr>
                <w:rFonts w:ascii="Menlo" w:hAnsi="Menlo" w:cs="Menlo"/>
                <w:color w:val="ABB2BF"/>
                <w:sz w:val="16"/>
                <w:szCs w:val="16"/>
              </w:rPr>
              <w:t>gemischte_datentypen</w:t>
            </w:r>
            <w:proofErr w:type="spellEnd"/>
            <w:r w:rsidRPr="001228AB">
              <w:rPr>
                <w:rFonts w:ascii="Menlo" w:hAnsi="Menlo" w:cs="Menlo"/>
                <w:color w:val="ABB2BF"/>
                <w:sz w:val="16"/>
                <w:szCs w:val="16"/>
              </w:rPr>
              <w:t xml:space="preserve"> </w:t>
            </w:r>
            <w:r w:rsidRPr="001228AB">
              <w:rPr>
                <w:rFonts w:ascii="Menlo" w:hAnsi="Menlo" w:cs="Menlo"/>
                <w:color w:val="56B6C2"/>
                <w:sz w:val="16"/>
                <w:szCs w:val="16"/>
              </w:rPr>
              <w:t>=</w:t>
            </w:r>
            <w:r w:rsidRPr="001228AB">
              <w:rPr>
                <w:rFonts w:ascii="Menlo" w:hAnsi="Menlo" w:cs="Menlo"/>
                <w:color w:val="ABB2BF"/>
                <w:sz w:val="16"/>
                <w:szCs w:val="16"/>
              </w:rPr>
              <w:t xml:space="preserve"> [</w:t>
            </w:r>
            <w:r w:rsidRPr="001228AB">
              <w:rPr>
                <w:rFonts w:ascii="Menlo" w:hAnsi="Menlo" w:cs="Menlo"/>
                <w:color w:val="98C379"/>
                <w:sz w:val="16"/>
                <w:szCs w:val="16"/>
              </w:rPr>
              <w:t>"Hallo"</w:t>
            </w:r>
            <w:r w:rsidRPr="001228AB">
              <w:rPr>
                <w:rFonts w:ascii="Menlo" w:hAnsi="Menlo" w:cs="Menlo"/>
                <w:color w:val="ABB2BF"/>
                <w:sz w:val="16"/>
                <w:szCs w:val="16"/>
              </w:rPr>
              <w:t xml:space="preserve">, </w:t>
            </w:r>
            <w:r w:rsidRPr="001228AB">
              <w:rPr>
                <w:rFonts w:ascii="Menlo" w:hAnsi="Menlo" w:cs="Menlo"/>
                <w:color w:val="D19A66"/>
                <w:sz w:val="16"/>
                <w:szCs w:val="16"/>
              </w:rPr>
              <w:t>1</w:t>
            </w:r>
            <w:r w:rsidRPr="001228AB">
              <w:rPr>
                <w:rFonts w:ascii="Menlo" w:hAnsi="Menlo" w:cs="Menlo"/>
                <w:color w:val="ABB2BF"/>
                <w:sz w:val="16"/>
                <w:szCs w:val="16"/>
              </w:rPr>
              <w:t xml:space="preserve">, </w:t>
            </w:r>
            <w:proofErr w:type="spellStart"/>
            <w:r w:rsidRPr="001228AB">
              <w:rPr>
                <w:rFonts w:ascii="Menlo" w:hAnsi="Menlo" w:cs="Menlo"/>
                <w:color w:val="ABB2BF"/>
                <w:sz w:val="16"/>
                <w:szCs w:val="16"/>
              </w:rPr>
              <w:t>mein_pi</w:t>
            </w:r>
            <w:proofErr w:type="spellEnd"/>
            <w:r w:rsidRPr="001228AB">
              <w:rPr>
                <w:rFonts w:ascii="Menlo" w:hAnsi="Menlo" w:cs="Menlo"/>
                <w:color w:val="ABB2BF"/>
                <w:sz w:val="16"/>
                <w:szCs w:val="16"/>
              </w:rPr>
              <w:t xml:space="preserve">, </w:t>
            </w:r>
            <w:r w:rsidRPr="001228AB">
              <w:rPr>
                <w:rFonts w:ascii="Menlo" w:hAnsi="Menlo" w:cs="Menlo"/>
                <w:color w:val="D19A66"/>
                <w:sz w:val="16"/>
                <w:szCs w:val="16"/>
              </w:rPr>
              <w:t>True</w:t>
            </w:r>
            <w:r w:rsidRPr="001228AB">
              <w:rPr>
                <w:rFonts w:ascii="Menlo" w:hAnsi="Menlo" w:cs="Menlo"/>
                <w:color w:val="ABB2BF"/>
                <w:sz w:val="16"/>
                <w:szCs w:val="16"/>
              </w:rPr>
              <w:t xml:space="preserve">] </w:t>
            </w:r>
            <w:r w:rsidRPr="001228AB">
              <w:rPr>
                <w:rFonts w:ascii="Menlo" w:hAnsi="Menlo" w:cs="Menlo"/>
                <w:color w:val="7F848E"/>
                <w:sz w:val="16"/>
                <w:szCs w:val="16"/>
              </w:rPr>
              <w:t>#out: [</w:t>
            </w:r>
          </w:p>
          <w:p w14:paraId="5AB3CB97" w14:textId="77777777" w:rsidR="001228AB" w:rsidRPr="001228AB" w:rsidRDefault="001228AB" w:rsidP="001228AB">
            <w:pPr>
              <w:shd w:val="clear" w:color="auto" w:fill="23272E"/>
              <w:spacing w:line="315" w:lineRule="atLeast"/>
              <w:rPr>
                <w:rFonts w:ascii="Menlo" w:hAnsi="Menlo" w:cs="Menlo"/>
                <w:color w:val="ABB2BF"/>
                <w:sz w:val="16"/>
                <w:szCs w:val="16"/>
              </w:rPr>
            </w:pPr>
          </w:p>
          <w:p w14:paraId="3E964B87" w14:textId="77777777" w:rsidR="001228AB" w:rsidRPr="001228AB" w:rsidRDefault="001228AB" w:rsidP="001228AB">
            <w:pPr>
              <w:shd w:val="clear" w:color="auto" w:fill="23272E"/>
              <w:spacing w:line="315" w:lineRule="atLeast"/>
              <w:rPr>
                <w:rFonts w:ascii="Menlo" w:hAnsi="Menlo" w:cs="Menlo"/>
                <w:color w:val="ABB2BF"/>
                <w:sz w:val="16"/>
                <w:szCs w:val="16"/>
              </w:rPr>
            </w:pPr>
            <w:proofErr w:type="spellStart"/>
            <w:r w:rsidRPr="001228AB">
              <w:rPr>
                <w:rFonts w:ascii="Menlo" w:hAnsi="Menlo" w:cs="Menlo"/>
                <w:color w:val="56B6C2"/>
                <w:sz w:val="16"/>
                <w:szCs w:val="16"/>
              </w:rPr>
              <w:t>print</w:t>
            </w:r>
            <w:proofErr w:type="spellEnd"/>
            <w:r w:rsidRPr="001228AB">
              <w:rPr>
                <w:rFonts w:ascii="Menlo" w:hAnsi="Menlo" w:cs="Menlo"/>
                <w:color w:val="ABB2BF"/>
                <w:sz w:val="16"/>
                <w:szCs w:val="16"/>
              </w:rPr>
              <w:t>(</w:t>
            </w:r>
            <w:proofErr w:type="spellStart"/>
            <w:r w:rsidRPr="001228AB">
              <w:rPr>
                <w:rFonts w:ascii="Menlo" w:hAnsi="Menlo" w:cs="Menlo"/>
                <w:color w:val="ABB2BF"/>
                <w:sz w:val="16"/>
                <w:szCs w:val="16"/>
              </w:rPr>
              <w:t>gemischte_datentypen</w:t>
            </w:r>
            <w:proofErr w:type="spellEnd"/>
            <w:r w:rsidRPr="001228AB">
              <w:rPr>
                <w:rFonts w:ascii="Menlo" w:hAnsi="Menlo" w:cs="Menlo"/>
                <w:color w:val="ABB2BF"/>
                <w:sz w:val="16"/>
                <w:szCs w:val="16"/>
              </w:rPr>
              <w:t xml:space="preserve">) </w:t>
            </w:r>
            <w:r w:rsidRPr="001228AB">
              <w:rPr>
                <w:rFonts w:ascii="Menlo" w:hAnsi="Menlo" w:cs="Menlo"/>
                <w:color w:val="7F848E"/>
                <w:sz w:val="16"/>
                <w:szCs w:val="16"/>
              </w:rPr>
              <w:t>#out: ['Hallo', 1, 3.14, True]</w:t>
            </w:r>
          </w:p>
          <w:p w14:paraId="26DC548F" w14:textId="77777777" w:rsidR="001228AB" w:rsidRPr="001228AB" w:rsidRDefault="001228AB" w:rsidP="001228AB">
            <w:pPr>
              <w:shd w:val="clear" w:color="auto" w:fill="23272E"/>
              <w:spacing w:line="315" w:lineRule="atLeast"/>
              <w:rPr>
                <w:rFonts w:ascii="Menlo" w:hAnsi="Menlo" w:cs="Menlo"/>
                <w:color w:val="ABB2BF"/>
                <w:sz w:val="16"/>
                <w:szCs w:val="16"/>
              </w:rPr>
            </w:pPr>
            <w:proofErr w:type="spellStart"/>
            <w:r w:rsidRPr="001228AB">
              <w:rPr>
                <w:rFonts w:ascii="Menlo" w:hAnsi="Menlo" w:cs="Menlo"/>
                <w:color w:val="56B6C2"/>
                <w:sz w:val="16"/>
                <w:szCs w:val="16"/>
              </w:rPr>
              <w:t>print</w:t>
            </w:r>
            <w:proofErr w:type="spellEnd"/>
            <w:r w:rsidRPr="001228AB">
              <w:rPr>
                <w:rFonts w:ascii="Menlo" w:hAnsi="Menlo" w:cs="Menlo"/>
                <w:color w:val="ABB2BF"/>
                <w:sz w:val="16"/>
                <w:szCs w:val="16"/>
              </w:rPr>
              <w:t>(</w:t>
            </w:r>
            <w:proofErr w:type="spellStart"/>
            <w:r w:rsidRPr="001228AB">
              <w:rPr>
                <w:rFonts w:ascii="Menlo" w:hAnsi="Menlo" w:cs="Menlo"/>
                <w:color w:val="56B6C2"/>
                <w:sz w:val="16"/>
                <w:szCs w:val="16"/>
              </w:rPr>
              <w:t>len</w:t>
            </w:r>
            <w:proofErr w:type="spellEnd"/>
            <w:r w:rsidRPr="001228AB">
              <w:rPr>
                <w:rFonts w:ascii="Menlo" w:hAnsi="Menlo" w:cs="Menlo"/>
                <w:color w:val="ABB2BF"/>
                <w:sz w:val="16"/>
                <w:szCs w:val="16"/>
              </w:rPr>
              <w:t>(</w:t>
            </w:r>
            <w:proofErr w:type="spellStart"/>
            <w:r w:rsidRPr="001228AB">
              <w:rPr>
                <w:rFonts w:ascii="Menlo" w:hAnsi="Menlo" w:cs="Menlo"/>
                <w:color w:val="ABB2BF"/>
                <w:sz w:val="16"/>
                <w:szCs w:val="16"/>
              </w:rPr>
              <w:t>gemischte_datentypen</w:t>
            </w:r>
            <w:proofErr w:type="spellEnd"/>
            <w:r w:rsidRPr="001228AB">
              <w:rPr>
                <w:rFonts w:ascii="Menlo" w:hAnsi="Menlo" w:cs="Menlo"/>
                <w:color w:val="ABB2BF"/>
                <w:sz w:val="16"/>
                <w:szCs w:val="16"/>
              </w:rPr>
              <w:t xml:space="preserve">)) </w:t>
            </w:r>
            <w:r w:rsidRPr="001228AB">
              <w:rPr>
                <w:rFonts w:ascii="Menlo" w:hAnsi="Menlo" w:cs="Menlo"/>
                <w:color w:val="7F848E"/>
                <w:sz w:val="16"/>
                <w:szCs w:val="16"/>
              </w:rPr>
              <w:t>#out: 4</w:t>
            </w:r>
          </w:p>
          <w:p w14:paraId="6DA4B59B" w14:textId="77777777" w:rsidR="001228AB" w:rsidRPr="001228AB" w:rsidRDefault="001228AB" w:rsidP="001228AB">
            <w:pPr>
              <w:shd w:val="clear" w:color="auto" w:fill="23272E"/>
              <w:spacing w:line="315" w:lineRule="atLeast"/>
              <w:rPr>
                <w:rFonts w:ascii="Menlo" w:hAnsi="Menlo" w:cs="Menlo"/>
                <w:color w:val="ABB2BF"/>
                <w:sz w:val="16"/>
                <w:szCs w:val="16"/>
              </w:rPr>
            </w:pPr>
            <w:proofErr w:type="spellStart"/>
            <w:r w:rsidRPr="001228AB">
              <w:rPr>
                <w:rFonts w:ascii="Menlo" w:hAnsi="Menlo" w:cs="Menlo"/>
                <w:color w:val="56B6C2"/>
                <w:sz w:val="16"/>
                <w:szCs w:val="16"/>
              </w:rPr>
              <w:t>print</w:t>
            </w:r>
            <w:proofErr w:type="spellEnd"/>
            <w:r w:rsidRPr="001228AB">
              <w:rPr>
                <w:rFonts w:ascii="Menlo" w:hAnsi="Menlo" w:cs="Menlo"/>
                <w:color w:val="ABB2BF"/>
                <w:sz w:val="16"/>
                <w:szCs w:val="16"/>
              </w:rPr>
              <w:t>(</w:t>
            </w:r>
            <w:r w:rsidRPr="001228AB">
              <w:rPr>
                <w:rFonts w:ascii="Menlo" w:hAnsi="Menlo" w:cs="Menlo"/>
                <w:color w:val="56B6C2"/>
                <w:sz w:val="16"/>
                <w:szCs w:val="16"/>
              </w:rPr>
              <w:t>type</w:t>
            </w:r>
            <w:r w:rsidRPr="001228AB">
              <w:rPr>
                <w:rFonts w:ascii="Menlo" w:hAnsi="Menlo" w:cs="Menlo"/>
                <w:color w:val="ABB2BF"/>
                <w:sz w:val="16"/>
                <w:szCs w:val="16"/>
              </w:rPr>
              <w:t>(</w:t>
            </w:r>
            <w:proofErr w:type="spellStart"/>
            <w:r w:rsidRPr="001228AB">
              <w:rPr>
                <w:rFonts w:ascii="Menlo" w:hAnsi="Menlo" w:cs="Menlo"/>
                <w:color w:val="ABB2BF"/>
                <w:sz w:val="16"/>
                <w:szCs w:val="16"/>
              </w:rPr>
              <w:t>gemischte_datentypen</w:t>
            </w:r>
            <w:proofErr w:type="spellEnd"/>
            <w:r w:rsidRPr="001228AB">
              <w:rPr>
                <w:rFonts w:ascii="Menlo" w:hAnsi="Menlo" w:cs="Menlo"/>
                <w:color w:val="ABB2BF"/>
                <w:sz w:val="16"/>
                <w:szCs w:val="16"/>
              </w:rPr>
              <w:t xml:space="preserve">)) </w:t>
            </w:r>
            <w:r w:rsidRPr="001228AB">
              <w:rPr>
                <w:rFonts w:ascii="Menlo" w:hAnsi="Menlo" w:cs="Menlo"/>
                <w:color w:val="7F848E"/>
                <w:sz w:val="16"/>
                <w:szCs w:val="16"/>
              </w:rPr>
              <w:t>#out: &lt;</w:t>
            </w:r>
            <w:proofErr w:type="spellStart"/>
            <w:r w:rsidRPr="001228AB">
              <w:rPr>
                <w:rFonts w:ascii="Menlo" w:hAnsi="Menlo" w:cs="Menlo"/>
                <w:color w:val="7F848E"/>
                <w:sz w:val="16"/>
                <w:szCs w:val="16"/>
              </w:rPr>
              <w:t>class</w:t>
            </w:r>
            <w:proofErr w:type="spellEnd"/>
            <w:r w:rsidRPr="001228AB">
              <w:rPr>
                <w:rFonts w:ascii="Menlo" w:hAnsi="Menlo" w:cs="Menlo"/>
                <w:color w:val="7F848E"/>
                <w:sz w:val="16"/>
                <w:szCs w:val="16"/>
              </w:rPr>
              <w:t xml:space="preserve"> '</w:t>
            </w:r>
            <w:proofErr w:type="spellStart"/>
            <w:r w:rsidRPr="001228AB">
              <w:rPr>
                <w:rFonts w:ascii="Menlo" w:hAnsi="Menlo" w:cs="Menlo"/>
                <w:color w:val="7F848E"/>
                <w:sz w:val="16"/>
                <w:szCs w:val="16"/>
              </w:rPr>
              <w:t>list</w:t>
            </w:r>
            <w:proofErr w:type="spellEnd"/>
            <w:r w:rsidRPr="001228AB">
              <w:rPr>
                <w:rFonts w:ascii="Menlo" w:hAnsi="Menlo" w:cs="Menlo"/>
                <w:color w:val="7F848E"/>
                <w:sz w:val="16"/>
                <w:szCs w:val="16"/>
              </w:rPr>
              <w:t>'&gt;</w:t>
            </w:r>
          </w:p>
          <w:p w14:paraId="62D7FC55" w14:textId="77777777" w:rsidR="001228AB" w:rsidRPr="001228AB" w:rsidRDefault="001228AB" w:rsidP="001228AB">
            <w:pPr>
              <w:shd w:val="clear" w:color="auto" w:fill="23272E"/>
              <w:spacing w:line="315" w:lineRule="atLeast"/>
              <w:rPr>
                <w:rFonts w:ascii="Menlo" w:hAnsi="Menlo" w:cs="Menlo"/>
                <w:color w:val="ABB2BF"/>
                <w:sz w:val="16"/>
                <w:szCs w:val="16"/>
              </w:rPr>
            </w:pPr>
            <w:proofErr w:type="spellStart"/>
            <w:r w:rsidRPr="001228AB">
              <w:rPr>
                <w:rFonts w:ascii="Menlo" w:hAnsi="Menlo" w:cs="Menlo"/>
                <w:color w:val="56B6C2"/>
                <w:sz w:val="16"/>
                <w:szCs w:val="16"/>
              </w:rPr>
              <w:t>print</w:t>
            </w:r>
            <w:proofErr w:type="spellEnd"/>
            <w:r w:rsidRPr="001228AB">
              <w:rPr>
                <w:rFonts w:ascii="Menlo" w:hAnsi="Menlo" w:cs="Menlo"/>
                <w:color w:val="ABB2BF"/>
                <w:sz w:val="16"/>
                <w:szCs w:val="16"/>
              </w:rPr>
              <w:t>(</w:t>
            </w:r>
            <w:proofErr w:type="spellStart"/>
            <w:r w:rsidRPr="001228AB">
              <w:rPr>
                <w:rFonts w:ascii="Menlo" w:hAnsi="Menlo" w:cs="Menlo"/>
                <w:color w:val="ABB2BF"/>
                <w:sz w:val="16"/>
                <w:szCs w:val="16"/>
              </w:rPr>
              <w:t>gemischte_</w:t>
            </w:r>
            <w:proofErr w:type="gramStart"/>
            <w:r w:rsidRPr="001228AB">
              <w:rPr>
                <w:rFonts w:ascii="Menlo" w:hAnsi="Menlo" w:cs="Menlo"/>
                <w:color w:val="ABB2BF"/>
                <w:sz w:val="16"/>
                <w:szCs w:val="16"/>
              </w:rPr>
              <w:t>datentypen</w:t>
            </w:r>
            <w:proofErr w:type="spellEnd"/>
            <w:r w:rsidRPr="001228AB">
              <w:rPr>
                <w:rFonts w:ascii="Menlo" w:hAnsi="Menlo" w:cs="Menlo"/>
                <w:color w:val="ABB2BF"/>
                <w:sz w:val="16"/>
                <w:szCs w:val="16"/>
              </w:rPr>
              <w:t>[</w:t>
            </w:r>
            <w:proofErr w:type="gramEnd"/>
            <w:r w:rsidRPr="001228AB">
              <w:rPr>
                <w:rFonts w:ascii="Menlo" w:hAnsi="Menlo" w:cs="Menlo"/>
                <w:color w:val="D19A66"/>
                <w:sz w:val="16"/>
                <w:szCs w:val="16"/>
              </w:rPr>
              <w:t>0</w:t>
            </w:r>
            <w:r w:rsidRPr="001228AB">
              <w:rPr>
                <w:rFonts w:ascii="Menlo" w:hAnsi="Menlo" w:cs="Menlo"/>
                <w:color w:val="ABB2BF"/>
                <w:sz w:val="16"/>
                <w:szCs w:val="16"/>
              </w:rPr>
              <w:t xml:space="preserve">]) </w:t>
            </w:r>
            <w:r w:rsidRPr="001228AB">
              <w:rPr>
                <w:rFonts w:ascii="Menlo" w:hAnsi="Menlo" w:cs="Menlo"/>
                <w:color w:val="7F848E"/>
                <w:sz w:val="16"/>
                <w:szCs w:val="16"/>
              </w:rPr>
              <w:t>#out: Hallo</w:t>
            </w:r>
          </w:p>
          <w:p w14:paraId="4E33C148" w14:textId="28EB76E4" w:rsidR="001F2B08" w:rsidRPr="001228AB" w:rsidRDefault="001228AB" w:rsidP="001F2B08">
            <w:pPr>
              <w:shd w:val="clear" w:color="auto" w:fill="23272E"/>
              <w:spacing w:line="315" w:lineRule="atLeast"/>
              <w:rPr>
                <w:rFonts w:ascii="Menlo" w:hAnsi="Menlo" w:cs="Menlo"/>
                <w:color w:val="ABB2BF"/>
                <w:sz w:val="21"/>
                <w:szCs w:val="21"/>
              </w:rPr>
            </w:pPr>
            <w:proofErr w:type="spellStart"/>
            <w:r w:rsidRPr="001228AB">
              <w:rPr>
                <w:rFonts w:ascii="Menlo" w:hAnsi="Menlo" w:cs="Menlo"/>
                <w:color w:val="56B6C2"/>
                <w:sz w:val="16"/>
                <w:szCs w:val="16"/>
              </w:rPr>
              <w:t>print</w:t>
            </w:r>
            <w:proofErr w:type="spellEnd"/>
            <w:r w:rsidRPr="001228AB">
              <w:rPr>
                <w:rFonts w:ascii="Menlo" w:hAnsi="Menlo" w:cs="Menlo"/>
                <w:color w:val="ABB2BF"/>
                <w:sz w:val="16"/>
                <w:szCs w:val="16"/>
              </w:rPr>
              <w:t>(</w:t>
            </w:r>
            <w:proofErr w:type="spellStart"/>
            <w:r w:rsidRPr="001228AB">
              <w:rPr>
                <w:rFonts w:ascii="Menlo" w:hAnsi="Menlo" w:cs="Menlo"/>
                <w:color w:val="ABB2BF"/>
                <w:sz w:val="16"/>
                <w:szCs w:val="16"/>
              </w:rPr>
              <w:t>gemischte_</w:t>
            </w:r>
            <w:proofErr w:type="gramStart"/>
            <w:r w:rsidRPr="001228AB">
              <w:rPr>
                <w:rFonts w:ascii="Menlo" w:hAnsi="Menlo" w:cs="Menlo"/>
                <w:color w:val="ABB2BF"/>
                <w:sz w:val="16"/>
                <w:szCs w:val="16"/>
              </w:rPr>
              <w:t>datentypen</w:t>
            </w:r>
            <w:proofErr w:type="spellEnd"/>
            <w:r w:rsidRPr="001228AB">
              <w:rPr>
                <w:rFonts w:ascii="Menlo" w:hAnsi="Menlo" w:cs="Menlo"/>
                <w:color w:val="ABB2BF"/>
                <w:sz w:val="16"/>
                <w:szCs w:val="16"/>
              </w:rPr>
              <w:t>[</w:t>
            </w:r>
            <w:proofErr w:type="gramEnd"/>
            <w:r w:rsidRPr="001228AB">
              <w:rPr>
                <w:rFonts w:ascii="Menlo" w:hAnsi="Menlo" w:cs="Menlo"/>
                <w:color w:val="D19A66"/>
                <w:sz w:val="16"/>
                <w:szCs w:val="16"/>
              </w:rPr>
              <w:t>3</w:t>
            </w:r>
            <w:r w:rsidRPr="001228AB">
              <w:rPr>
                <w:rFonts w:ascii="Menlo" w:hAnsi="Menlo" w:cs="Menlo"/>
                <w:color w:val="ABB2BF"/>
                <w:sz w:val="16"/>
                <w:szCs w:val="16"/>
              </w:rPr>
              <w:t xml:space="preserve">]) </w:t>
            </w:r>
            <w:r w:rsidRPr="001228AB">
              <w:rPr>
                <w:rFonts w:ascii="Menlo" w:hAnsi="Menlo" w:cs="Menlo"/>
                <w:color w:val="7F848E"/>
                <w:sz w:val="16"/>
                <w:szCs w:val="16"/>
              </w:rPr>
              <w:t>#out: True</w:t>
            </w:r>
            <w:bookmarkEnd w:id="76"/>
            <w:bookmarkEnd w:id="77"/>
          </w:p>
        </w:tc>
      </w:tr>
    </w:tbl>
    <w:p w14:paraId="39172619" w14:textId="77777777" w:rsidR="00475F48" w:rsidRDefault="00475F48" w:rsidP="001F2B08">
      <w:pPr>
        <w:pStyle w:val="berschrift4"/>
      </w:pPr>
    </w:p>
    <w:p w14:paraId="0A593840" w14:textId="77777777" w:rsidR="00475F48" w:rsidRPr="00475F48" w:rsidRDefault="00475F48" w:rsidP="00475F48">
      <w:r w:rsidRPr="00475F48">
        <w:t>In diesem Abschnitt werden Listen und deren Eigenschaften behandelt:</w:t>
      </w:r>
    </w:p>
    <w:p w14:paraId="1BCFA427" w14:textId="77777777" w:rsidR="00475F48" w:rsidRPr="00475F48" w:rsidRDefault="00475F48" w:rsidP="00475F48"/>
    <w:p w14:paraId="07D928CA" w14:textId="2794FBA0" w:rsidR="00475F48" w:rsidRPr="00475F48" w:rsidRDefault="00475F48" w:rsidP="00475F48">
      <w:pPr>
        <w:pStyle w:val="Listenabsatz"/>
        <w:numPr>
          <w:ilvl w:val="0"/>
          <w:numId w:val="24"/>
        </w:numPr>
      </w:pPr>
      <w:r w:rsidRPr="00475F48">
        <w:t xml:space="preserve">Es werden drei Listen </w:t>
      </w:r>
      <w:proofErr w:type="spellStart"/>
      <w:r w:rsidRPr="00475F48">
        <w:rPr>
          <w:b/>
          <w:bCs/>
        </w:rPr>
        <w:t>eine</w:t>
      </w:r>
      <w:r w:rsidR="009C2321">
        <w:rPr>
          <w:b/>
          <w:bCs/>
        </w:rPr>
        <w:t>_l</w:t>
      </w:r>
      <w:r w:rsidRPr="00475F48">
        <w:rPr>
          <w:b/>
          <w:bCs/>
        </w:rPr>
        <w:t>iste</w:t>
      </w:r>
      <w:proofErr w:type="spellEnd"/>
      <w:r w:rsidRPr="00475F48">
        <w:t xml:space="preserve">, </w:t>
      </w:r>
      <w:proofErr w:type="spellStart"/>
      <w:r w:rsidRPr="00475F48">
        <w:rPr>
          <w:b/>
          <w:bCs/>
        </w:rPr>
        <w:t>noch</w:t>
      </w:r>
      <w:r w:rsidR="009C2321">
        <w:rPr>
          <w:b/>
          <w:bCs/>
        </w:rPr>
        <w:t>_e</w:t>
      </w:r>
      <w:r w:rsidRPr="00475F48">
        <w:rPr>
          <w:b/>
          <w:bCs/>
        </w:rPr>
        <w:t>ine</w:t>
      </w:r>
      <w:r w:rsidR="009C2321">
        <w:rPr>
          <w:b/>
          <w:bCs/>
        </w:rPr>
        <w:t>_l</w:t>
      </w:r>
      <w:r w:rsidRPr="00475F48">
        <w:rPr>
          <w:b/>
          <w:bCs/>
        </w:rPr>
        <w:t>iste</w:t>
      </w:r>
      <w:proofErr w:type="spellEnd"/>
      <w:r w:rsidRPr="00475F48">
        <w:t xml:space="preserve"> und </w:t>
      </w:r>
      <w:proofErr w:type="spellStart"/>
      <w:r w:rsidRPr="00475F48">
        <w:rPr>
          <w:b/>
          <w:bCs/>
        </w:rPr>
        <w:t>gemischte</w:t>
      </w:r>
      <w:r w:rsidR="009C2321">
        <w:rPr>
          <w:b/>
          <w:bCs/>
        </w:rPr>
        <w:t>_d</w:t>
      </w:r>
      <w:r w:rsidRPr="00475F48">
        <w:rPr>
          <w:b/>
          <w:bCs/>
        </w:rPr>
        <w:t>ate</w:t>
      </w:r>
      <w:r w:rsidR="002A2ADD">
        <w:rPr>
          <w:b/>
          <w:bCs/>
        </w:rPr>
        <w:t>n</w:t>
      </w:r>
      <w:r w:rsidRPr="00475F48">
        <w:rPr>
          <w:b/>
          <w:bCs/>
        </w:rPr>
        <w:t>typen</w:t>
      </w:r>
      <w:proofErr w:type="spellEnd"/>
      <w:r w:rsidRPr="00475F48">
        <w:t xml:space="preserve"> erstellt und ausgegeben.</w:t>
      </w:r>
    </w:p>
    <w:p w14:paraId="30FE7ED6" w14:textId="4CA19F6B" w:rsidR="00475F48" w:rsidRPr="00475F48" w:rsidRDefault="00475F48" w:rsidP="00475F48">
      <w:pPr>
        <w:pStyle w:val="Listenabsatz"/>
        <w:numPr>
          <w:ilvl w:val="0"/>
          <w:numId w:val="24"/>
        </w:numPr>
      </w:pPr>
      <w:r w:rsidRPr="00475F48">
        <w:t xml:space="preserve">Die Liste </w:t>
      </w:r>
      <w:proofErr w:type="spellStart"/>
      <w:r w:rsidRPr="00475F48">
        <w:rPr>
          <w:b/>
          <w:bCs/>
        </w:rPr>
        <w:t>gemischte</w:t>
      </w:r>
      <w:r w:rsidR="009C2321">
        <w:rPr>
          <w:b/>
          <w:bCs/>
        </w:rPr>
        <w:t>_d</w:t>
      </w:r>
      <w:r w:rsidRPr="00475F48">
        <w:rPr>
          <w:b/>
          <w:bCs/>
        </w:rPr>
        <w:t>ate</w:t>
      </w:r>
      <w:r w:rsidR="00F71150">
        <w:rPr>
          <w:b/>
          <w:bCs/>
        </w:rPr>
        <w:t>n</w:t>
      </w:r>
      <w:r w:rsidRPr="00475F48">
        <w:rPr>
          <w:b/>
          <w:bCs/>
        </w:rPr>
        <w:t>typen</w:t>
      </w:r>
      <w:proofErr w:type="spellEnd"/>
      <w:r w:rsidRPr="00475F48">
        <w:t xml:space="preserve"> enthält verschiedene Datentypen, einschließlich eines Strings, einer Zahl, des Wertes von </w:t>
      </w:r>
      <w:proofErr w:type="spellStart"/>
      <w:r w:rsidRPr="00475F48">
        <w:rPr>
          <w:b/>
          <w:bCs/>
        </w:rPr>
        <w:t>mein</w:t>
      </w:r>
      <w:r w:rsidR="009C2321">
        <w:rPr>
          <w:b/>
          <w:bCs/>
        </w:rPr>
        <w:t>_p</w:t>
      </w:r>
      <w:r w:rsidRPr="00475F48">
        <w:rPr>
          <w:b/>
          <w:bCs/>
        </w:rPr>
        <w:t>i</w:t>
      </w:r>
      <w:proofErr w:type="spellEnd"/>
      <w:r w:rsidRPr="00475F48">
        <w:t xml:space="preserve"> und eines Booleschen Wertes.</w:t>
      </w:r>
    </w:p>
    <w:p w14:paraId="2E54AD16" w14:textId="4B066F40" w:rsidR="00475F48" w:rsidRPr="00475F48" w:rsidRDefault="00475F48" w:rsidP="00475F48">
      <w:pPr>
        <w:pStyle w:val="Listenabsatz"/>
        <w:numPr>
          <w:ilvl w:val="0"/>
          <w:numId w:val="24"/>
        </w:numPr>
      </w:pPr>
      <w:r w:rsidRPr="00475F48">
        <w:t xml:space="preserve">Die Funktion </w:t>
      </w:r>
      <w:proofErr w:type="spellStart"/>
      <w:proofErr w:type="gramStart"/>
      <w:r w:rsidRPr="00475F48">
        <w:rPr>
          <w:b/>
          <w:bCs/>
        </w:rPr>
        <w:t>len</w:t>
      </w:r>
      <w:proofErr w:type="spellEnd"/>
      <w:r w:rsidRPr="00475F48">
        <w:rPr>
          <w:b/>
          <w:bCs/>
        </w:rPr>
        <w:t>(</w:t>
      </w:r>
      <w:proofErr w:type="gramEnd"/>
      <w:r w:rsidRPr="00475F48">
        <w:rPr>
          <w:b/>
          <w:bCs/>
        </w:rPr>
        <w:t>)</w:t>
      </w:r>
      <w:r w:rsidRPr="00475F48">
        <w:t xml:space="preserve"> gibt die Länge von </w:t>
      </w:r>
      <w:proofErr w:type="spellStart"/>
      <w:r w:rsidRPr="00475F48">
        <w:rPr>
          <w:b/>
          <w:bCs/>
        </w:rPr>
        <w:t>gemischte</w:t>
      </w:r>
      <w:r w:rsidR="009C2321">
        <w:rPr>
          <w:b/>
          <w:bCs/>
        </w:rPr>
        <w:t>_d</w:t>
      </w:r>
      <w:r w:rsidRPr="00475F48">
        <w:rPr>
          <w:b/>
          <w:bCs/>
        </w:rPr>
        <w:t>ate</w:t>
      </w:r>
      <w:r w:rsidR="00567633">
        <w:rPr>
          <w:b/>
          <w:bCs/>
        </w:rPr>
        <w:t>n</w:t>
      </w:r>
      <w:r w:rsidRPr="00475F48">
        <w:rPr>
          <w:b/>
          <w:bCs/>
        </w:rPr>
        <w:t>typen</w:t>
      </w:r>
      <w:proofErr w:type="spellEnd"/>
      <w:r>
        <w:t xml:space="preserve"> </w:t>
      </w:r>
      <w:r w:rsidR="00A96127">
        <w:t xml:space="preserve">als Integer (Ganzzahl) </w:t>
      </w:r>
      <w:r w:rsidRPr="00475F48">
        <w:t>aus</w:t>
      </w:r>
      <w:r w:rsidR="00DC5147">
        <w:t>.</w:t>
      </w:r>
    </w:p>
    <w:p w14:paraId="0180FA90" w14:textId="52B9551A" w:rsidR="00475F48" w:rsidRPr="00475F48" w:rsidRDefault="00475F48" w:rsidP="00475F48">
      <w:pPr>
        <w:pStyle w:val="Listenabsatz"/>
        <w:numPr>
          <w:ilvl w:val="0"/>
          <w:numId w:val="24"/>
        </w:numPr>
      </w:pPr>
      <w:r w:rsidRPr="00475F48">
        <w:t xml:space="preserve">Der </w:t>
      </w:r>
      <w:r w:rsidR="00F80B0C">
        <w:t>Datentyp bzw. die Klasse</w:t>
      </w:r>
      <w:r w:rsidRPr="00475F48">
        <w:t xml:space="preserve"> der Liste </w:t>
      </w:r>
      <w:proofErr w:type="spellStart"/>
      <w:r w:rsidRPr="00475F48">
        <w:rPr>
          <w:b/>
          <w:bCs/>
        </w:rPr>
        <w:t>gemischte</w:t>
      </w:r>
      <w:r w:rsidR="009C2321">
        <w:rPr>
          <w:b/>
          <w:bCs/>
        </w:rPr>
        <w:t>_d</w:t>
      </w:r>
      <w:r w:rsidRPr="00475F48">
        <w:rPr>
          <w:b/>
          <w:bCs/>
        </w:rPr>
        <w:t>ate</w:t>
      </w:r>
      <w:r w:rsidR="00DC5147">
        <w:rPr>
          <w:b/>
          <w:bCs/>
        </w:rPr>
        <w:t>n</w:t>
      </w:r>
      <w:r w:rsidRPr="00475F48">
        <w:rPr>
          <w:b/>
          <w:bCs/>
        </w:rPr>
        <w:t>typen</w:t>
      </w:r>
      <w:proofErr w:type="spellEnd"/>
      <w:r w:rsidRPr="00475F48">
        <w:t xml:space="preserve"> wird als </w:t>
      </w:r>
      <w:proofErr w:type="spellStart"/>
      <w:r w:rsidRPr="00475F48">
        <w:rPr>
          <w:b/>
          <w:bCs/>
        </w:rPr>
        <w:t>list</w:t>
      </w:r>
      <w:proofErr w:type="spellEnd"/>
      <w:r w:rsidRPr="00475F48">
        <w:t xml:space="preserve"> ausgegeben.</w:t>
      </w:r>
    </w:p>
    <w:p w14:paraId="7F2712A6" w14:textId="2A2C6DB8" w:rsidR="00F80B0C" w:rsidRDefault="00475F48" w:rsidP="00877E36">
      <w:pPr>
        <w:pStyle w:val="Listenabsatz"/>
        <w:numPr>
          <w:ilvl w:val="0"/>
          <w:numId w:val="24"/>
        </w:numPr>
      </w:pPr>
      <w:r w:rsidRPr="00475F48">
        <w:t xml:space="preserve">Die Elemente an den Positionen 0 und 3 von </w:t>
      </w:r>
      <w:proofErr w:type="spellStart"/>
      <w:r w:rsidRPr="00475F48">
        <w:rPr>
          <w:b/>
          <w:bCs/>
        </w:rPr>
        <w:t>gemischte</w:t>
      </w:r>
      <w:r w:rsidR="00F07C48">
        <w:rPr>
          <w:b/>
          <w:bCs/>
        </w:rPr>
        <w:t>_d</w:t>
      </w:r>
      <w:r w:rsidRPr="00475F48">
        <w:rPr>
          <w:b/>
          <w:bCs/>
        </w:rPr>
        <w:t>ate</w:t>
      </w:r>
      <w:r w:rsidR="00C8159D">
        <w:rPr>
          <w:b/>
          <w:bCs/>
        </w:rPr>
        <w:t>n</w:t>
      </w:r>
      <w:r w:rsidRPr="00475F48">
        <w:rPr>
          <w:b/>
          <w:bCs/>
        </w:rPr>
        <w:t>typen</w:t>
      </w:r>
      <w:proofErr w:type="spellEnd"/>
      <w:r w:rsidRPr="00475F48">
        <w:t xml:space="preserve"> werden ausgegeben, was "Hallo" und </w:t>
      </w:r>
      <w:r w:rsidRPr="00475F48">
        <w:rPr>
          <w:b/>
          <w:bCs/>
        </w:rPr>
        <w:t>True</w:t>
      </w:r>
      <w:r w:rsidRPr="00475F48">
        <w:t xml:space="preserve"> entspricht.</w:t>
      </w:r>
    </w:p>
    <w:p w14:paraId="127E3BAA" w14:textId="77777777" w:rsidR="00F80B0C" w:rsidRDefault="00F80B0C" w:rsidP="00877E36"/>
    <w:p w14:paraId="68B2E21B" w14:textId="46405272" w:rsidR="001F2B08" w:rsidRPr="00877E36" w:rsidRDefault="001F2B08" w:rsidP="00877E36">
      <w:pPr>
        <w:rPr>
          <w:b/>
        </w:rPr>
      </w:pPr>
      <w:r w:rsidRPr="00877E36">
        <w:rPr>
          <w:b/>
        </w:rPr>
        <w:t xml:space="preserve">7. </w:t>
      </w:r>
      <w:r w:rsidR="00C156B1">
        <w:rPr>
          <w:b/>
        </w:rPr>
        <w:t>Boolesche</w:t>
      </w:r>
      <w:r w:rsidRPr="00877E36">
        <w:rPr>
          <w:b/>
        </w:rPr>
        <w:t xml:space="preserve"> </w:t>
      </w:r>
      <w:r w:rsidR="00C156B1">
        <w:rPr>
          <w:b/>
        </w:rPr>
        <w:t>Operatoren</w:t>
      </w:r>
    </w:p>
    <w:p w14:paraId="4EC1F42F" w14:textId="77777777" w:rsidR="001F2B08" w:rsidRDefault="001F2B08" w:rsidP="001F2B08"/>
    <w:tbl>
      <w:tblPr>
        <w:tblStyle w:val="Tabellenraster"/>
        <w:tblW w:w="0" w:type="auto"/>
        <w:tblLook w:val="04A0" w:firstRow="1" w:lastRow="0" w:firstColumn="1" w:lastColumn="0" w:noHBand="0" w:noVBand="1"/>
      </w:tblPr>
      <w:tblGrid>
        <w:gridCol w:w="9019"/>
      </w:tblGrid>
      <w:tr w:rsidR="001F2B08" w14:paraId="12ECA6CE" w14:textId="77777777" w:rsidTr="001F2B08">
        <w:tc>
          <w:tcPr>
            <w:tcW w:w="9019" w:type="dxa"/>
          </w:tcPr>
          <w:p w14:paraId="3FA25EF9" w14:textId="77777777" w:rsidR="00C8159D" w:rsidRPr="00C8159D" w:rsidRDefault="00C8159D" w:rsidP="00C8159D">
            <w:pPr>
              <w:shd w:val="clear" w:color="auto" w:fill="23272E"/>
              <w:spacing w:line="315" w:lineRule="atLeast"/>
              <w:rPr>
                <w:rFonts w:ascii="Menlo" w:hAnsi="Menlo" w:cs="Menlo"/>
                <w:color w:val="ABB2BF"/>
                <w:sz w:val="16"/>
                <w:szCs w:val="16"/>
              </w:rPr>
            </w:pPr>
            <w:proofErr w:type="spellStart"/>
            <w:r w:rsidRPr="00C8159D">
              <w:rPr>
                <w:rFonts w:ascii="Menlo" w:hAnsi="Menlo" w:cs="Menlo"/>
                <w:color w:val="ABB2BF"/>
                <w:sz w:val="16"/>
                <w:szCs w:val="16"/>
              </w:rPr>
              <w:t>alter_nachbar</w:t>
            </w:r>
            <w:proofErr w:type="spellEnd"/>
            <w:r w:rsidRPr="00C8159D">
              <w:rPr>
                <w:rFonts w:ascii="Menlo" w:hAnsi="Menlo" w:cs="Menlo"/>
                <w:color w:val="ABB2BF"/>
                <w:sz w:val="16"/>
                <w:szCs w:val="16"/>
              </w:rPr>
              <w:t xml:space="preserve"> </w:t>
            </w:r>
            <w:r w:rsidRPr="00C8159D">
              <w:rPr>
                <w:rFonts w:ascii="Menlo" w:hAnsi="Menlo" w:cs="Menlo"/>
                <w:color w:val="56B6C2"/>
                <w:sz w:val="16"/>
                <w:szCs w:val="16"/>
              </w:rPr>
              <w:t>=</w:t>
            </w:r>
            <w:r w:rsidRPr="00C8159D">
              <w:rPr>
                <w:rFonts w:ascii="Menlo" w:hAnsi="Menlo" w:cs="Menlo"/>
                <w:color w:val="ABB2BF"/>
                <w:sz w:val="16"/>
                <w:szCs w:val="16"/>
              </w:rPr>
              <w:t xml:space="preserve"> </w:t>
            </w:r>
            <w:r w:rsidRPr="00C8159D">
              <w:rPr>
                <w:rFonts w:ascii="Menlo" w:hAnsi="Menlo" w:cs="Menlo"/>
                <w:color w:val="D19A66"/>
                <w:sz w:val="16"/>
                <w:szCs w:val="16"/>
              </w:rPr>
              <w:t>18</w:t>
            </w:r>
          </w:p>
          <w:p w14:paraId="5322553E" w14:textId="77777777" w:rsidR="00C8159D" w:rsidRPr="00C8159D" w:rsidRDefault="00C8159D" w:rsidP="00C8159D">
            <w:pPr>
              <w:shd w:val="clear" w:color="auto" w:fill="23272E"/>
              <w:spacing w:line="315" w:lineRule="atLeast"/>
              <w:rPr>
                <w:rFonts w:ascii="Menlo" w:hAnsi="Menlo" w:cs="Menlo"/>
                <w:color w:val="ABB2BF"/>
                <w:sz w:val="16"/>
                <w:szCs w:val="16"/>
              </w:rPr>
            </w:pPr>
            <w:proofErr w:type="spellStart"/>
            <w:proofErr w:type="gramStart"/>
            <w:r w:rsidRPr="00C8159D">
              <w:rPr>
                <w:rFonts w:ascii="Menlo" w:hAnsi="Menlo" w:cs="Menlo"/>
                <w:color w:val="56B6C2"/>
                <w:sz w:val="16"/>
                <w:szCs w:val="16"/>
              </w:rPr>
              <w:t>print</w:t>
            </w:r>
            <w:proofErr w:type="spellEnd"/>
            <w:r w:rsidRPr="00C8159D">
              <w:rPr>
                <w:rFonts w:ascii="Menlo" w:hAnsi="Menlo" w:cs="Menlo"/>
                <w:color w:val="ABB2BF"/>
                <w:sz w:val="16"/>
                <w:szCs w:val="16"/>
              </w:rPr>
              <w:t>(</w:t>
            </w:r>
            <w:proofErr w:type="spellStart"/>
            <w:proofErr w:type="gramEnd"/>
            <w:r w:rsidRPr="00C8159D">
              <w:rPr>
                <w:rFonts w:ascii="Menlo" w:hAnsi="Menlo" w:cs="Menlo"/>
                <w:color w:val="ABB2BF"/>
                <w:sz w:val="16"/>
                <w:szCs w:val="16"/>
              </w:rPr>
              <w:t>mein_alter</w:t>
            </w:r>
            <w:proofErr w:type="spellEnd"/>
            <w:r w:rsidRPr="00C8159D">
              <w:rPr>
                <w:rFonts w:ascii="Menlo" w:hAnsi="Menlo" w:cs="Menlo"/>
                <w:color w:val="ABB2BF"/>
                <w:sz w:val="16"/>
                <w:szCs w:val="16"/>
              </w:rPr>
              <w:t xml:space="preserve"> </w:t>
            </w:r>
            <w:r w:rsidRPr="00C8159D">
              <w:rPr>
                <w:rFonts w:ascii="Menlo" w:hAnsi="Menlo" w:cs="Menlo"/>
                <w:color w:val="56B6C2"/>
                <w:sz w:val="16"/>
                <w:szCs w:val="16"/>
              </w:rPr>
              <w:t>&gt;</w:t>
            </w:r>
            <w:r w:rsidRPr="00C8159D">
              <w:rPr>
                <w:rFonts w:ascii="Menlo" w:hAnsi="Menlo" w:cs="Menlo"/>
                <w:color w:val="ABB2BF"/>
                <w:sz w:val="16"/>
                <w:szCs w:val="16"/>
              </w:rPr>
              <w:t xml:space="preserve"> </w:t>
            </w:r>
            <w:proofErr w:type="spellStart"/>
            <w:r w:rsidRPr="00C8159D">
              <w:rPr>
                <w:rFonts w:ascii="Menlo" w:hAnsi="Menlo" w:cs="Menlo"/>
                <w:color w:val="ABB2BF"/>
                <w:sz w:val="16"/>
                <w:szCs w:val="16"/>
              </w:rPr>
              <w:t>alter_nachbar</w:t>
            </w:r>
            <w:proofErr w:type="spellEnd"/>
            <w:r w:rsidRPr="00C8159D">
              <w:rPr>
                <w:rFonts w:ascii="Menlo" w:hAnsi="Menlo" w:cs="Menlo"/>
                <w:color w:val="ABB2BF"/>
                <w:sz w:val="16"/>
                <w:szCs w:val="16"/>
              </w:rPr>
              <w:t>)</w:t>
            </w:r>
          </w:p>
          <w:p w14:paraId="672CFCBE" w14:textId="77777777" w:rsidR="00C8159D" w:rsidRPr="00C8159D" w:rsidRDefault="00C8159D" w:rsidP="00C8159D">
            <w:pPr>
              <w:shd w:val="clear" w:color="auto" w:fill="23272E"/>
              <w:spacing w:line="315" w:lineRule="atLeast"/>
              <w:rPr>
                <w:rFonts w:ascii="Menlo" w:hAnsi="Menlo" w:cs="Menlo"/>
                <w:color w:val="ABB2BF"/>
                <w:sz w:val="16"/>
                <w:szCs w:val="16"/>
              </w:rPr>
            </w:pPr>
            <w:proofErr w:type="spellStart"/>
            <w:proofErr w:type="gramStart"/>
            <w:r w:rsidRPr="00C8159D">
              <w:rPr>
                <w:rFonts w:ascii="Menlo" w:hAnsi="Menlo" w:cs="Menlo"/>
                <w:color w:val="56B6C2"/>
                <w:sz w:val="16"/>
                <w:szCs w:val="16"/>
              </w:rPr>
              <w:t>print</w:t>
            </w:r>
            <w:proofErr w:type="spellEnd"/>
            <w:r w:rsidRPr="00C8159D">
              <w:rPr>
                <w:rFonts w:ascii="Menlo" w:hAnsi="Menlo" w:cs="Menlo"/>
                <w:color w:val="ABB2BF"/>
                <w:sz w:val="16"/>
                <w:szCs w:val="16"/>
              </w:rPr>
              <w:t>(</w:t>
            </w:r>
            <w:proofErr w:type="spellStart"/>
            <w:proofErr w:type="gramEnd"/>
            <w:r w:rsidRPr="00C8159D">
              <w:rPr>
                <w:rFonts w:ascii="Menlo" w:hAnsi="Menlo" w:cs="Menlo"/>
                <w:color w:val="ABB2BF"/>
                <w:sz w:val="16"/>
                <w:szCs w:val="16"/>
              </w:rPr>
              <w:t>mein_alter</w:t>
            </w:r>
            <w:proofErr w:type="spellEnd"/>
            <w:r w:rsidRPr="00C8159D">
              <w:rPr>
                <w:rFonts w:ascii="Menlo" w:hAnsi="Menlo" w:cs="Menlo"/>
                <w:color w:val="ABB2BF"/>
                <w:sz w:val="16"/>
                <w:szCs w:val="16"/>
              </w:rPr>
              <w:t xml:space="preserve"> </w:t>
            </w:r>
            <w:r w:rsidRPr="00C8159D">
              <w:rPr>
                <w:rFonts w:ascii="Menlo" w:hAnsi="Menlo" w:cs="Menlo"/>
                <w:color w:val="56B6C2"/>
                <w:sz w:val="16"/>
                <w:szCs w:val="16"/>
              </w:rPr>
              <w:t>&lt;</w:t>
            </w:r>
            <w:r w:rsidRPr="00C8159D">
              <w:rPr>
                <w:rFonts w:ascii="Menlo" w:hAnsi="Menlo" w:cs="Menlo"/>
                <w:color w:val="ABB2BF"/>
                <w:sz w:val="16"/>
                <w:szCs w:val="16"/>
              </w:rPr>
              <w:t xml:space="preserve"> </w:t>
            </w:r>
            <w:proofErr w:type="spellStart"/>
            <w:r w:rsidRPr="00C8159D">
              <w:rPr>
                <w:rFonts w:ascii="Menlo" w:hAnsi="Menlo" w:cs="Menlo"/>
                <w:color w:val="ABB2BF"/>
                <w:sz w:val="16"/>
                <w:szCs w:val="16"/>
              </w:rPr>
              <w:t>alter_nachbar</w:t>
            </w:r>
            <w:proofErr w:type="spellEnd"/>
            <w:r w:rsidRPr="00C8159D">
              <w:rPr>
                <w:rFonts w:ascii="Menlo" w:hAnsi="Menlo" w:cs="Menlo"/>
                <w:color w:val="ABB2BF"/>
                <w:sz w:val="16"/>
                <w:szCs w:val="16"/>
              </w:rPr>
              <w:t>)</w:t>
            </w:r>
          </w:p>
          <w:p w14:paraId="3568DCD5" w14:textId="42C216C8" w:rsidR="001F2B08" w:rsidRPr="00C8159D" w:rsidRDefault="00C8159D" w:rsidP="001F2B08">
            <w:pPr>
              <w:shd w:val="clear" w:color="auto" w:fill="23272E"/>
              <w:spacing w:line="315" w:lineRule="atLeast"/>
              <w:rPr>
                <w:rFonts w:ascii="Menlo" w:hAnsi="Menlo" w:cs="Menlo"/>
                <w:color w:val="ABB2BF"/>
                <w:sz w:val="16"/>
                <w:szCs w:val="16"/>
              </w:rPr>
            </w:pPr>
            <w:proofErr w:type="spellStart"/>
            <w:proofErr w:type="gramStart"/>
            <w:r w:rsidRPr="00C8159D">
              <w:rPr>
                <w:rFonts w:ascii="Menlo" w:hAnsi="Menlo" w:cs="Menlo"/>
                <w:color w:val="56B6C2"/>
                <w:sz w:val="16"/>
                <w:szCs w:val="16"/>
              </w:rPr>
              <w:t>print</w:t>
            </w:r>
            <w:proofErr w:type="spellEnd"/>
            <w:r w:rsidRPr="00C8159D">
              <w:rPr>
                <w:rFonts w:ascii="Menlo" w:hAnsi="Menlo" w:cs="Menlo"/>
                <w:color w:val="ABB2BF"/>
                <w:sz w:val="16"/>
                <w:szCs w:val="16"/>
              </w:rPr>
              <w:t>(</w:t>
            </w:r>
            <w:proofErr w:type="spellStart"/>
            <w:proofErr w:type="gramEnd"/>
            <w:r w:rsidRPr="00C8159D">
              <w:rPr>
                <w:rFonts w:ascii="Menlo" w:hAnsi="Menlo" w:cs="Menlo"/>
                <w:color w:val="ABB2BF"/>
                <w:sz w:val="16"/>
                <w:szCs w:val="16"/>
              </w:rPr>
              <w:t>mein_alter</w:t>
            </w:r>
            <w:proofErr w:type="spellEnd"/>
            <w:r w:rsidRPr="00C8159D">
              <w:rPr>
                <w:rFonts w:ascii="Menlo" w:hAnsi="Menlo" w:cs="Menlo"/>
                <w:color w:val="ABB2BF"/>
                <w:sz w:val="16"/>
                <w:szCs w:val="16"/>
              </w:rPr>
              <w:t xml:space="preserve"> </w:t>
            </w:r>
            <w:r w:rsidRPr="00C8159D">
              <w:rPr>
                <w:rFonts w:ascii="Menlo" w:hAnsi="Menlo" w:cs="Menlo"/>
                <w:color w:val="56B6C2"/>
                <w:sz w:val="16"/>
                <w:szCs w:val="16"/>
              </w:rPr>
              <w:t>==</w:t>
            </w:r>
            <w:r w:rsidRPr="00C8159D">
              <w:rPr>
                <w:rFonts w:ascii="Menlo" w:hAnsi="Menlo" w:cs="Menlo"/>
                <w:color w:val="ABB2BF"/>
                <w:sz w:val="16"/>
                <w:szCs w:val="16"/>
              </w:rPr>
              <w:t xml:space="preserve"> </w:t>
            </w:r>
            <w:proofErr w:type="spellStart"/>
            <w:r w:rsidRPr="00C8159D">
              <w:rPr>
                <w:rFonts w:ascii="Menlo" w:hAnsi="Menlo" w:cs="Menlo"/>
                <w:color w:val="ABB2BF"/>
                <w:sz w:val="16"/>
                <w:szCs w:val="16"/>
              </w:rPr>
              <w:t>alter_nachbar</w:t>
            </w:r>
            <w:proofErr w:type="spellEnd"/>
            <w:r w:rsidRPr="00C8159D">
              <w:rPr>
                <w:rFonts w:ascii="Menlo" w:hAnsi="Menlo" w:cs="Menlo"/>
                <w:color w:val="ABB2BF"/>
                <w:sz w:val="16"/>
                <w:szCs w:val="16"/>
              </w:rPr>
              <w:t>)</w:t>
            </w:r>
          </w:p>
        </w:tc>
      </w:tr>
    </w:tbl>
    <w:p w14:paraId="76C88088" w14:textId="77777777" w:rsidR="001F2B08" w:rsidRPr="001F2B08" w:rsidRDefault="001F2B08" w:rsidP="001F2B08"/>
    <w:p w14:paraId="2183991A" w14:textId="77777777" w:rsidR="008B473C" w:rsidRDefault="009C491E" w:rsidP="009C491E">
      <w:r w:rsidRPr="009C491E">
        <w:t xml:space="preserve">In diesem </w:t>
      </w:r>
      <w:r>
        <w:t>Abschnitt</w:t>
      </w:r>
      <w:r w:rsidRPr="009C491E">
        <w:t xml:space="preserve"> werden Vergleichsoperationen zwischen verschiedenen Variablen durchgeführt. Die ersten beiden Zeilen vergleichen </w:t>
      </w:r>
      <w:proofErr w:type="spellStart"/>
      <w:r w:rsidR="00920F98">
        <w:rPr>
          <w:b/>
          <w:bCs/>
        </w:rPr>
        <w:t>m</w:t>
      </w:r>
      <w:r w:rsidRPr="009C491E">
        <w:rPr>
          <w:b/>
          <w:bCs/>
        </w:rPr>
        <w:t>ein</w:t>
      </w:r>
      <w:r w:rsidR="00920F98">
        <w:rPr>
          <w:b/>
          <w:bCs/>
        </w:rPr>
        <w:t>_a</w:t>
      </w:r>
      <w:r w:rsidRPr="009C491E">
        <w:rPr>
          <w:b/>
          <w:bCs/>
        </w:rPr>
        <w:t>lter</w:t>
      </w:r>
      <w:proofErr w:type="spellEnd"/>
      <w:r w:rsidRPr="009C491E">
        <w:t xml:space="preserve"> mit </w:t>
      </w:r>
      <w:proofErr w:type="spellStart"/>
      <w:r w:rsidR="00920F98">
        <w:rPr>
          <w:b/>
          <w:bCs/>
        </w:rPr>
        <w:t>a</w:t>
      </w:r>
      <w:r w:rsidRPr="009C491E">
        <w:rPr>
          <w:b/>
          <w:bCs/>
        </w:rPr>
        <w:t>lter</w:t>
      </w:r>
      <w:r w:rsidR="00920F98">
        <w:rPr>
          <w:b/>
          <w:bCs/>
        </w:rPr>
        <w:t>_n</w:t>
      </w:r>
      <w:r w:rsidRPr="009C491E">
        <w:rPr>
          <w:b/>
          <w:bCs/>
        </w:rPr>
        <w:t>achbar</w:t>
      </w:r>
      <w:proofErr w:type="spellEnd"/>
      <w:r w:rsidRPr="009C491E">
        <w:t xml:space="preserve"> hinsichtlich Kleiner-als und Gleichheit</w:t>
      </w:r>
      <w:r w:rsidR="008B473C">
        <w:t>.</w:t>
      </w:r>
      <w:r w:rsidRPr="009C491E">
        <w:t xml:space="preserve"> </w:t>
      </w:r>
    </w:p>
    <w:p w14:paraId="05DBCABD" w14:textId="77777777" w:rsidR="008B473C" w:rsidRDefault="008B473C" w:rsidP="009C491E"/>
    <w:tbl>
      <w:tblPr>
        <w:tblStyle w:val="Tabellenraster"/>
        <w:tblW w:w="0" w:type="auto"/>
        <w:tblLook w:val="04A0" w:firstRow="1" w:lastRow="0" w:firstColumn="1" w:lastColumn="0" w:noHBand="0" w:noVBand="1"/>
      </w:tblPr>
      <w:tblGrid>
        <w:gridCol w:w="9019"/>
      </w:tblGrid>
      <w:tr w:rsidR="008B473C" w14:paraId="03DAC184" w14:textId="77777777" w:rsidTr="008B473C">
        <w:tc>
          <w:tcPr>
            <w:tcW w:w="9019" w:type="dxa"/>
          </w:tcPr>
          <w:p w14:paraId="5BD792A4" w14:textId="77777777" w:rsidR="008B473C" w:rsidRPr="008B473C" w:rsidRDefault="008B473C" w:rsidP="008B473C">
            <w:pPr>
              <w:shd w:val="clear" w:color="auto" w:fill="23272E"/>
              <w:spacing w:line="315" w:lineRule="atLeast"/>
              <w:rPr>
                <w:rFonts w:ascii="Menlo" w:hAnsi="Menlo" w:cs="Menlo"/>
                <w:color w:val="ABB2BF"/>
                <w:sz w:val="16"/>
                <w:szCs w:val="16"/>
              </w:rPr>
            </w:pPr>
            <w:bookmarkStart w:id="78" w:name="OLE_LINK76"/>
            <w:bookmarkStart w:id="79" w:name="OLE_LINK77"/>
            <w:bookmarkStart w:id="80" w:name="OLE_LINK78"/>
            <w:r w:rsidRPr="008B473C">
              <w:rPr>
                <w:rFonts w:ascii="Menlo" w:hAnsi="Menlo" w:cs="Menlo"/>
                <w:color w:val="7F848E"/>
                <w:sz w:val="16"/>
                <w:szCs w:val="16"/>
              </w:rPr>
              <w:t xml:space="preserve"># </w:t>
            </w:r>
            <w:proofErr w:type="spellStart"/>
            <w:r w:rsidRPr="008B473C">
              <w:rPr>
                <w:rFonts w:ascii="Menlo" w:hAnsi="Menlo" w:cs="Menlo"/>
                <w:color w:val="7F848E"/>
                <w:sz w:val="16"/>
                <w:szCs w:val="16"/>
              </w:rPr>
              <w:t>fails</w:t>
            </w:r>
            <w:proofErr w:type="spellEnd"/>
            <w:r w:rsidRPr="008B473C">
              <w:rPr>
                <w:rFonts w:ascii="Menlo" w:hAnsi="Menlo" w:cs="Menlo"/>
                <w:color w:val="7F848E"/>
                <w:sz w:val="16"/>
                <w:szCs w:val="16"/>
              </w:rPr>
              <w:t xml:space="preserve"> </w:t>
            </w:r>
            <w:proofErr w:type="spellStart"/>
            <w:r w:rsidRPr="008B473C">
              <w:rPr>
                <w:rFonts w:ascii="Menlo" w:hAnsi="Menlo" w:cs="Menlo"/>
                <w:color w:val="7F848E"/>
                <w:sz w:val="16"/>
                <w:szCs w:val="16"/>
              </w:rPr>
              <w:t>with</w:t>
            </w:r>
            <w:proofErr w:type="spellEnd"/>
            <w:r w:rsidRPr="008B473C">
              <w:rPr>
                <w:rFonts w:ascii="Menlo" w:hAnsi="Menlo" w:cs="Menlo"/>
                <w:color w:val="7F848E"/>
                <w:sz w:val="16"/>
                <w:szCs w:val="16"/>
              </w:rPr>
              <w:t xml:space="preserve">: &gt; not supported </w:t>
            </w:r>
            <w:proofErr w:type="spellStart"/>
            <w:r w:rsidRPr="008B473C">
              <w:rPr>
                <w:rFonts w:ascii="Menlo" w:hAnsi="Menlo" w:cs="Menlo"/>
                <w:color w:val="7F848E"/>
                <w:sz w:val="16"/>
                <w:szCs w:val="16"/>
              </w:rPr>
              <w:t>between</w:t>
            </w:r>
            <w:proofErr w:type="spellEnd"/>
            <w:r w:rsidRPr="008B473C">
              <w:rPr>
                <w:rFonts w:ascii="Menlo" w:hAnsi="Menlo" w:cs="Menlo"/>
                <w:color w:val="7F848E"/>
                <w:sz w:val="16"/>
                <w:szCs w:val="16"/>
              </w:rPr>
              <w:t xml:space="preserve"> </w:t>
            </w:r>
            <w:proofErr w:type="spellStart"/>
            <w:r w:rsidRPr="008B473C">
              <w:rPr>
                <w:rFonts w:ascii="Menlo" w:hAnsi="Menlo" w:cs="Menlo"/>
                <w:color w:val="7F848E"/>
                <w:sz w:val="16"/>
                <w:szCs w:val="16"/>
              </w:rPr>
              <w:t>instances</w:t>
            </w:r>
            <w:proofErr w:type="spellEnd"/>
            <w:r w:rsidRPr="008B473C">
              <w:rPr>
                <w:rFonts w:ascii="Menlo" w:hAnsi="Menlo" w:cs="Menlo"/>
                <w:color w:val="7F848E"/>
                <w:sz w:val="16"/>
                <w:szCs w:val="16"/>
              </w:rPr>
              <w:t xml:space="preserve"> </w:t>
            </w:r>
            <w:proofErr w:type="spellStart"/>
            <w:r w:rsidRPr="008B473C">
              <w:rPr>
                <w:rFonts w:ascii="Menlo" w:hAnsi="Menlo" w:cs="Menlo"/>
                <w:color w:val="7F848E"/>
                <w:sz w:val="16"/>
                <w:szCs w:val="16"/>
              </w:rPr>
              <w:t>of</w:t>
            </w:r>
            <w:proofErr w:type="spellEnd"/>
            <w:r w:rsidRPr="008B473C">
              <w:rPr>
                <w:rFonts w:ascii="Menlo" w:hAnsi="Menlo" w:cs="Menlo"/>
                <w:color w:val="7F848E"/>
                <w:sz w:val="16"/>
                <w:szCs w:val="16"/>
              </w:rPr>
              <w:t xml:space="preserve"> '</w:t>
            </w:r>
            <w:proofErr w:type="spellStart"/>
            <w:r w:rsidRPr="008B473C">
              <w:rPr>
                <w:rFonts w:ascii="Menlo" w:hAnsi="Menlo" w:cs="Menlo"/>
                <w:color w:val="7F848E"/>
                <w:sz w:val="16"/>
                <w:szCs w:val="16"/>
              </w:rPr>
              <w:t>str</w:t>
            </w:r>
            <w:proofErr w:type="spellEnd"/>
            <w:r w:rsidRPr="008B473C">
              <w:rPr>
                <w:rFonts w:ascii="Menlo" w:hAnsi="Menlo" w:cs="Menlo"/>
                <w:color w:val="7F848E"/>
                <w:sz w:val="16"/>
                <w:szCs w:val="16"/>
              </w:rPr>
              <w:t>' and '</w:t>
            </w:r>
            <w:proofErr w:type="spellStart"/>
            <w:r w:rsidRPr="008B473C">
              <w:rPr>
                <w:rFonts w:ascii="Menlo" w:hAnsi="Menlo" w:cs="Menlo"/>
                <w:color w:val="7F848E"/>
                <w:sz w:val="16"/>
                <w:szCs w:val="16"/>
              </w:rPr>
              <w:t>int</w:t>
            </w:r>
            <w:proofErr w:type="spellEnd"/>
            <w:r w:rsidRPr="008B473C">
              <w:rPr>
                <w:rFonts w:ascii="Menlo" w:hAnsi="Menlo" w:cs="Menlo"/>
                <w:color w:val="7F848E"/>
                <w:sz w:val="16"/>
                <w:szCs w:val="16"/>
              </w:rPr>
              <w:t>'</w:t>
            </w:r>
          </w:p>
          <w:bookmarkEnd w:id="78"/>
          <w:bookmarkEnd w:id="79"/>
          <w:bookmarkEnd w:id="80"/>
          <w:p w14:paraId="1068142D" w14:textId="16E9402D" w:rsidR="008B473C" w:rsidRPr="008B473C" w:rsidRDefault="008B473C" w:rsidP="008B473C">
            <w:pPr>
              <w:shd w:val="clear" w:color="auto" w:fill="23272E"/>
              <w:spacing w:line="315" w:lineRule="atLeast"/>
              <w:rPr>
                <w:rFonts w:ascii="Menlo" w:hAnsi="Menlo" w:cs="Menlo"/>
                <w:color w:val="ABB2BF"/>
                <w:sz w:val="21"/>
                <w:szCs w:val="21"/>
              </w:rPr>
            </w:pPr>
            <w:proofErr w:type="spellStart"/>
            <w:proofErr w:type="gramStart"/>
            <w:r w:rsidRPr="008B473C">
              <w:rPr>
                <w:rFonts w:ascii="Menlo" w:hAnsi="Menlo" w:cs="Menlo"/>
                <w:color w:val="56B6C2"/>
                <w:sz w:val="16"/>
                <w:szCs w:val="16"/>
              </w:rPr>
              <w:t>print</w:t>
            </w:r>
            <w:proofErr w:type="spellEnd"/>
            <w:r w:rsidRPr="008B473C">
              <w:rPr>
                <w:rFonts w:ascii="Menlo" w:hAnsi="Menlo" w:cs="Menlo"/>
                <w:color w:val="ABB2BF"/>
                <w:sz w:val="16"/>
                <w:szCs w:val="16"/>
              </w:rPr>
              <w:t>(</w:t>
            </w:r>
            <w:proofErr w:type="spellStart"/>
            <w:proofErr w:type="gramEnd"/>
            <w:r w:rsidRPr="008B473C">
              <w:rPr>
                <w:rFonts w:ascii="Menlo" w:hAnsi="Menlo" w:cs="Menlo"/>
                <w:color w:val="ABB2BF"/>
                <w:sz w:val="16"/>
                <w:szCs w:val="16"/>
              </w:rPr>
              <w:t>mein_alter</w:t>
            </w:r>
            <w:proofErr w:type="spellEnd"/>
            <w:r w:rsidRPr="008B473C">
              <w:rPr>
                <w:rFonts w:ascii="Menlo" w:hAnsi="Menlo" w:cs="Menlo"/>
                <w:color w:val="ABB2BF"/>
                <w:sz w:val="16"/>
                <w:szCs w:val="16"/>
              </w:rPr>
              <w:t xml:space="preserve"> </w:t>
            </w:r>
            <w:r w:rsidRPr="008B473C">
              <w:rPr>
                <w:rFonts w:ascii="Menlo" w:hAnsi="Menlo" w:cs="Menlo"/>
                <w:color w:val="56B6C2"/>
                <w:sz w:val="16"/>
                <w:szCs w:val="16"/>
              </w:rPr>
              <w:t>&gt;</w:t>
            </w:r>
            <w:r w:rsidRPr="008B473C">
              <w:rPr>
                <w:rFonts w:ascii="Menlo" w:hAnsi="Menlo" w:cs="Menlo"/>
                <w:color w:val="ABB2BF"/>
                <w:sz w:val="16"/>
                <w:szCs w:val="16"/>
              </w:rPr>
              <w:t xml:space="preserve"> </w:t>
            </w:r>
            <w:proofErr w:type="spellStart"/>
            <w:r w:rsidRPr="008B473C">
              <w:rPr>
                <w:rFonts w:ascii="Menlo" w:hAnsi="Menlo" w:cs="Menlo"/>
                <w:color w:val="ABB2BF"/>
                <w:sz w:val="16"/>
                <w:szCs w:val="16"/>
              </w:rPr>
              <w:t>mein_name</w:t>
            </w:r>
            <w:proofErr w:type="spellEnd"/>
            <w:r w:rsidRPr="008B473C">
              <w:rPr>
                <w:rFonts w:ascii="Menlo" w:hAnsi="Menlo" w:cs="Menlo"/>
                <w:color w:val="ABB2BF"/>
                <w:sz w:val="16"/>
                <w:szCs w:val="16"/>
              </w:rPr>
              <w:t>)</w:t>
            </w:r>
          </w:p>
        </w:tc>
      </w:tr>
    </w:tbl>
    <w:p w14:paraId="231DDD90" w14:textId="77777777" w:rsidR="008B473C" w:rsidRDefault="008B473C" w:rsidP="009C491E"/>
    <w:p w14:paraId="31EE7E91" w14:textId="77624820" w:rsidR="002B0299" w:rsidRDefault="008B473C" w:rsidP="002B0299">
      <w:r>
        <w:t xml:space="preserve">In diesem Abschnitt wird ein Vergleich zwischen einem Integer </w:t>
      </w:r>
      <w:r w:rsidR="009C491E" w:rsidRPr="009C491E">
        <w:t>(</w:t>
      </w:r>
      <w:proofErr w:type="spellStart"/>
      <w:r w:rsidR="00920F98">
        <w:rPr>
          <w:b/>
          <w:bCs/>
        </w:rPr>
        <w:t>m</w:t>
      </w:r>
      <w:r w:rsidR="009C491E" w:rsidRPr="009C491E">
        <w:rPr>
          <w:b/>
          <w:bCs/>
        </w:rPr>
        <w:t>ein</w:t>
      </w:r>
      <w:r w:rsidR="00920F98">
        <w:rPr>
          <w:b/>
          <w:bCs/>
        </w:rPr>
        <w:t>_a</w:t>
      </w:r>
      <w:r w:rsidR="009C491E" w:rsidRPr="009C491E">
        <w:rPr>
          <w:b/>
          <w:bCs/>
        </w:rPr>
        <w:t>lter</w:t>
      </w:r>
      <w:proofErr w:type="spellEnd"/>
      <w:r w:rsidR="009C491E" w:rsidRPr="009C491E">
        <w:t>) und einem String (</w:t>
      </w:r>
      <w:proofErr w:type="spellStart"/>
      <w:r w:rsidR="00920F98">
        <w:rPr>
          <w:b/>
          <w:bCs/>
        </w:rPr>
        <w:t>m</w:t>
      </w:r>
      <w:r w:rsidR="009C491E" w:rsidRPr="009C491E">
        <w:rPr>
          <w:b/>
          <w:bCs/>
        </w:rPr>
        <w:t>ein</w:t>
      </w:r>
      <w:r w:rsidR="00920F98">
        <w:rPr>
          <w:b/>
          <w:bCs/>
        </w:rPr>
        <w:t>_n</w:t>
      </w:r>
      <w:r w:rsidR="009C491E" w:rsidRPr="009C491E">
        <w:rPr>
          <w:b/>
          <w:bCs/>
        </w:rPr>
        <w:t>ame</w:t>
      </w:r>
      <w:proofErr w:type="spellEnd"/>
      <w:r w:rsidR="009C491E" w:rsidRPr="009C491E">
        <w:t>) durch</w:t>
      </w:r>
      <w:r w:rsidR="005042FD">
        <w:t>ge</w:t>
      </w:r>
      <w:r w:rsidR="009C491E" w:rsidRPr="009C491E">
        <w:t>führt, was zu einem Fehler oder einem undefinierten Verhalten führ</w:t>
      </w:r>
      <w:r w:rsidR="00C8159D">
        <w:t>t</w:t>
      </w:r>
      <w:r w:rsidR="009C491E" w:rsidRPr="009C491E">
        <w:t>.</w:t>
      </w:r>
      <w:r w:rsidR="008F5A88">
        <w:t xml:space="preserve"> Diese Operation gilt der Demonstration von </w:t>
      </w:r>
      <w:r w:rsidR="00BD1270">
        <w:t>u</w:t>
      </w:r>
      <w:r w:rsidR="008F5A88">
        <w:t>ndef</w:t>
      </w:r>
      <w:r w:rsidR="00BD1270">
        <w:t>i</w:t>
      </w:r>
      <w:r w:rsidR="008F5A88">
        <w:t>niertem Verhalten. Es ist schlicht nicht möglich eine Ganzzahl bzw. einen Integer (</w:t>
      </w:r>
      <w:proofErr w:type="spellStart"/>
      <w:r w:rsidR="008F5A88" w:rsidRPr="008F5A88">
        <w:rPr>
          <w:b/>
          <w:bCs/>
        </w:rPr>
        <w:t>mein_alter</w:t>
      </w:r>
      <w:proofErr w:type="spellEnd"/>
      <w:r w:rsidR="008F5A88">
        <w:t>) als größer (</w:t>
      </w:r>
      <w:r w:rsidR="008F5A88" w:rsidRPr="008F5A88">
        <w:rPr>
          <w:b/>
          <w:bCs/>
        </w:rPr>
        <w:t>&gt;</w:t>
      </w:r>
      <w:r w:rsidR="008F5A88">
        <w:t>) Zeichenkette (</w:t>
      </w:r>
      <w:proofErr w:type="spellStart"/>
      <w:r w:rsidR="008F5A88" w:rsidRPr="008F5A88">
        <w:rPr>
          <w:b/>
          <w:bCs/>
        </w:rPr>
        <w:t>mein_name</w:t>
      </w:r>
      <w:proofErr w:type="spellEnd"/>
      <w:r w:rsidR="008F5A88">
        <w:t>) festzustellen.</w:t>
      </w:r>
    </w:p>
    <w:p w14:paraId="5F5189C2" w14:textId="77777777" w:rsidR="002B0299" w:rsidRDefault="002B0299" w:rsidP="002B0299"/>
    <w:p w14:paraId="51159FBB" w14:textId="1765FF73" w:rsidR="00FD6EF7" w:rsidRPr="002B0299" w:rsidRDefault="002B0299" w:rsidP="002B0299">
      <w:pPr>
        <w:rPr>
          <w:b/>
        </w:rPr>
      </w:pPr>
      <w:r w:rsidRPr="002B0299">
        <w:rPr>
          <w:b/>
        </w:rPr>
        <w:t>8.</w:t>
      </w:r>
      <w:r>
        <w:rPr>
          <w:b/>
        </w:rPr>
        <w:t xml:space="preserve"> </w:t>
      </w:r>
      <w:proofErr w:type="spellStart"/>
      <w:r w:rsidR="00FD6EF7" w:rsidRPr="002B0299">
        <w:rPr>
          <w:b/>
        </w:rPr>
        <w:t>If</w:t>
      </w:r>
      <w:proofErr w:type="spellEnd"/>
      <w:r w:rsidR="00FD6EF7" w:rsidRPr="002B0299">
        <w:rPr>
          <w:b/>
        </w:rPr>
        <w:t xml:space="preserve"> / Else</w:t>
      </w:r>
      <w:r w:rsidR="00BD1270" w:rsidRPr="002B0299">
        <w:rPr>
          <w:b/>
        </w:rPr>
        <w:t xml:space="preserve"> (Wenn-Dann)</w:t>
      </w:r>
    </w:p>
    <w:p w14:paraId="3BE69928" w14:textId="77777777" w:rsidR="00C01E37" w:rsidRDefault="00C01E37" w:rsidP="00C01E37"/>
    <w:tbl>
      <w:tblPr>
        <w:tblStyle w:val="Tabellenraster"/>
        <w:tblW w:w="0" w:type="auto"/>
        <w:tblLook w:val="04A0" w:firstRow="1" w:lastRow="0" w:firstColumn="1" w:lastColumn="0" w:noHBand="0" w:noVBand="1"/>
      </w:tblPr>
      <w:tblGrid>
        <w:gridCol w:w="9019"/>
      </w:tblGrid>
      <w:tr w:rsidR="00C01E37" w14:paraId="46541D51" w14:textId="77777777" w:rsidTr="00756F9E">
        <w:tc>
          <w:tcPr>
            <w:tcW w:w="9019" w:type="dxa"/>
          </w:tcPr>
          <w:p w14:paraId="2AB1ABDF" w14:textId="56386DE9" w:rsidR="00C01E37" w:rsidRPr="00A7795C" w:rsidRDefault="00C01E37" w:rsidP="00C01E37">
            <w:pPr>
              <w:shd w:val="clear" w:color="auto" w:fill="23272E"/>
              <w:spacing w:line="315" w:lineRule="atLeast"/>
              <w:rPr>
                <w:rFonts w:ascii="Menlo" w:hAnsi="Menlo" w:cs="Menlo"/>
                <w:color w:val="ABB2BF"/>
                <w:sz w:val="16"/>
                <w:szCs w:val="16"/>
              </w:rPr>
            </w:pPr>
            <w:proofErr w:type="spellStart"/>
            <w:r w:rsidRPr="00A7795C">
              <w:rPr>
                <w:rFonts w:ascii="Menlo" w:hAnsi="Menlo" w:cs="Menlo"/>
                <w:color w:val="C678DD"/>
                <w:sz w:val="16"/>
                <w:szCs w:val="16"/>
              </w:rPr>
              <w:t>if</w:t>
            </w:r>
            <w:proofErr w:type="spellEnd"/>
            <w:r w:rsidRPr="00A7795C">
              <w:rPr>
                <w:rFonts w:ascii="Menlo" w:hAnsi="Menlo" w:cs="Menlo"/>
                <w:color w:val="ABB2BF"/>
                <w:sz w:val="16"/>
                <w:szCs w:val="16"/>
              </w:rPr>
              <w:t xml:space="preserve"> </w:t>
            </w:r>
            <w:bookmarkStart w:id="81" w:name="OLE_LINK83"/>
            <w:bookmarkStart w:id="82" w:name="OLE_LINK84"/>
            <w:r w:rsidR="00B345A0">
              <w:rPr>
                <w:rFonts w:ascii="Menlo" w:hAnsi="Menlo" w:cs="Menlo"/>
                <w:color w:val="ABB2BF"/>
                <w:sz w:val="16"/>
                <w:szCs w:val="16"/>
              </w:rPr>
              <w:t>bedingung</w:t>
            </w:r>
            <w:r w:rsidRPr="00A7795C">
              <w:rPr>
                <w:rFonts w:ascii="Menlo" w:hAnsi="Menlo" w:cs="Menlo"/>
                <w:color w:val="ABB2BF"/>
                <w:sz w:val="16"/>
                <w:szCs w:val="16"/>
              </w:rPr>
              <w:t>1</w:t>
            </w:r>
            <w:bookmarkEnd w:id="81"/>
            <w:bookmarkEnd w:id="82"/>
            <w:r w:rsidRPr="00A7795C">
              <w:rPr>
                <w:rFonts w:ascii="Menlo" w:hAnsi="Menlo" w:cs="Menlo"/>
                <w:color w:val="ABB2BF"/>
                <w:sz w:val="16"/>
                <w:szCs w:val="16"/>
              </w:rPr>
              <w:t>:</w:t>
            </w:r>
          </w:p>
          <w:p w14:paraId="7D1B668B" w14:textId="36393BA5" w:rsidR="00C01E37" w:rsidRPr="00A7795C" w:rsidRDefault="00C01E37" w:rsidP="00C01E37">
            <w:pPr>
              <w:shd w:val="clear" w:color="auto" w:fill="23272E"/>
              <w:spacing w:line="315" w:lineRule="atLeast"/>
              <w:rPr>
                <w:rFonts w:ascii="Menlo" w:hAnsi="Menlo" w:cs="Menlo"/>
                <w:color w:val="ABB2BF"/>
                <w:sz w:val="16"/>
                <w:szCs w:val="16"/>
              </w:rPr>
            </w:pPr>
            <w:r w:rsidRPr="00A7795C">
              <w:rPr>
                <w:rFonts w:ascii="Menlo" w:hAnsi="Menlo" w:cs="Menlo"/>
                <w:color w:val="ABB2BF"/>
                <w:sz w:val="16"/>
                <w:szCs w:val="16"/>
              </w:rPr>
              <w:t xml:space="preserve">    </w:t>
            </w:r>
            <w:bookmarkStart w:id="83" w:name="OLE_LINK79"/>
            <w:bookmarkStart w:id="84" w:name="OLE_LINK80"/>
            <w:r w:rsidRPr="00A7795C">
              <w:rPr>
                <w:rFonts w:ascii="Menlo" w:hAnsi="Menlo" w:cs="Menlo"/>
                <w:color w:val="7F848E"/>
                <w:sz w:val="16"/>
                <w:szCs w:val="16"/>
              </w:rPr>
              <w:t xml:space="preserve"># code </w:t>
            </w:r>
            <w:proofErr w:type="spellStart"/>
            <w:r w:rsidRPr="00A7795C">
              <w:rPr>
                <w:rFonts w:ascii="Menlo" w:hAnsi="Menlo" w:cs="Menlo"/>
                <w:color w:val="7F848E"/>
                <w:sz w:val="16"/>
                <w:szCs w:val="16"/>
              </w:rPr>
              <w:t>block</w:t>
            </w:r>
            <w:proofErr w:type="spellEnd"/>
            <w:r w:rsidRPr="00A7795C">
              <w:rPr>
                <w:rFonts w:ascii="Menlo" w:hAnsi="Menlo" w:cs="Menlo"/>
                <w:color w:val="7F848E"/>
                <w:sz w:val="16"/>
                <w:szCs w:val="16"/>
              </w:rPr>
              <w:t xml:space="preserve"> A</w:t>
            </w:r>
          </w:p>
          <w:p w14:paraId="1F39EF37" w14:textId="35464E56" w:rsidR="00C01E37" w:rsidRPr="00A7795C" w:rsidRDefault="00C01E37" w:rsidP="00C01E37">
            <w:pPr>
              <w:shd w:val="clear" w:color="auto" w:fill="23272E"/>
              <w:spacing w:line="315" w:lineRule="atLeast"/>
              <w:rPr>
                <w:rFonts w:ascii="Menlo" w:hAnsi="Menlo" w:cs="Menlo"/>
                <w:color w:val="ABB2BF"/>
                <w:sz w:val="16"/>
                <w:szCs w:val="16"/>
              </w:rPr>
            </w:pPr>
            <w:bookmarkStart w:id="85" w:name="OLE_LINK81"/>
            <w:bookmarkStart w:id="86" w:name="OLE_LINK82"/>
            <w:proofErr w:type="spellStart"/>
            <w:r w:rsidRPr="00A7795C">
              <w:rPr>
                <w:rFonts w:ascii="Menlo" w:hAnsi="Menlo" w:cs="Menlo"/>
                <w:color w:val="C678DD"/>
                <w:sz w:val="16"/>
                <w:szCs w:val="16"/>
              </w:rPr>
              <w:t>elif</w:t>
            </w:r>
            <w:bookmarkEnd w:id="83"/>
            <w:bookmarkEnd w:id="84"/>
            <w:proofErr w:type="spellEnd"/>
            <w:r w:rsidRPr="00A7795C">
              <w:rPr>
                <w:rFonts w:ascii="Menlo" w:hAnsi="Menlo" w:cs="Menlo"/>
                <w:color w:val="C678DD"/>
                <w:sz w:val="16"/>
                <w:szCs w:val="16"/>
              </w:rPr>
              <w:t xml:space="preserve"> </w:t>
            </w:r>
            <w:r w:rsidR="00B345A0">
              <w:rPr>
                <w:rFonts w:ascii="Menlo" w:hAnsi="Menlo" w:cs="Menlo"/>
                <w:color w:val="ABB2BF"/>
                <w:sz w:val="16"/>
                <w:szCs w:val="16"/>
              </w:rPr>
              <w:t>bedingung2</w:t>
            </w:r>
            <w:r w:rsidRPr="00A7795C">
              <w:rPr>
                <w:rFonts w:ascii="Menlo" w:hAnsi="Menlo" w:cs="Menlo"/>
                <w:color w:val="ABB2BF"/>
                <w:sz w:val="16"/>
                <w:szCs w:val="16"/>
              </w:rPr>
              <w:t>:</w:t>
            </w:r>
          </w:p>
          <w:p w14:paraId="0C9AC91B" w14:textId="67C5C2CA" w:rsidR="00C01E37" w:rsidRPr="00A7795C" w:rsidRDefault="00C01E37" w:rsidP="0039493F">
            <w:pPr>
              <w:shd w:val="clear" w:color="auto" w:fill="23272E"/>
              <w:spacing w:line="315" w:lineRule="atLeast"/>
              <w:rPr>
                <w:rFonts w:ascii="Menlo" w:hAnsi="Menlo" w:cs="Menlo"/>
                <w:color w:val="ABB2BF"/>
                <w:sz w:val="16"/>
                <w:szCs w:val="16"/>
              </w:rPr>
            </w:pPr>
            <w:r w:rsidRPr="00A7795C">
              <w:rPr>
                <w:rFonts w:ascii="Menlo" w:hAnsi="Menlo" w:cs="Menlo"/>
                <w:color w:val="ABB2BF"/>
                <w:sz w:val="16"/>
                <w:szCs w:val="16"/>
              </w:rPr>
              <w:t xml:space="preserve">    </w:t>
            </w:r>
            <w:r w:rsidRPr="00A7795C">
              <w:rPr>
                <w:rFonts w:ascii="Menlo" w:hAnsi="Menlo" w:cs="Menlo"/>
                <w:color w:val="7F848E"/>
                <w:sz w:val="16"/>
                <w:szCs w:val="16"/>
              </w:rPr>
              <w:t xml:space="preserve"># code </w:t>
            </w:r>
            <w:proofErr w:type="spellStart"/>
            <w:r w:rsidRPr="00A7795C">
              <w:rPr>
                <w:rFonts w:ascii="Menlo" w:hAnsi="Menlo" w:cs="Menlo"/>
                <w:color w:val="7F848E"/>
                <w:sz w:val="16"/>
                <w:szCs w:val="16"/>
              </w:rPr>
              <w:t>block</w:t>
            </w:r>
            <w:proofErr w:type="spellEnd"/>
            <w:r w:rsidRPr="00A7795C">
              <w:rPr>
                <w:rFonts w:ascii="Menlo" w:hAnsi="Menlo" w:cs="Menlo"/>
                <w:color w:val="7F848E"/>
                <w:sz w:val="16"/>
                <w:szCs w:val="16"/>
              </w:rPr>
              <w:t xml:space="preserve"> B</w:t>
            </w:r>
            <w:bookmarkEnd w:id="85"/>
            <w:bookmarkEnd w:id="86"/>
            <w:r w:rsidRPr="00A7795C">
              <w:rPr>
                <w:rFonts w:ascii="Menlo" w:hAnsi="Menlo" w:cs="Menlo"/>
                <w:color w:val="ABB2BF"/>
                <w:sz w:val="16"/>
                <w:szCs w:val="16"/>
              </w:rPr>
              <w:tab/>
            </w:r>
          </w:p>
          <w:p w14:paraId="1D64D6C4" w14:textId="4D5B196D" w:rsidR="0039493F" w:rsidRPr="00A7795C" w:rsidRDefault="0039493F" w:rsidP="0039493F">
            <w:pPr>
              <w:shd w:val="clear" w:color="auto" w:fill="23272E"/>
              <w:spacing w:line="315" w:lineRule="atLeast"/>
              <w:rPr>
                <w:rFonts w:ascii="Menlo" w:hAnsi="Menlo" w:cs="Menlo"/>
                <w:color w:val="ABB2BF"/>
                <w:sz w:val="16"/>
                <w:szCs w:val="16"/>
              </w:rPr>
            </w:pPr>
            <w:proofErr w:type="spellStart"/>
            <w:r w:rsidRPr="00A7795C">
              <w:rPr>
                <w:rFonts w:ascii="Menlo" w:hAnsi="Menlo" w:cs="Menlo"/>
                <w:color w:val="C678DD"/>
                <w:sz w:val="16"/>
                <w:szCs w:val="16"/>
              </w:rPr>
              <w:t>else</w:t>
            </w:r>
            <w:proofErr w:type="spellEnd"/>
            <w:r w:rsidRPr="00A7795C">
              <w:rPr>
                <w:rFonts w:ascii="Menlo" w:hAnsi="Menlo" w:cs="Menlo"/>
                <w:color w:val="ABB2BF"/>
                <w:sz w:val="16"/>
                <w:szCs w:val="16"/>
              </w:rPr>
              <w:t>:</w:t>
            </w:r>
          </w:p>
          <w:p w14:paraId="57FAA9E2" w14:textId="1625FE78" w:rsidR="00C01E37" w:rsidRPr="00A7795C" w:rsidRDefault="0039493F" w:rsidP="00C01E37">
            <w:pPr>
              <w:shd w:val="clear" w:color="auto" w:fill="23272E"/>
              <w:spacing w:line="315" w:lineRule="atLeast"/>
              <w:rPr>
                <w:rFonts w:ascii="Menlo" w:hAnsi="Menlo" w:cs="Menlo"/>
                <w:color w:val="ABB2BF"/>
                <w:sz w:val="16"/>
                <w:szCs w:val="16"/>
              </w:rPr>
            </w:pPr>
            <w:r w:rsidRPr="00A7795C">
              <w:rPr>
                <w:rFonts w:ascii="Menlo" w:hAnsi="Menlo" w:cs="Menlo"/>
                <w:color w:val="ABB2BF"/>
                <w:sz w:val="16"/>
                <w:szCs w:val="16"/>
              </w:rPr>
              <w:t xml:space="preserve">    </w:t>
            </w:r>
            <w:r w:rsidRPr="00A7795C">
              <w:rPr>
                <w:rFonts w:ascii="Menlo" w:hAnsi="Menlo" w:cs="Menlo"/>
                <w:color w:val="7F848E"/>
                <w:sz w:val="16"/>
                <w:szCs w:val="16"/>
              </w:rPr>
              <w:t xml:space="preserve"># code </w:t>
            </w:r>
            <w:proofErr w:type="spellStart"/>
            <w:r w:rsidRPr="00A7795C">
              <w:rPr>
                <w:rFonts w:ascii="Menlo" w:hAnsi="Menlo" w:cs="Menlo"/>
                <w:color w:val="7F848E"/>
                <w:sz w:val="16"/>
                <w:szCs w:val="16"/>
              </w:rPr>
              <w:t>block</w:t>
            </w:r>
            <w:proofErr w:type="spellEnd"/>
            <w:r w:rsidRPr="00A7795C">
              <w:rPr>
                <w:rFonts w:ascii="Menlo" w:hAnsi="Menlo" w:cs="Menlo"/>
                <w:color w:val="7F848E"/>
                <w:sz w:val="16"/>
                <w:szCs w:val="16"/>
              </w:rPr>
              <w:t xml:space="preserve"> C</w:t>
            </w:r>
          </w:p>
        </w:tc>
      </w:tr>
    </w:tbl>
    <w:p w14:paraId="10BC8119" w14:textId="77777777" w:rsidR="00C01E37" w:rsidRDefault="00C01E37" w:rsidP="00C01E37"/>
    <w:p w14:paraId="05B13537" w14:textId="1DAE95DC" w:rsidR="00D75FD4" w:rsidRPr="00D75FD4" w:rsidRDefault="00D75FD4" w:rsidP="00D75FD4">
      <w:pPr>
        <w:pStyle w:val="StandardWeb"/>
        <w:rPr>
          <w:rFonts w:ascii="Source Sans Pro" w:hAnsi="Source Sans Pro"/>
          <w:color w:val="000000"/>
          <w:sz w:val="22"/>
          <w:szCs w:val="22"/>
        </w:rPr>
      </w:pPr>
      <w:r w:rsidRPr="004D672F">
        <w:rPr>
          <w:rFonts w:ascii="Source Sans Pro" w:hAnsi="Source Sans Pro"/>
          <w:color w:val="000000"/>
          <w:sz w:val="22"/>
          <w:szCs w:val="22"/>
        </w:rPr>
        <w:t>Eine</w:t>
      </w:r>
      <w:r w:rsidRPr="004D672F">
        <w:rPr>
          <w:rStyle w:val="apple-converted-space"/>
          <w:rFonts w:ascii="Source Sans Pro" w:hAnsi="Source Sans Pro"/>
          <w:color w:val="000000"/>
          <w:sz w:val="22"/>
          <w:szCs w:val="22"/>
        </w:rPr>
        <w:t> </w:t>
      </w:r>
      <w:r w:rsidRPr="004D672F">
        <w:rPr>
          <w:rStyle w:val="Fett"/>
          <w:rFonts w:ascii="Source Sans Pro" w:hAnsi="Source Sans Pro"/>
          <w:color w:val="000000"/>
          <w:sz w:val="22"/>
          <w:szCs w:val="22"/>
        </w:rPr>
        <w:t>if-else</w:t>
      </w:r>
      <w:r w:rsidRPr="004D672F">
        <w:rPr>
          <w:rStyle w:val="apple-converted-space"/>
          <w:rFonts w:ascii="Source Sans Pro" w:hAnsi="Source Sans Pro"/>
          <w:color w:val="000000"/>
          <w:sz w:val="22"/>
          <w:szCs w:val="22"/>
        </w:rPr>
        <w:t> </w:t>
      </w:r>
      <w:r w:rsidRPr="004D672F">
        <w:rPr>
          <w:rFonts w:ascii="Source Sans Pro" w:hAnsi="Source Sans Pro"/>
          <w:color w:val="000000"/>
          <w:sz w:val="22"/>
          <w:szCs w:val="22"/>
        </w:rPr>
        <w:t>(</w:t>
      </w:r>
      <w:proofErr w:type="spellStart"/>
      <w:r w:rsidRPr="004D672F">
        <w:rPr>
          <w:rFonts w:ascii="Source Sans Pro" w:hAnsi="Source Sans Pro"/>
          <w:color w:val="000000"/>
          <w:sz w:val="22"/>
          <w:szCs w:val="22"/>
        </w:rPr>
        <w:t>wenn-dann</w:t>
      </w:r>
      <w:proofErr w:type="spellEnd"/>
      <w:r w:rsidRPr="004D672F">
        <w:rPr>
          <w:rFonts w:ascii="Source Sans Pro" w:hAnsi="Source Sans Pro"/>
          <w:color w:val="000000"/>
          <w:sz w:val="22"/>
          <w:szCs w:val="22"/>
        </w:rPr>
        <w:t xml:space="preserve">) </w:t>
      </w:r>
      <w:proofErr w:type="spellStart"/>
      <w:r w:rsidRPr="004D672F">
        <w:rPr>
          <w:rFonts w:ascii="Source Sans Pro" w:hAnsi="Source Sans Pro"/>
          <w:color w:val="000000"/>
          <w:sz w:val="22"/>
          <w:szCs w:val="22"/>
        </w:rPr>
        <w:t>Anweisung</w:t>
      </w:r>
      <w:proofErr w:type="spellEnd"/>
      <w:r w:rsidRPr="004D672F">
        <w:rPr>
          <w:rFonts w:ascii="Source Sans Pro" w:hAnsi="Source Sans Pro"/>
          <w:color w:val="000000"/>
          <w:sz w:val="22"/>
          <w:szCs w:val="22"/>
        </w:rPr>
        <w:t xml:space="preserve"> </w:t>
      </w:r>
      <w:proofErr w:type="spellStart"/>
      <w:r w:rsidRPr="004D672F">
        <w:rPr>
          <w:rFonts w:ascii="Source Sans Pro" w:hAnsi="Source Sans Pro"/>
          <w:color w:val="000000"/>
          <w:sz w:val="22"/>
          <w:szCs w:val="22"/>
        </w:rPr>
        <w:t>ist</w:t>
      </w:r>
      <w:proofErr w:type="spellEnd"/>
      <w:r w:rsidRPr="004D672F">
        <w:rPr>
          <w:rFonts w:ascii="Source Sans Pro" w:hAnsi="Source Sans Pro"/>
          <w:color w:val="000000"/>
          <w:sz w:val="22"/>
          <w:szCs w:val="22"/>
        </w:rPr>
        <w:t xml:space="preserve"> </w:t>
      </w:r>
      <w:proofErr w:type="spellStart"/>
      <w:r w:rsidRPr="004D672F">
        <w:rPr>
          <w:rFonts w:ascii="Source Sans Pro" w:hAnsi="Source Sans Pro"/>
          <w:color w:val="000000"/>
          <w:sz w:val="22"/>
          <w:szCs w:val="22"/>
        </w:rPr>
        <w:t>ein</w:t>
      </w:r>
      <w:proofErr w:type="spellEnd"/>
      <w:r w:rsidRPr="004D672F">
        <w:rPr>
          <w:rFonts w:ascii="Source Sans Pro" w:hAnsi="Source Sans Pro"/>
          <w:color w:val="000000"/>
          <w:sz w:val="22"/>
          <w:szCs w:val="22"/>
        </w:rPr>
        <w:t xml:space="preserve"> </w:t>
      </w:r>
      <w:proofErr w:type="spellStart"/>
      <w:r w:rsidRPr="004D672F">
        <w:rPr>
          <w:rFonts w:ascii="Source Sans Pro" w:hAnsi="Source Sans Pro"/>
          <w:color w:val="000000"/>
          <w:sz w:val="22"/>
          <w:szCs w:val="22"/>
        </w:rPr>
        <w:t>grundlegendes</w:t>
      </w:r>
      <w:proofErr w:type="spellEnd"/>
      <w:r w:rsidRPr="004D672F">
        <w:rPr>
          <w:rFonts w:ascii="Source Sans Pro" w:hAnsi="Source Sans Pro"/>
          <w:color w:val="000000"/>
          <w:sz w:val="22"/>
          <w:szCs w:val="22"/>
        </w:rPr>
        <w:t xml:space="preserve"> </w:t>
      </w:r>
      <w:proofErr w:type="spellStart"/>
      <w:r w:rsidRPr="004D672F">
        <w:rPr>
          <w:rFonts w:ascii="Source Sans Pro" w:hAnsi="Source Sans Pro"/>
          <w:color w:val="000000"/>
          <w:sz w:val="22"/>
          <w:szCs w:val="22"/>
        </w:rPr>
        <w:t>Konzept</w:t>
      </w:r>
      <w:proofErr w:type="spellEnd"/>
      <w:r w:rsidRPr="004D672F">
        <w:rPr>
          <w:rFonts w:ascii="Source Sans Pro" w:hAnsi="Source Sans Pro"/>
          <w:color w:val="000000"/>
          <w:sz w:val="22"/>
          <w:szCs w:val="22"/>
        </w:rPr>
        <w:t xml:space="preserve"> in der </w:t>
      </w:r>
      <w:proofErr w:type="spellStart"/>
      <w:r w:rsidRPr="004D672F">
        <w:rPr>
          <w:rFonts w:ascii="Source Sans Pro" w:hAnsi="Source Sans Pro"/>
          <w:color w:val="000000"/>
          <w:sz w:val="22"/>
          <w:szCs w:val="22"/>
        </w:rPr>
        <w:t>Programmierung</w:t>
      </w:r>
      <w:proofErr w:type="spellEnd"/>
      <w:r w:rsidRPr="004D672F">
        <w:rPr>
          <w:rFonts w:ascii="Source Sans Pro" w:hAnsi="Source Sans Pro"/>
          <w:color w:val="000000"/>
          <w:sz w:val="22"/>
          <w:szCs w:val="22"/>
        </w:rPr>
        <w:t xml:space="preserve">, das es </w:t>
      </w:r>
      <w:proofErr w:type="spellStart"/>
      <w:r w:rsidRPr="004D672F">
        <w:rPr>
          <w:rFonts w:ascii="Source Sans Pro" w:hAnsi="Source Sans Pro"/>
          <w:color w:val="000000"/>
          <w:sz w:val="22"/>
          <w:szCs w:val="22"/>
        </w:rPr>
        <w:t>ermöglicht</w:t>
      </w:r>
      <w:proofErr w:type="spellEnd"/>
      <w:r w:rsidRPr="004D672F">
        <w:rPr>
          <w:rFonts w:ascii="Source Sans Pro" w:hAnsi="Source Sans Pro"/>
          <w:color w:val="000000"/>
          <w:sz w:val="22"/>
          <w:szCs w:val="22"/>
        </w:rPr>
        <w:t xml:space="preserve">, </w:t>
      </w:r>
      <w:proofErr w:type="spellStart"/>
      <w:r w:rsidRPr="004D672F">
        <w:rPr>
          <w:rFonts w:ascii="Source Sans Pro" w:hAnsi="Source Sans Pro"/>
          <w:color w:val="000000"/>
          <w:sz w:val="22"/>
          <w:szCs w:val="22"/>
        </w:rPr>
        <w:t>Entscheidungen</w:t>
      </w:r>
      <w:proofErr w:type="spellEnd"/>
      <w:r w:rsidRPr="004D672F">
        <w:rPr>
          <w:rFonts w:ascii="Source Sans Pro" w:hAnsi="Source Sans Pro"/>
          <w:color w:val="000000"/>
          <w:sz w:val="22"/>
          <w:szCs w:val="22"/>
        </w:rPr>
        <w:t xml:space="preserve"> </w:t>
      </w:r>
      <w:proofErr w:type="spellStart"/>
      <w:r w:rsidRPr="004D672F">
        <w:rPr>
          <w:rFonts w:ascii="Source Sans Pro" w:hAnsi="Source Sans Pro"/>
          <w:color w:val="000000"/>
          <w:sz w:val="22"/>
          <w:szCs w:val="22"/>
        </w:rPr>
        <w:t>basierend</w:t>
      </w:r>
      <w:proofErr w:type="spellEnd"/>
      <w:r w:rsidRPr="004D672F">
        <w:rPr>
          <w:rFonts w:ascii="Source Sans Pro" w:hAnsi="Source Sans Pro"/>
          <w:color w:val="000000"/>
          <w:sz w:val="22"/>
          <w:szCs w:val="22"/>
        </w:rPr>
        <w:t xml:space="preserve"> auf </w:t>
      </w:r>
      <w:proofErr w:type="spellStart"/>
      <w:r w:rsidRPr="004D672F">
        <w:rPr>
          <w:rFonts w:ascii="Source Sans Pro" w:hAnsi="Source Sans Pro"/>
          <w:color w:val="000000"/>
          <w:sz w:val="22"/>
          <w:szCs w:val="22"/>
        </w:rPr>
        <w:t>bestimmten</w:t>
      </w:r>
      <w:proofErr w:type="spellEnd"/>
      <w:r w:rsidRPr="004D672F">
        <w:rPr>
          <w:rFonts w:ascii="Source Sans Pro" w:hAnsi="Source Sans Pro"/>
          <w:color w:val="000000"/>
          <w:sz w:val="22"/>
          <w:szCs w:val="22"/>
        </w:rPr>
        <w:t xml:space="preserve"> </w:t>
      </w:r>
      <w:proofErr w:type="spellStart"/>
      <w:r w:rsidRPr="004D672F">
        <w:rPr>
          <w:rFonts w:ascii="Source Sans Pro" w:hAnsi="Source Sans Pro"/>
          <w:color w:val="000000"/>
          <w:sz w:val="22"/>
          <w:szCs w:val="22"/>
        </w:rPr>
        <w:t>Bedingungen</w:t>
      </w:r>
      <w:proofErr w:type="spellEnd"/>
      <w:r w:rsidRPr="004D672F">
        <w:rPr>
          <w:rFonts w:ascii="Source Sans Pro" w:hAnsi="Source Sans Pro"/>
          <w:color w:val="000000"/>
          <w:sz w:val="22"/>
          <w:szCs w:val="22"/>
        </w:rPr>
        <w:t xml:space="preserve"> </w:t>
      </w:r>
      <w:proofErr w:type="spellStart"/>
      <w:r w:rsidRPr="004D672F">
        <w:rPr>
          <w:rFonts w:ascii="Source Sans Pro" w:hAnsi="Source Sans Pro"/>
          <w:color w:val="000000"/>
          <w:sz w:val="22"/>
          <w:szCs w:val="22"/>
        </w:rPr>
        <w:t>zu</w:t>
      </w:r>
      <w:proofErr w:type="spellEnd"/>
      <w:r w:rsidRPr="004D672F">
        <w:rPr>
          <w:rFonts w:ascii="Source Sans Pro" w:hAnsi="Source Sans Pro"/>
          <w:color w:val="000000"/>
          <w:sz w:val="22"/>
          <w:szCs w:val="22"/>
        </w:rPr>
        <w:t xml:space="preserve"> </w:t>
      </w:r>
      <w:proofErr w:type="spellStart"/>
      <w:r w:rsidRPr="004D672F">
        <w:rPr>
          <w:rFonts w:ascii="Source Sans Pro" w:hAnsi="Source Sans Pro"/>
          <w:color w:val="000000"/>
          <w:sz w:val="22"/>
          <w:szCs w:val="22"/>
        </w:rPr>
        <w:t>treffen</w:t>
      </w:r>
      <w:proofErr w:type="spellEnd"/>
      <w:r w:rsidRPr="004D672F">
        <w:rPr>
          <w:rFonts w:ascii="Source Sans Pro" w:hAnsi="Source Sans Pro"/>
          <w:color w:val="000000"/>
          <w:sz w:val="22"/>
          <w:szCs w:val="22"/>
        </w:rPr>
        <w:t xml:space="preserve"> und </w:t>
      </w:r>
      <w:proofErr w:type="spellStart"/>
      <w:r w:rsidRPr="004D672F">
        <w:rPr>
          <w:rFonts w:ascii="Source Sans Pro" w:hAnsi="Source Sans Pro"/>
          <w:color w:val="000000"/>
          <w:sz w:val="22"/>
          <w:szCs w:val="22"/>
        </w:rPr>
        <w:t>unterschiedliche</w:t>
      </w:r>
      <w:proofErr w:type="spellEnd"/>
      <w:r w:rsidRPr="004D672F">
        <w:rPr>
          <w:rFonts w:ascii="Source Sans Pro" w:hAnsi="Source Sans Pro"/>
          <w:color w:val="000000"/>
          <w:sz w:val="22"/>
          <w:szCs w:val="22"/>
        </w:rPr>
        <w:t xml:space="preserve"> </w:t>
      </w:r>
      <w:proofErr w:type="spellStart"/>
      <w:r w:rsidRPr="004D672F">
        <w:rPr>
          <w:rFonts w:ascii="Source Sans Pro" w:hAnsi="Source Sans Pro"/>
          <w:color w:val="000000"/>
          <w:sz w:val="22"/>
          <w:szCs w:val="22"/>
        </w:rPr>
        <w:t>Codeblöcke</w:t>
      </w:r>
      <w:proofErr w:type="spellEnd"/>
      <w:r w:rsidRPr="00D75FD4">
        <w:rPr>
          <w:rFonts w:ascii="Source Sans Pro" w:hAnsi="Source Sans Pro"/>
          <w:color w:val="000000"/>
          <w:sz w:val="22"/>
          <w:szCs w:val="22"/>
        </w:rPr>
        <w:t xml:space="preserve"> </w:t>
      </w:r>
      <w:proofErr w:type="spellStart"/>
      <w:r w:rsidRPr="00D75FD4">
        <w:rPr>
          <w:rFonts w:ascii="Source Sans Pro" w:hAnsi="Source Sans Pro"/>
          <w:color w:val="000000"/>
          <w:sz w:val="22"/>
          <w:szCs w:val="22"/>
        </w:rPr>
        <w:t>auszuführen</w:t>
      </w:r>
      <w:proofErr w:type="spellEnd"/>
      <w:r w:rsidRPr="00D75FD4">
        <w:rPr>
          <w:rFonts w:ascii="Source Sans Pro" w:hAnsi="Source Sans Pro"/>
          <w:color w:val="000000"/>
          <w:sz w:val="22"/>
          <w:szCs w:val="22"/>
        </w:rPr>
        <w:t xml:space="preserve">. </w:t>
      </w:r>
      <w:proofErr w:type="spellStart"/>
      <w:r w:rsidRPr="00D75FD4">
        <w:rPr>
          <w:rFonts w:ascii="Source Sans Pro" w:hAnsi="Source Sans Pro"/>
          <w:color w:val="000000"/>
          <w:sz w:val="22"/>
          <w:szCs w:val="22"/>
        </w:rPr>
        <w:t>Hier</w:t>
      </w:r>
      <w:proofErr w:type="spellEnd"/>
      <w:r w:rsidRPr="00D75FD4">
        <w:rPr>
          <w:rFonts w:ascii="Source Sans Pro" w:hAnsi="Source Sans Pro"/>
          <w:color w:val="000000"/>
          <w:sz w:val="22"/>
          <w:szCs w:val="22"/>
        </w:rPr>
        <w:t xml:space="preserve"> </w:t>
      </w:r>
      <w:proofErr w:type="spellStart"/>
      <w:r w:rsidRPr="00D75FD4">
        <w:rPr>
          <w:rFonts w:ascii="Source Sans Pro" w:hAnsi="Source Sans Pro"/>
          <w:color w:val="000000"/>
          <w:sz w:val="22"/>
          <w:szCs w:val="22"/>
        </w:rPr>
        <w:t>eine</w:t>
      </w:r>
      <w:proofErr w:type="spellEnd"/>
      <w:r w:rsidRPr="00D75FD4">
        <w:rPr>
          <w:rFonts w:ascii="Source Sans Pro" w:hAnsi="Source Sans Pro"/>
          <w:color w:val="000000"/>
          <w:sz w:val="22"/>
          <w:szCs w:val="22"/>
        </w:rPr>
        <w:t xml:space="preserve"> </w:t>
      </w:r>
      <w:proofErr w:type="spellStart"/>
      <w:r w:rsidRPr="00D75FD4">
        <w:rPr>
          <w:rFonts w:ascii="Source Sans Pro" w:hAnsi="Source Sans Pro"/>
          <w:color w:val="000000"/>
          <w:sz w:val="22"/>
          <w:szCs w:val="22"/>
        </w:rPr>
        <w:t>ausführliche</w:t>
      </w:r>
      <w:proofErr w:type="spellEnd"/>
      <w:r w:rsidRPr="00D75FD4">
        <w:rPr>
          <w:rFonts w:ascii="Source Sans Pro" w:hAnsi="Source Sans Pro"/>
          <w:color w:val="000000"/>
          <w:sz w:val="22"/>
          <w:szCs w:val="22"/>
        </w:rPr>
        <w:t xml:space="preserve"> </w:t>
      </w:r>
      <w:proofErr w:type="spellStart"/>
      <w:r w:rsidRPr="00D75FD4">
        <w:rPr>
          <w:rFonts w:ascii="Source Sans Pro" w:hAnsi="Source Sans Pro"/>
          <w:color w:val="000000"/>
          <w:sz w:val="22"/>
          <w:szCs w:val="22"/>
        </w:rPr>
        <w:t>Erklärung</w:t>
      </w:r>
      <w:proofErr w:type="spellEnd"/>
      <w:r w:rsidRPr="00D75FD4">
        <w:rPr>
          <w:rFonts w:ascii="Source Sans Pro" w:hAnsi="Source Sans Pro"/>
          <w:color w:val="000000"/>
          <w:sz w:val="22"/>
          <w:szCs w:val="22"/>
        </w:rPr>
        <w:t xml:space="preserve"> dieses </w:t>
      </w:r>
      <w:proofErr w:type="spellStart"/>
      <w:r w:rsidRPr="00D75FD4">
        <w:rPr>
          <w:rFonts w:ascii="Source Sans Pro" w:hAnsi="Source Sans Pro"/>
          <w:color w:val="000000"/>
          <w:sz w:val="22"/>
          <w:szCs w:val="22"/>
        </w:rPr>
        <w:t>Konzepts</w:t>
      </w:r>
      <w:proofErr w:type="spellEnd"/>
      <w:r w:rsidR="004D672F">
        <w:rPr>
          <w:rFonts w:ascii="Source Sans Pro" w:hAnsi="Source Sans Pro"/>
          <w:color w:val="000000"/>
          <w:sz w:val="22"/>
          <w:szCs w:val="22"/>
        </w:rPr>
        <w:t>:</w:t>
      </w:r>
    </w:p>
    <w:p w14:paraId="7A534004" w14:textId="77777777" w:rsidR="00D75FD4" w:rsidRPr="00D75FD4" w:rsidRDefault="00D75FD4" w:rsidP="00D75FD4">
      <w:pPr>
        <w:pStyle w:val="StandardWeb"/>
        <w:rPr>
          <w:rFonts w:ascii="Source Sans Pro" w:hAnsi="Source Sans Pro"/>
          <w:color w:val="000000"/>
          <w:sz w:val="22"/>
          <w:szCs w:val="22"/>
        </w:rPr>
      </w:pPr>
      <w:r w:rsidRPr="00D75FD4">
        <w:rPr>
          <w:rFonts w:ascii="Source Sans Pro" w:hAnsi="Source Sans Pro"/>
          <w:color w:val="000000"/>
          <w:sz w:val="22"/>
          <w:szCs w:val="22"/>
        </w:rPr>
        <w:lastRenderedPageBreak/>
        <w:t xml:space="preserve">Eine </w:t>
      </w:r>
      <w:r w:rsidRPr="00D75FD4">
        <w:rPr>
          <w:rFonts w:ascii="Source Sans Pro" w:hAnsi="Source Sans Pro"/>
          <w:b/>
          <w:bCs/>
          <w:color w:val="000000"/>
          <w:sz w:val="22"/>
          <w:szCs w:val="22"/>
        </w:rPr>
        <w:t>if-else</w:t>
      </w:r>
      <w:r w:rsidRPr="00D75FD4">
        <w:rPr>
          <w:rFonts w:ascii="Source Sans Pro" w:hAnsi="Source Sans Pro"/>
          <w:color w:val="000000"/>
          <w:sz w:val="22"/>
          <w:szCs w:val="22"/>
        </w:rPr>
        <w:t xml:space="preserve"> </w:t>
      </w:r>
      <w:proofErr w:type="spellStart"/>
      <w:r w:rsidRPr="00D75FD4">
        <w:rPr>
          <w:rFonts w:ascii="Source Sans Pro" w:hAnsi="Source Sans Pro"/>
          <w:color w:val="000000"/>
          <w:sz w:val="22"/>
          <w:szCs w:val="22"/>
        </w:rPr>
        <w:t>Anweisung</w:t>
      </w:r>
      <w:proofErr w:type="spellEnd"/>
      <w:r w:rsidRPr="00D75FD4">
        <w:rPr>
          <w:rFonts w:ascii="Source Sans Pro" w:hAnsi="Source Sans Pro"/>
          <w:color w:val="000000"/>
          <w:sz w:val="22"/>
          <w:szCs w:val="22"/>
        </w:rPr>
        <w:t xml:space="preserve"> </w:t>
      </w:r>
      <w:proofErr w:type="spellStart"/>
      <w:r w:rsidRPr="00D75FD4">
        <w:rPr>
          <w:rFonts w:ascii="Source Sans Pro" w:hAnsi="Source Sans Pro"/>
          <w:color w:val="000000"/>
          <w:sz w:val="22"/>
          <w:szCs w:val="22"/>
        </w:rPr>
        <w:t>überprüft</w:t>
      </w:r>
      <w:proofErr w:type="spellEnd"/>
      <w:r w:rsidRPr="00D75FD4">
        <w:rPr>
          <w:rFonts w:ascii="Source Sans Pro" w:hAnsi="Source Sans Pro"/>
          <w:color w:val="000000"/>
          <w:sz w:val="22"/>
          <w:szCs w:val="22"/>
        </w:rPr>
        <w:t xml:space="preserve"> </w:t>
      </w:r>
      <w:proofErr w:type="spellStart"/>
      <w:r w:rsidRPr="00D75FD4">
        <w:rPr>
          <w:rFonts w:ascii="Source Sans Pro" w:hAnsi="Source Sans Pro"/>
          <w:color w:val="000000"/>
          <w:sz w:val="22"/>
          <w:szCs w:val="22"/>
        </w:rPr>
        <w:t>eine</w:t>
      </w:r>
      <w:proofErr w:type="spellEnd"/>
      <w:r w:rsidRPr="00D75FD4">
        <w:rPr>
          <w:rFonts w:ascii="Source Sans Pro" w:hAnsi="Source Sans Pro"/>
          <w:color w:val="000000"/>
          <w:sz w:val="22"/>
          <w:szCs w:val="22"/>
        </w:rPr>
        <w:t xml:space="preserve"> </w:t>
      </w:r>
      <w:proofErr w:type="spellStart"/>
      <w:r w:rsidRPr="00D75FD4">
        <w:rPr>
          <w:rFonts w:ascii="Source Sans Pro" w:hAnsi="Source Sans Pro"/>
          <w:color w:val="000000"/>
          <w:sz w:val="22"/>
          <w:szCs w:val="22"/>
        </w:rPr>
        <w:t>Bedingung</w:t>
      </w:r>
      <w:proofErr w:type="spellEnd"/>
      <w:r w:rsidRPr="00D75FD4">
        <w:rPr>
          <w:rFonts w:ascii="Source Sans Pro" w:hAnsi="Source Sans Pro"/>
          <w:color w:val="000000"/>
          <w:sz w:val="22"/>
          <w:szCs w:val="22"/>
        </w:rPr>
        <w:t xml:space="preserve"> und </w:t>
      </w:r>
      <w:proofErr w:type="spellStart"/>
      <w:r w:rsidRPr="00D75FD4">
        <w:rPr>
          <w:rFonts w:ascii="Source Sans Pro" w:hAnsi="Source Sans Pro"/>
          <w:color w:val="000000"/>
          <w:sz w:val="22"/>
          <w:szCs w:val="22"/>
        </w:rPr>
        <w:t>führt</w:t>
      </w:r>
      <w:proofErr w:type="spellEnd"/>
      <w:r w:rsidRPr="00D75FD4">
        <w:rPr>
          <w:rFonts w:ascii="Source Sans Pro" w:hAnsi="Source Sans Pro"/>
          <w:color w:val="000000"/>
          <w:sz w:val="22"/>
          <w:szCs w:val="22"/>
        </w:rPr>
        <w:t xml:space="preserve"> </w:t>
      </w:r>
      <w:proofErr w:type="spellStart"/>
      <w:r w:rsidRPr="00D75FD4">
        <w:rPr>
          <w:rFonts w:ascii="Source Sans Pro" w:hAnsi="Source Sans Pro"/>
          <w:color w:val="000000"/>
          <w:sz w:val="22"/>
          <w:szCs w:val="22"/>
        </w:rPr>
        <w:t>entsprechend</w:t>
      </w:r>
      <w:proofErr w:type="spellEnd"/>
      <w:r w:rsidRPr="00D75FD4">
        <w:rPr>
          <w:rFonts w:ascii="Source Sans Pro" w:hAnsi="Source Sans Pro"/>
          <w:color w:val="000000"/>
          <w:sz w:val="22"/>
          <w:szCs w:val="22"/>
        </w:rPr>
        <w:t xml:space="preserve"> dem </w:t>
      </w:r>
      <w:proofErr w:type="spellStart"/>
      <w:r w:rsidRPr="00D75FD4">
        <w:rPr>
          <w:rFonts w:ascii="Source Sans Pro" w:hAnsi="Source Sans Pro"/>
          <w:color w:val="000000"/>
          <w:sz w:val="22"/>
          <w:szCs w:val="22"/>
        </w:rPr>
        <w:t>Ergebnis</w:t>
      </w:r>
      <w:proofErr w:type="spellEnd"/>
      <w:r w:rsidRPr="00D75FD4">
        <w:rPr>
          <w:rFonts w:ascii="Source Sans Pro" w:hAnsi="Source Sans Pro"/>
          <w:color w:val="000000"/>
          <w:sz w:val="22"/>
          <w:szCs w:val="22"/>
        </w:rPr>
        <w:t xml:space="preserve"> </w:t>
      </w:r>
      <w:proofErr w:type="spellStart"/>
      <w:r w:rsidRPr="00D75FD4">
        <w:rPr>
          <w:rFonts w:ascii="Source Sans Pro" w:hAnsi="Source Sans Pro"/>
          <w:color w:val="000000"/>
          <w:sz w:val="22"/>
          <w:szCs w:val="22"/>
        </w:rPr>
        <w:t>dieser</w:t>
      </w:r>
      <w:proofErr w:type="spellEnd"/>
      <w:r w:rsidRPr="00D75FD4">
        <w:rPr>
          <w:rFonts w:ascii="Source Sans Pro" w:hAnsi="Source Sans Pro"/>
          <w:color w:val="000000"/>
          <w:sz w:val="22"/>
          <w:szCs w:val="22"/>
        </w:rPr>
        <w:t xml:space="preserve"> </w:t>
      </w:r>
      <w:proofErr w:type="spellStart"/>
      <w:r w:rsidRPr="00D75FD4">
        <w:rPr>
          <w:rFonts w:ascii="Source Sans Pro" w:hAnsi="Source Sans Pro"/>
          <w:color w:val="000000"/>
          <w:sz w:val="22"/>
          <w:szCs w:val="22"/>
        </w:rPr>
        <w:t>Überprüfung</w:t>
      </w:r>
      <w:proofErr w:type="spellEnd"/>
      <w:r w:rsidRPr="00D75FD4">
        <w:rPr>
          <w:rFonts w:ascii="Source Sans Pro" w:hAnsi="Source Sans Pro"/>
          <w:color w:val="000000"/>
          <w:sz w:val="22"/>
          <w:szCs w:val="22"/>
        </w:rPr>
        <w:t xml:space="preserve"> </w:t>
      </w:r>
      <w:proofErr w:type="spellStart"/>
      <w:r w:rsidRPr="00D75FD4">
        <w:rPr>
          <w:rFonts w:ascii="Source Sans Pro" w:hAnsi="Source Sans Pro"/>
          <w:color w:val="000000"/>
          <w:sz w:val="22"/>
          <w:szCs w:val="22"/>
        </w:rPr>
        <w:t>verschiedene</w:t>
      </w:r>
      <w:proofErr w:type="spellEnd"/>
      <w:r w:rsidRPr="00D75FD4">
        <w:rPr>
          <w:rFonts w:ascii="Source Sans Pro" w:hAnsi="Source Sans Pro"/>
          <w:color w:val="000000"/>
          <w:sz w:val="22"/>
          <w:szCs w:val="22"/>
        </w:rPr>
        <w:t xml:space="preserve"> </w:t>
      </w:r>
      <w:proofErr w:type="spellStart"/>
      <w:r w:rsidRPr="00D75FD4">
        <w:rPr>
          <w:rFonts w:ascii="Source Sans Pro" w:hAnsi="Source Sans Pro"/>
          <w:color w:val="000000"/>
          <w:sz w:val="22"/>
          <w:szCs w:val="22"/>
        </w:rPr>
        <w:t>Codeblöcke</w:t>
      </w:r>
      <w:proofErr w:type="spellEnd"/>
      <w:r w:rsidRPr="00D75FD4">
        <w:rPr>
          <w:rFonts w:ascii="Source Sans Pro" w:hAnsi="Source Sans Pro"/>
          <w:color w:val="000000"/>
          <w:sz w:val="22"/>
          <w:szCs w:val="22"/>
        </w:rPr>
        <w:t xml:space="preserve"> </w:t>
      </w:r>
      <w:proofErr w:type="spellStart"/>
      <w:r w:rsidRPr="00D75FD4">
        <w:rPr>
          <w:rFonts w:ascii="Source Sans Pro" w:hAnsi="Source Sans Pro"/>
          <w:color w:val="000000"/>
          <w:sz w:val="22"/>
          <w:szCs w:val="22"/>
        </w:rPr>
        <w:t>aus.</w:t>
      </w:r>
      <w:proofErr w:type="spellEnd"/>
      <w:r w:rsidRPr="00D75FD4">
        <w:rPr>
          <w:rFonts w:ascii="Source Sans Pro" w:hAnsi="Source Sans Pro"/>
          <w:color w:val="000000"/>
          <w:sz w:val="22"/>
          <w:szCs w:val="22"/>
        </w:rPr>
        <w:t xml:space="preserve"> Die </w:t>
      </w:r>
      <w:proofErr w:type="spellStart"/>
      <w:r w:rsidRPr="00D75FD4">
        <w:rPr>
          <w:rFonts w:ascii="Source Sans Pro" w:hAnsi="Source Sans Pro"/>
          <w:color w:val="000000"/>
          <w:sz w:val="22"/>
          <w:szCs w:val="22"/>
        </w:rPr>
        <w:t>Struktur</w:t>
      </w:r>
      <w:proofErr w:type="spellEnd"/>
      <w:r w:rsidRPr="00D75FD4">
        <w:rPr>
          <w:rFonts w:ascii="Source Sans Pro" w:hAnsi="Source Sans Pro"/>
          <w:color w:val="000000"/>
          <w:sz w:val="22"/>
          <w:szCs w:val="22"/>
        </w:rPr>
        <w:t xml:space="preserve"> </w:t>
      </w:r>
      <w:proofErr w:type="spellStart"/>
      <w:r w:rsidRPr="00D75FD4">
        <w:rPr>
          <w:rFonts w:ascii="Source Sans Pro" w:hAnsi="Source Sans Pro"/>
          <w:color w:val="000000"/>
          <w:sz w:val="22"/>
          <w:szCs w:val="22"/>
        </w:rPr>
        <w:t>lässt</w:t>
      </w:r>
      <w:proofErr w:type="spellEnd"/>
      <w:r w:rsidRPr="00D75FD4">
        <w:rPr>
          <w:rFonts w:ascii="Source Sans Pro" w:hAnsi="Source Sans Pro"/>
          <w:color w:val="000000"/>
          <w:sz w:val="22"/>
          <w:szCs w:val="22"/>
        </w:rPr>
        <w:t xml:space="preserve"> </w:t>
      </w:r>
      <w:proofErr w:type="spellStart"/>
      <w:r w:rsidRPr="00D75FD4">
        <w:rPr>
          <w:rFonts w:ascii="Source Sans Pro" w:hAnsi="Source Sans Pro"/>
          <w:color w:val="000000"/>
          <w:sz w:val="22"/>
          <w:szCs w:val="22"/>
        </w:rPr>
        <w:t>sich</w:t>
      </w:r>
      <w:proofErr w:type="spellEnd"/>
      <w:r w:rsidRPr="00D75FD4">
        <w:rPr>
          <w:rFonts w:ascii="Source Sans Pro" w:hAnsi="Source Sans Pro"/>
          <w:color w:val="000000"/>
          <w:sz w:val="22"/>
          <w:szCs w:val="22"/>
        </w:rPr>
        <w:t xml:space="preserve"> </w:t>
      </w:r>
      <w:proofErr w:type="spellStart"/>
      <w:r w:rsidRPr="00D75FD4">
        <w:rPr>
          <w:rFonts w:ascii="Source Sans Pro" w:hAnsi="Source Sans Pro"/>
          <w:color w:val="000000"/>
          <w:sz w:val="22"/>
          <w:szCs w:val="22"/>
        </w:rPr>
        <w:t>wie</w:t>
      </w:r>
      <w:proofErr w:type="spellEnd"/>
      <w:r w:rsidRPr="00D75FD4">
        <w:rPr>
          <w:rFonts w:ascii="Source Sans Pro" w:hAnsi="Source Sans Pro"/>
          <w:color w:val="000000"/>
          <w:sz w:val="22"/>
          <w:szCs w:val="22"/>
        </w:rPr>
        <w:t xml:space="preserve"> </w:t>
      </w:r>
      <w:proofErr w:type="spellStart"/>
      <w:r w:rsidRPr="00D75FD4">
        <w:rPr>
          <w:rFonts w:ascii="Source Sans Pro" w:hAnsi="Source Sans Pro"/>
          <w:color w:val="000000"/>
          <w:sz w:val="22"/>
          <w:szCs w:val="22"/>
        </w:rPr>
        <w:t>folgt</w:t>
      </w:r>
      <w:proofErr w:type="spellEnd"/>
      <w:r w:rsidRPr="00D75FD4">
        <w:rPr>
          <w:rFonts w:ascii="Source Sans Pro" w:hAnsi="Source Sans Pro"/>
          <w:color w:val="000000"/>
          <w:sz w:val="22"/>
          <w:szCs w:val="22"/>
        </w:rPr>
        <w:t xml:space="preserve"> </w:t>
      </w:r>
      <w:proofErr w:type="spellStart"/>
      <w:r w:rsidRPr="00D75FD4">
        <w:rPr>
          <w:rFonts w:ascii="Source Sans Pro" w:hAnsi="Source Sans Pro"/>
          <w:color w:val="000000"/>
          <w:sz w:val="22"/>
          <w:szCs w:val="22"/>
        </w:rPr>
        <w:t>zusammenfassen</w:t>
      </w:r>
      <w:proofErr w:type="spellEnd"/>
      <w:r w:rsidRPr="00D75FD4">
        <w:rPr>
          <w:rFonts w:ascii="Source Sans Pro" w:hAnsi="Source Sans Pro"/>
          <w:color w:val="000000"/>
          <w:sz w:val="22"/>
          <w:szCs w:val="22"/>
        </w:rPr>
        <w:t>:</w:t>
      </w:r>
    </w:p>
    <w:p w14:paraId="66CBCCC4" w14:textId="77777777" w:rsidR="00D75FD4" w:rsidRPr="00D75FD4" w:rsidRDefault="00D75FD4" w:rsidP="00D75FD4">
      <w:pPr>
        <w:numPr>
          <w:ilvl w:val="0"/>
          <w:numId w:val="27"/>
        </w:numPr>
        <w:spacing w:before="100" w:beforeAutospacing="1" w:after="100" w:afterAutospacing="1" w:line="240" w:lineRule="auto"/>
        <w:rPr>
          <w:color w:val="000000"/>
        </w:rPr>
      </w:pPr>
      <w:proofErr w:type="spellStart"/>
      <w:r w:rsidRPr="00D75FD4">
        <w:rPr>
          <w:rStyle w:val="Fett"/>
          <w:color w:val="000000"/>
        </w:rPr>
        <w:t>If</w:t>
      </w:r>
      <w:proofErr w:type="spellEnd"/>
      <w:r w:rsidRPr="00D75FD4">
        <w:rPr>
          <w:rStyle w:val="Fett"/>
          <w:color w:val="000000"/>
        </w:rPr>
        <w:t>-Anweisung</w:t>
      </w:r>
      <w:r w:rsidRPr="00D75FD4">
        <w:rPr>
          <w:color w:val="000000"/>
        </w:rPr>
        <w:t>: Überprüft eine Bedingung. Wenn die Bedingung wahr ist, wird der zugehörige Codeblock ausgeführt.</w:t>
      </w:r>
    </w:p>
    <w:p w14:paraId="337B6A06" w14:textId="77777777" w:rsidR="00D75FD4" w:rsidRPr="00D75FD4" w:rsidRDefault="00D75FD4" w:rsidP="00D75FD4">
      <w:pPr>
        <w:numPr>
          <w:ilvl w:val="0"/>
          <w:numId w:val="27"/>
        </w:numPr>
        <w:spacing w:before="100" w:beforeAutospacing="1" w:after="100" w:afterAutospacing="1" w:line="240" w:lineRule="auto"/>
        <w:rPr>
          <w:color w:val="000000"/>
        </w:rPr>
      </w:pPr>
      <w:r w:rsidRPr="00D75FD4">
        <w:rPr>
          <w:rStyle w:val="Fett"/>
          <w:color w:val="000000"/>
        </w:rPr>
        <w:t>Else-Anweisung</w:t>
      </w:r>
      <w:r w:rsidRPr="00D75FD4">
        <w:rPr>
          <w:color w:val="000000"/>
        </w:rPr>
        <w:t xml:space="preserve">: Wird ausgeführt, wenn die Bedingung der </w:t>
      </w:r>
      <w:proofErr w:type="spellStart"/>
      <w:r w:rsidRPr="00D75FD4">
        <w:rPr>
          <w:color w:val="000000"/>
        </w:rPr>
        <w:t>if</w:t>
      </w:r>
      <w:proofErr w:type="spellEnd"/>
      <w:r w:rsidRPr="00D75FD4">
        <w:rPr>
          <w:color w:val="000000"/>
        </w:rPr>
        <w:t>-Anweisung falsch ist.</w:t>
      </w:r>
    </w:p>
    <w:p w14:paraId="209F3475" w14:textId="77777777" w:rsidR="00D75FD4" w:rsidRPr="00D75FD4" w:rsidRDefault="00D75FD4" w:rsidP="00D75FD4">
      <w:pPr>
        <w:numPr>
          <w:ilvl w:val="0"/>
          <w:numId w:val="27"/>
        </w:numPr>
        <w:spacing w:before="100" w:beforeAutospacing="1" w:after="100" w:afterAutospacing="1" w:line="240" w:lineRule="auto"/>
        <w:rPr>
          <w:color w:val="000000"/>
        </w:rPr>
      </w:pPr>
      <w:r w:rsidRPr="00D75FD4">
        <w:rPr>
          <w:rStyle w:val="Fett"/>
          <w:color w:val="000000"/>
        </w:rPr>
        <w:t>Elif-Anweisung</w:t>
      </w:r>
      <w:r w:rsidRPr="00D75FD4">
        <w:rPr>
          <w:rStyle w:val="apple-converted-space"/>
          <w:color w:val="000000"/>
        </w:rPr>
        <w:t> </w:t>
      </w:r>
      <w:r w:rsidRPr="00D75FD4">
        <w:rPr>
          <w:color w:val="000000"/>
        </w:rPr>
        <w:t>(optional): Steht für "</w:t>
      </w:r>
      <w:proofErr w:type="spellStart"/>
      <w:r w:rsidRPr="00D75FD4">
        <w:rPr>
          <w:color w:val="000000"/>
        </w:rPr>
        <w:t>else</w:t>
      </w:r>
      <w:proofErr w:type="spellEnd"/>
      <w:r w:rsidRPr="00D75FD4">
        <w:rPr>
          <w:color w:val="000000"/>
        </w:rPr>
        <w:t xml:space="preserve"> </w:t>
      </w:r>
      <w:proofErr w:type="spellStart"/>
      <w:r w:rsidRPr="00D75FD4">
        <w:rPr>
          <w:color w:val="000000"/>
        </w:rPr>
        <w:t>if</w:t>
      </w:r>
      <w:proofErr w:type="spellEnd"/>
      <w:r w:rsidRPr="00D75FD4">
        <w:rPr>
          <w:color w:val="000000"/>
        </w:rPr>
        <w:t>" und wird verwendet, um zusätzliche Bedingungen zu prüfen, falls die vorherigen Bedingungen falsch sind.</w:t>
      </w:r>
    </w:p>
    <w:p w14:paraId="3896FB86" w14:textId="77777777" w:rsidR="00C01E37" w:rsidRPr="00C01E37" w:rsidRDefault="00C01E37" w:rsidP="00C01E37"/>
    <w:tbl>
      <w:tblPr>
        <w:tblStyle w:val="Tabellenraster"/>
        <w:tblW w:w="0" w:type="auto"/>
        <w:tblLook w:val="04A0" w:firstRow="1" w:lastRow="0" w:firstColumn="1" w:lastColumn="0" w:noHBand="0" w:noVBand="1"/>
      </w:tblPr>
      <w:tblGrid>
        <w:gridCol w:w="9019"/>
      </w:tblGrid>
      <w:tr w:rsidR="00FD6EF7" w14:paraId="59950048" w14:textId="77777777" w:rsidTr="00FD6EF7">
        <w:tc>
          <w:tcPr>
            <w:tcW w:w="9019" w:type="dxa"/>
          </w:tcPr>
          <w:p w14:paraId="7B590EDC" w14:textId="77777777" w:rsidR="008B473C" w:rsidRPr="008B473C" w:rsidRDefault="008B473C" w:rsidP="008B473C">
            <w:pPr>
              <w:shd w:val="clear" w:color="auto" w:fill="23272E"/>
              <w:spacing w:line="315" w:lineRule="atLeast"/>
              <w:rPr>
                <w:rFonts w:ascii="Menlo" w:hAnsi="Menlo" w:cs="Menlo"/>
                <w:color w:val="ABB2BF"/>
                <w:sz w:val="16"/>
                <w:szCs w:val="16"/>
              </w:rPr>
            </w:pPr>
            <w:bookmarkStart w:id="87" w:name="OLE_LINK37"/>
            <w:bookmarkStart w:id="88" w:name="OLE_LINK38"/>
            <w:bookmarkStart w:id="89" w:name="OLE_LINK27"/>
            <w:bookmarkStart w:id="90" w:name="OLE_LINK28"/>
            <w:proofErr w:type="spellStart"/>
            <w:r w:rsidRPr="008B473C">
              <w:rPr>
                <w:rFonts w:ascii="Menlo" w:hAnsi="Menlo" w:cs="Menlo"/>
                <w:color w:val="C678DD"/>
                <w:sz w:val="16"/>
                <w:szCs w:val="16"/>
              </w:rPr>
              <w:t>if</w:t>
            </w:r>
            <w:proofErr w:type="spellEnd"/>
            <w:r w:rsidRPr="008B473C">
              <w:rPr>
                <w:rFonts w:ascii="Menlo" w:hAnsi="Menlo" w:cs="Menlo"/>
                <w:color w:val="ABB2BF"/>
                <w:sz w:val="16"/>
                <w:szCs w:val="16"/>
              </w:rPr>
              <w:t xml:space="preserve"> </w:t>
            </w:r>
            <w:bookmarkEnd w:id="87"/>
            <w:bookmarkEnd w:id="88"/>
            <w:proofErr w:type="spellStart"/>
            <w:r w:rsidRPr="008B473C">
              <w:rPr>
                <w:rFonts w:ascii="Menlo" w:hAnsi="Menlo" w:cs="Menlo"/>
                <w:color w:val="ABB2BF"/>
                <w:sz w:val="16"/>
                <w:szCs w:val="16"/>
              </w:rPr>
              <w:t>mein_alter</w:t>
            </w:r>
            <w:proofErr w:type="spellEnd"/>
            <w:r w:rsidRPr="008B473C">
              <w:rPr>
                <w:rFonts w:ascii="Menlo" w:hAnsi="Menlo" w:cs="Menlo"/>
                <w:color w:val="ABB2BF"/>
                <w:sz w:val="16"/>
                <w:szCs w:val="16"/>
              </w:rPr>
              <w:t xml:space="preserve"> </w:t>
            </w:r>
            <w:r w:rsidRPr="008B473C">
              <w:rPr>
                <w:rFonts w:ascii="Menlo" w:hAnsi="Menlo" w:cs="Menlo"/>
                <w:color w:val="56B6C2"/>
                <w:sz w:val="16"/>
                <w:szCs w:val="16"/>
              </w:rPr>
              <w:t>&lt;</w:t>
            </w:r>
            <w:r w:rsidRPr="008B473C">
              <w:rPr>
                <w:rFonts w:ascii="Menlo" w:hAnsi="Menlo" w:cs="Menlo"/>
                <w:color w:val="ABB2BF"/>
                <w:sz w:val="16"/>
                <w:szCs w:val="16"/>
              </w:rPr>
              <w:t xml:space="preserve"> </w:t>
            </w:r>
            <w:proofErr w:type="spellStart"/>
            <w:r w:rsidRPr="008B473C">
              <w:rPr>
                <w:rFonts w:ascii="Menlo" w:hAnsi="Menlo" w:cs="Menlo"/>
                <w:color w:val="ABB2BF"/>
                <w:sz w:val="16"/>
                <w:szCs w:val="16"/>
              </w:rPr>
              <w:t>alter_nachbar</w:t>
            </w:r>
            <w:proofErr w:type="spellEnd"/>
            <w:r w:rsidRPr="008B473C">
              <w:rPr>
                <w:rFonts w:ascii="Menlo" w:hAnsi="Menlo" w:cs="Menlo"/>
                <w:color w:val="ABB2BF"/>
                <w:sz w:val="16"/>
                <w:szCs w:val="16"/>
              </w:rPr>
              <w:t>:</w:t>
            </w:r>
          </w:p>
          <w:p w14:paraId="229BFBEB" w14:textId="77777777" w:rsidR="008B473C" w:rsidRPr="008B473C" w:rsidRDefault="008B473C" w:rsidP="008B473C">
            <w:pPr>
              <w:shd w:val="clear" w:color="auto" w:fill="23272E"/>
              <w:spacing w:line="315" w:lineRule="atLeast"/>
              <w:rPr>
                <w:rFonts w:ascii="Menlo" w:hAnsi="Menlo" w:cs="Menlo"/>
                <w:color w:val="ABB2BF"/>
                <w:sz w:val="16"/>
                <w:szCs w:val="16"/>
              </w:rPr>
            </w:pPr>
            <w:r w:rsidRPr="008B473C">
              <w:rPr>
                <w:rFonts w:ascii="Menlo" w:hAnsi="Menlo" w:cs="Menlo"/>
                <w:color w:val="ABB2BF"/>
                <w:sz w:val="16"/>
                <w:szCs w:val="16"/>
              </w:rPr>
              <w:t xml:space="preserve">    </w:t>
            </w:r>
            <w:proofErr w:type="gramStart"/>
            <w:r w:rsidRPr="008B473C">
              <w:rPr>
                <w:rFonts w:ascii="Menlo" w:hAnsi="Menlo" w:cs="Menlo"/>
                <w:color w:val="56B6C2"/>
                <w:sz w:val="16"/>
                <w:szCs w:val="16"/>
              </w:rPr>
              <w:t>print</w:t>
            </w:r>
            <w:r w:rsidRPr="008B473C">
              <w:rPr>
                <w:rFonts w:ascii="Menlo" w:hAnsi="Menlo" w:cs="Menlo"/>
                <w:color w:val="ABB2BF"/>
                <w:sz w:val="16"/>
                <w:szCs w:val="16"/>
              </w:rPr>
              <w:t>(</w:t>
            </w:r>
            <w:proofErr w:type="gramEnd"/>
            <w:r w:rsidRPr="008B473C">
              <w:rPr>
                <w:rFonts w:ascii="Menlo" w:hAnsi="Menlo" w:cs="Menlo"/>
                <w:color w:val="98C379"/>
                <w:sz w:val="16"/>
                <w:szCs w:val="16"/>
              </w:rPr>
              <w:t>"Anna ist älter als ich"</w:t>
            </w:r>
            <w:r w:rsidRPr="008B473C">
              <w:rPr>
                <w:rFonts w:ascii="Menlo" w:hAnsi="Menlo" w:cs="Menlo"/>
                <w:color w:val="ABB2BF"/>
                <w:sz w:val="16"/>
                <w:szCs w:val="16"/>
              </w:rPr>
              <w:t>)</w:t>
            </w:r>
          </w:p>
          <w:p w14:paraId="551C32B9" w14:textId="77777777" w:rsidR="008B473C" w:rsidRPr="008B473C" w:rsidRDefault="008B473C" w:rsidP="008B473C">
            <w:pPr>
              <w:shd w:val="clear" w:color="auto" w:fill="23272E"/>
              <w:spacing w:line="315" w:lineRule="atLeast"/>
              <w:rPr>
                <w:rFonts w:ascii="Menlo" w:hAnsi="Menlo" w:cs="Menlo"/>
                <w:color w:val="ABB2BF"/>
                <w:sz w:val="16"/>
                <w:szCs w:val="16"/>
              </w:rPr>
            </w:pPr>
            <w:bookmarkStart w:id="91" w:name="OLE_LINK74"/>
            <w:bookmarkStart w:id="92" w:name="OLE_LINK75"/>
            <w:proofErr w:type="spellStart"/>
            <w:r w:rsidRPr="008B473C">
              <w:rPr>
                <w:rFonts w:ascii="Menlo" w:hAnsi="Menlo" w:cs="Menlo"/>
                <w:color w:val="C678DD"/>
                <w:sz w:val="16"/>
                <w:szCs w:val="16"/>
              </w:rPr>
              <w:t>else</w:t>
            </w:r>
            <w:proofErr w:type="spellEnd"/>
            <w:r w:rsidRPr="008B473C">
              <w:rPr>
                <w:rFonts w:ascii="Menlo" w:hAnsi="Menlo" w:cs="Menlo"/>
                <w:color w:val="ABB2BF"/>
                <w:sz w:val="16"/>
                <w:szCs w:val="16"/>
              </w:rPr>
              <w:t>:</w:t>
            </w:r>
          </w:p>
          <w:bookmarkEnd w:id="91"/>
          <w:bookmarkEnd w:id="92"/>
          <w:p w14:paraId="713260F3" w14:textId="0F2BC47D" w:rsidR="008B473C" w:rsidRDefault="008B473C" w:rsidP="004F1290">
            <w:pPr>
              <w:shd w:val="clear" w:color="auto" w:fill="23272E"/>
              <w:spacing w:line="315" w:lineRule="atLeast"/>
              <w:rPr>
                <w:rFonts w:ascii="Menlo" w:hAnsi="Menlo" w:cs="Menlo"/>
                <w:color w:val="ABB2BF"/>
                <w:sz w:val="16"/>
                <w:szCs w:val="16"/>
              </w:rPr>
            </w:pPr>
            <w:r w:rsidRPr="008B473C">
              <w:rPr>
                <w:rFonts w:ascii="Menlo" w:hAnsi="Menlo" w:cs="Menlo"/>
                <w:color w:val="ABB2BF"/>
                <w:sz w:val="16"/>
                <w:szCs w:val="16"/>
              </w:rPr>
              <w:t xml:space="preserve">    </w:t>
            </w:r>
            <w:proofErr w:type="gramStart"/>
            <w:r w:rsidRPr="008B473C">
              <w:rPr>
                <w:rFonts w:ascii="Menlo" w:hAnsi="Menlo" w:cs="Menlo"/>
                <w:color w:val="56B6C2"/>
                <w:sz w:val="16"/>
                <w:szCs w:val="16"/>
              </w:rPr>
              <w:t>print</w:t>
            </w:r>
            <w:r w:rsidRPr="008B473C">
              <w:rPr>
                <w:rFonts w:ascii="Menlo" w:hAnsi="Menlo" w:cs="Menlo"/>
                <w:color w:val="ABB2BF"/>
                <w:sz w:val="16"/>
                <w:szCs w:val="16"/>
              </w:rPr>
              <w:t>(</w:t>
            </w:r>
            <w:proofErr w:type="gramEnd"/>
            <w:r w:rsidRPr="008B473C">
              <w:rPr>
                <w:rFonts w:ascii="Menlo" w:hAnsi="Menlo" w:cs="Menlo"/>
                <w:color w:val="98C379"/>
                <w:sz w:val="16"/>
                <w:szCs w:val="16"/>
              </w:rPr>
              <w:t>"Ich bin älter als Anna"</w:t>
            </w:r>
            <w:r w:rsidRPr="008B473C">
              <w:rPr>
                <w:rFonts w:ascii="Menlo" w:hAnsi="Menlo" w:cs="Menlo"/>
                <w:color w:val="ABB2BF"/>
                <w:sz w:val="16"/>
                <w:szCs w:val="16"/>
              </w:rPr>
              <w:t>)</w:t>
            </w:r>
          </w:p>
          <w:p w14:paraId="399A564A" w14:textId="77777777" w:rsidR="004F1290" w:rsidRPr="008B473C" w:rsidRDefault="004F1290" w:rsidP="004F1290">
            <w:pPr>
              <w:shd w:val="clear" w:color="auto" w:fill="23272E"/>
              <w:spacing w:line="315" w:lineRule="atLeast"/>
              <w:rPr>
                <w:rFonts w:ascii="Menlo" w:hAnsi="Menlo" w:cs="Menlo"/>
                <w:color w:val="ABB2BF"/>
                <w:sz w:val="16"/>
                <w:szCs w:val="16"/>
              </w:rPr>
            </w:pPr>
          </w:p>
          <w:p w14:paraId="34BE4828" w14:textId="77777777" w:rsidR="008B473C" w:rsidRPr="008B473C" w:rsidRDefault="008B473C" w:rsidP="008B473C">
            <w:pPr>
              <w:shd w:val="clear" w:color="auto" w:fill="23272E"/>
              <w:spacing w:line="315" w:lineRule="atLeast"/>
              <w:rPr>
                <w:rFonts w:ascii="Menlo" w:hAnsi="Menlo" w:cs="Menlo"/>
                <w:color w:val="ABB2BF"/>
                <w:sz w:val="16"/>
                <w:szCs w:val="16"/>
              </w:rPr>
            </w:pPr>
            <w:proofErr w:type="spellStart"/>
            <w:r w:rsidRPr="008B473C">
              <w:rPr>
                <w:rFonts w:ascii="Menlo" w:hAnsi="Menlo" w:cs="Menlo"/>
                <w:color w:val="ABB2BF"/>
                <w:sz w:val="16"/>
                <w:szCs w:val="16"/>
              </w:rPr>
              <w:t>wochentag</w:t>
            </w:r>
            <w:proofErr w:type="spellEnd"/>
            <w:r w:rsidRPr="008B473C">
              <w:rPr>
                <w:rFonts w:ascii="Menlo" w:hAnsi="Menlo" w:cs="Menlo"/>
                <w:color w:val="ABB2BF"/>
                <w:sz w:val="16"/>
                <w:szCs w:val="16"/>
              </w:rPr>
              <w:t xml:space="preserve"> </w:t>
            </w:r>
            <w:r w:rsidRPr="008B473C">
              <w:rPr>
                <w:rFonts w:ascii="Menlo" w:hAnsi="Menlo" w:cs="Menlo"/>
                <w:color w:val="56B6C2"/>
                <w:sz w:val="16"/>
                <w:szCs w:val="16"/>
              </w:rPr>
              <w:t>=</w:t>
            </w:r>
            <w:r w:rsidRPr="008B473C">
              <w:rPr>
                <w:rFonts w:ascii="Menlo" w:hAnsi="Menlo" w:cs="Menlo"/>
                <w:color w:val="ABB2BF"/>
                <w:sz w:val="16"/>
                <w:szCs w:val="16"/>
              </w:rPr>
              <w:t xml:space="preserve"> </w:t>
            </w:r>
            <w:r w:rsidRPr="008B473C">
              <w:rPr>
                <w:rFonts w:ascii="Menlo" w:hAnsi="Menlo" w:cs="Menlo"/>
                <w:color w:val="98C379"/>
                <w:sz w:val="16"/>
                <w:szCs w:val="16"/>
              </w:rPr>
              <w:t>"Samstag"</w:t>
            </w:r>
          </w:p>
          <w:p w14:paraId="02E3065E" w14:textId="77777777" w:rsidR="008B473C" w:rsidRPr="008B473C" w:rsidRDefault="008B473C" w:rsidP="008B473C">
            <w:pPr>
              <w:shd w:val="clear" w:color="auto" w:fill="23272E"/>
              <w:spacing w:line="315" w:lineRule="atLeast"/>
              <w:rPr>
                <w:rFonts w:ascii="Menlo" w:hAnsi="Menlo" w:cs="Menlo"/>
                <w:color w:val="ABB2BF"/>
                <w:sz w:val="16"/>
                <w:szCs w:val="16"/>
              </w:rPr>
            </w:pPr>
          </w:p>
          <w:p w14:paraId="5A7803D6" w14:textId="77777777" w:rsidR="008B473C" w:rsidRPr="008B473C" w:rsidRDefault="008B473C" w:rsidP="008B473C">
            <w:pPr>
              <w:shd w:val="clear" w:color="auto" w:fill="23272E"/>
              <w:spacing w:line="315" w:lineRule="atLeast"/>
              <w:rPr>
                <w:rFonts w:ascii="Menlo" w:hAnsi="Menlo" w:cs="Menlo"/>
                <w:color w:val="ABB2BF"/>
                <w:sz w:val="16"/>
                <w:szCs w:val="16"/>
              </w:rPr>
            </w:pPr>
            <w:proofErr w:type="spellStart"/>
            <w:r w:rsidRPr="008B473C">
              <w:rPr>
                <w:rFonts w:ascii="Menlo" w:hAnsi="Menlo" w:cs="Menlo"/>
                <w:color w:val="C678DD"/>
                <w:sz w:val="16"/>
                <w:szCs w:val="16"/>
              </w:rPr>
              <w:t>if</w:t>
            </w:r>
            <w:proofErr w:type="spellEnd"/>
            <w:r w:rsidRPr="008B473C">
              <w:rPr>
                <w:rFonts w:ascii="Menlo" w:hAnsi="Menlo" w:cs="Menlo"/>
                <w:color w:val="ABB2BF"/>
                <w:sz w:val="16"/>
                <w:szCs w:val="16"/>
              </w:rPr>
              <w:t xml:space="preserve"> </w:t>
            </w:r>
            <w:proofErr w:type="spellStart"/>
            <w:r w:rsidRPr="008B473C">
              <w:rPr>
                <w:rFonts w:ascii="Menlo" w:hAnsi="Menlo" w:cs="Menlo"/>
                <w:color w:val="ABB2BF"/>
                <w:sz w:val="16"/>
                <w:szCs w:val="16"/>
              </w:rPr>
              <w:t>wochentag</w:t>
            </w:r>
            <w:proofErr w:type="spellEnd"/>
            <w:r w:rsidRPr="008B473C">
              <w:rPr>
                <w:rFonts w:ascii="Menlo" w:hAnsi="Menlo" w:cs="Menlo"/>
                <w:color w:val="ABB2BF"/>
                <w:sz w:val="16"/>
                <w:szCs w:val="16"/>
              </w:rPr>
              <w:t xml:space="preserve"> </w:t>
            </w:r>
            <w:r w:rsidRPr="008B473C">
              <w:rPr>
                <w:rFonts w:ascii="Menlo" w:hAnsi="Menlo" w:cs="Menlo"/>
                <w:color w:val="56B6C2"/>
                <w:sz w:val="16"/>
                <w:szCs w:val="16"/>
              </w:rPr>
              <w:t>==</w:t>
            </w:r>
            <w:r w:rsidRPr="008B473C">
              <w:rPr>
                <w:rFonts w:ascii="Menlo" w:hAnsi="Menlo" w:cs="Menlo"/>
                <w:color w:val="ABB2BF"/>
                <w:sz w:val="16"/>
                <w:szCs w:val="16"/>
              </w:rPr>
              <w:t xml:space="preserve"> </w:t>
            </w:r>
            <w:r w:rsidRPr="008B473C">
              <w:rPr>
                <w:rFonts w:ascii="Menlo" w:hAnsi="Menlo" w:cs="Menlo"/>
                <w:color w:val="98C379"/>
                <w:sz w:val="16"/>
                <w:szCs w:val="16"/>
              </w:rPr>
              <w:t>"Freitag"</w:t>
            </w:r>
            <w:r w:rsidRPr="008B473C">
              <w:rPr>
                <w:rFonts w:ascii="Menlo" w:hAnsi="Menlo" w:cs="Menlo"/>
                <w:color w:val="ABB2BF"/>
                <w:sz w:val="16"/>
                <w:szCs w:val="16"/>
              </w:rPr>
              <w:t>:</w:t>
            </w:r>
          </w:p>
          <w:p w14:paraId="493811B8" w14:textId="77777777" w:rsidR="008B473C" w:rsidRPr="008B473C" w:rsidRDefault="008B473C" w:rsidP="008B473C">
            <w:pPr>
              <w:shd w:val="clear" w:color="auto" w:fill="23272E"/>
              <w:spacing w:line="315" w:lineRule="atLeast"/>
              <w:rPr>
                <w:rFonts w:ascii="Menlo" w:hAnsi="Menlo" w:cs="Menlo"/>
                <w:color w:val="ABB2BF"/>
                <w:sz w:val="16"/>
                <w:szCs w:val="16"/>
              </w:rPr>
            </w:pPr>
            <w:r w:rsidRPr="008B473C">
              <w:rPr>
                <w:rFonts w:ascii="Menlo" w:hAnsi="Menlo" w:cs="Menlo"/>
                <w:color w:val="ABB2BF"/>
                <w:sz w:val="16"/>
                <w:szCs w:val="16"/>
              </w:rPr>
              <w:t xml:space="preserve">    </w:t>
            </w:r>
            <w:proofErr w:type="gramStart"/>
            <w:r w:rsidRPr="008B473C">
              <w:rPr>
                <w:rFonts w:ascii="Menlo" w:hAnsi="Menlo" w:cs="Menlo"/>
                <w:color w:val="56B6C2"/>
                <w:sz w:val="16"/>
                <w:szCs w:val="16"/>
              </w:rPr>
              <w:t>print</w:t>
            </w:r>
            <w:r w:rsidRPr="008B473C">
              <w:rPr>
                <w:rFonts w:ascii="Menlo" w:hAnsi="Menlo" w:cs="Menlo"/>
                <w:color w:val="ABB2BF"/>
                <w:sz w:val="16"/>
                <w:szCs w:val="16"/>
              </w:rPr>
              <w:t>(</w:t>
            </w:r>
            <w:proofErr w:type="gramEnd"/>
            <w:r w:rsidRPr="008B473C">
              <w:rPr>
                <w:rFonts w:ascii="Menlo" w:hAnsi="Menlo" w:cs="Menlo"/>
                <w:color w:val="98C379"/>
                <w:sz w:val="16"/>
                <w:szCs w:val="16"/>
              </w:rPr>
              <w:t>"Juhu, endlich Freitag :)"</w:t>
            </w:r>
            <w:r w:rsidRPr="008B473C">
              <w:rPr>
                <w:rFonts w:ascii="Menlo" w:hAnsi="Menlo" w:cs="Menlo"/>
                <w:color w:val="ABB2BF"/>
                <w:sz w:val="16"/>
                <w:szCs w:val="16"/>
              </w:rPr>
              <w:t>)</w:t>
            </w:r>
          </w:p>
          <w:p w14:paraId="070C9CAF" w14:textId="77777777" w:rsidR="008B473C" w:rsidRPr="008B473C" w:rsidRDefault="008B473C" w:rsidP="008B473C">
            <w:pPr>
              <w:shd w:val="clear" w:color="auto" w:fill="23272E"/>
              <w:spacing w:line="315" w:lineRule="atLeast"/>
              <w:rPr>
                <w:rFonts w:ascii="Menlo" w:hAnsi="Menlo" w:cs="Menlo"/>
                <w:color w:val="ABB2BF"/>
                <w:sz w:val="16"/>
                <w:szCs w:val="16"/>
              </w:rPr>
            </w:pPr>
            <w:proofErr w:type="spellStart"/>
            <w:r w:rsidRPr="008B473C">
              <w:rPr>
                <w:rFonts w:ascii="Menlo" w:hAnsi="Menlo" w:cs="Menlo"/>
                <w:color w:val="C678DD"/>
                <w:sz w:val="16"/>
                <w:szCs w:val="16"/>
              </w:rPr>
              <w:t>else</w:t>
            </w:r>
            <w:proofErr w:type="spellEnd"/>
            <w:r w:rsidRPr="008B473C">
              <w:rPr>
                <w:rFonts w:ascii="Menlo" w:hAnsi="Menlo" w:cs="Menlo"/>
                <w:color w:val="ABB2BF"/>
                <w:sz w:val="16"/>
                <w:szCs w:val="16"/>
              </w:rPr>
              <w:t>:</w:t>
            </w:r>
          </w:p>
          <w:p w14:paraId="708280D3" w14:textId="3B4B7849" w:rsidR="00FD6EF7" w:rsidRPr="00FD6EF7" w:rsidRDefault="008B473C" w:rsidP="00FD6EF7">
            <w:pPr>
              <w:shd w:val="clear" w:color="auto" w:fill="23272E"/>
              <w:spacing w:line="315" w:lineRule="atLeast"/>
              <w:rPr>
                <w:rFonts w:ascii="Menlo" w:hAnsi="Menlo" w:cs="Menlo"/>
                <w:color w:val="ABB2BF"/>
                <w:sz w:val="21"/>
                <w:szCs w:val="21"/>
              </w:rPr>
            </w:pPr>
            <w:r w:rsidRPr="008B473C">
              <w:rPr>
                <w:rFonts w:ascii="Menlo" w:hAnsi="Menlo" w:cs="Menlo"/>
                <w:color w:val="ABB2BF"/>
                <w:sz w:val="16"/>
                <w:szCs w:val="16"/>
              </w:rPr>
              <w:t xml:space="preserve">    </w:t>
            </w:r>
            <w:proofErr w:type="gramStart"/>
            <w:r w:rsidRPr="008B473C">
              <w:rPr>
                <w:rFonts w:ascii="Menlo" w:hAnsi="Menlo" w:cs="Menlo"/>
                <w:color w:val="56B6C2"/>
                <w:sz w:val="16"/>
                <w:szCs w:val="16"/>
              </w:rPr>
              <w:t>print</w:t>
            </w:r>
            <w:r w:rsidRPr="008B473C">
              <w:rPr>
                <w:rFonts w:ascii="Menlo" w:hAnsi="Menlo" w:cs="Menlo"/>
                <w:color w:val="ABB2BF"/>
                <w:sz w:val="16"/>
                <w:szCs w:val="16"/>
              </w:rPr>
              <w:t>(</w:t>
            </w:r>
            <w:proofErr w:type="gramEnd"/>
            <w:r w:rsidRPr="008B473C">
              <w:rPr>
                <w:rFonts w:ascii="Menlo" w:hAnsi="Menlo" w:cs="Menlo"/>
                <w:color w:val="98C379"/>
                <w:sz w:val="16"/>
                <w:szCs w:val="16"/>
              </w:rPr>
              <w:t>"Leider kein Freitag"</w:t>
            </w:r>
            <w:r w:rsidRPr="008B473C">
              <w:rPr>
                <w:rFonts w:ascii="Menlo" w:hAnsi="Menlo" w:cs="Menlo"/>
                <w:color w:val="ABB2BF"/>
                <w:sz w:val="16"/>
                <w:szCs w:val="16"/>
              </w:rPr>
              <w:t>)</w:t>
            </w:r>
          </w:p>
        </w:tc>
      </w:tr>
      <w:bookmarkEnd w:id="89"/>
      <w:bookmarkEnd w:id="90"/>
    </w:tbl>
    <w:p w14:paraId="1D8E9980" w14:textId="77777777" w:rsidR="00FD6EF7" w:rsidRDefault="00FD6EF7" w:rsidP="00FD6EF7"/>
    <w:p w14:paraId="2C2F2CDE" w14:textId="344B6926" w:rsidR="009C491E" w:rsidRPr="009C491E" w:rsidRDefault="009C491E" w:rsidP="009C491E">
      <w:r w:rsidRPr="009C491E">
        <w:t xml:space="preserve">In diesem </w:t>
      </w:r>
      <w:r>
        <w:t>Abschnitt</w:t>
      </w:r>
      <w:r w:rsidRPr="009C491E">
        <w:t xml:space="preserve"> finden zwei separate </w:t>
      </w:r>
      <w:proofErr w:type="spellStart"/>
      <w:r w:rsidRPr="009C491E">
        <w:rPr>
          <w:b/>
          <w:bCs/>
        </w:rPr>
        <w:t>if</w:t>
      </w:r>
      <w:proofErr w:type="spellEnd"/>
      <w:r w:rsidRPr="009C491E">
        <w:rPr>
          <w:b/>
          <w:bCs/>
        </w:rPr>
        <w:t>-</w:t>
      </w:r>
      <w:proofErr w:type="spellStart"/>
      <w:r w:rsidRPr="009C491E">
        <w:rPr>
          <w:b/>
          <w:bCs/>
        </w:rPr>
        <w:t>else</w:t>
      </w:r>
      <w:proofErr w:type="spellEnd"/>
      <w:r w:rsidRPr="009C491E">
        <w:t>-Anweisungen</w:t>
      </w:r>
      <w:r w:rsidR="00ED52E8">
        <w:t xml:space="preserve"> (wenn-dann)</w:t>
      </w:r>
      <w:r w:rsidRPr="009C491E">
        <w:t xml:space="preserve"> statt:</w:t>
      </w:r>
    </w:p>
    <w:p w14:paraId="28D9079B" w14:textId="6DB63535" w:rsidR="009C491E" w:rsidRPr="009C491E" w:rsidRDefault="009C491E" w:rsidP="009C491E">
      <w:pPr>
        <w:pStyle w:val="Listenabsatz"/>
        <w:numPr>
          <w:ilvl w:val="0"/>
          <w:numId w:val="15"/>
        </w:numPr>
      </w:pPr>
      <w:r w:rsidRPr="009C491E">
        <w:t>Vergleich von</w:t>
      </w:r>
      <w:r w:rsidRPr="009C491E">
        <w:rPr>
          <w:b/>
          <w:bCs/>
        </w:rPr>
        <w:t xml:space="preserve"> </w:t>
      </w:r>
      <w:bookmarkStart w:id="93" w:name="OLE_LINK54"/>
      <w:bookmarkStart w:id="94" w:name="OLE_LINK55"/>
      <w:proofErr w:type="spellStart"/>
      <w:r w:rsidR="004F1290">
        <w:rPr>
          <w:b/>
          <w:bCs/>
        </w:rPr>
        <w:t>m</w:t>
      </w:r>
      <w:r w:rsidRPr="009C491E">
        <w:rPr>
          <w:b/>
          <w:bCs/>
        </w:rPr>
        <w:t>ein</w:t>
      </w:r>
      <w:r w:rsidR="004F1290">
        <w:rPr>
          <w:b/>
          <w:bCs/>
        </w:rPr>
        <w:t>_</w:t>
      </w:r>
      <w:bookmarkStart w:id="95" w:name="OLE_LINK52"/>
      <w:bookmarkStart w:id="96" w:name="OLE_LINK53"/>
      <w:r w:rsidR="004F1290">
        <w:rPr>
          <w:b/>
          <w:bCs/>
        </w:rPr>
        <w:t>a</w:t>
      </w:r>
      <w:r w:rsidRPr="009C491E">
        <w:rPr>
          <w:b/>
          <w:bCs/>
        </w:rPr>
        <w:t>lter</w:t>
      </w:r>
      <w:proofErr w:type="spellEnd"/>
      <w:r w:rsidRPr="009C491E">
        <w:rPr>
          <w:b/>
          <w:bCs/>
        </w:rPr>
        <w:t xml:space="preserve"> </w:t>
      </w:r>
      <w:bookmarkEnd w:id="93"/>
      <w:bookmarkEnd w:id="94"/>
      <w:bookmarkEnd w:id="95"/>
      <w:bookmarkEnd w:id="96"/>
      <w:r w:rsidRPr="009C491E">
        <w:t>und</w:t>
      </w:r>
      <w:r w:rsidRPr="009C491E">
        <w:rPr>
          <w:b/>
          <w:bCs/>
        </w:rPr>
        <w:t xml:space="preserve"> </w:t>
      </w:r>
      <w:bookmarkStart w:id="97" w:name="OLE_LINK50"/>
      <w:bookmarkStart w:id="98" w:name="OLE_LINK51"/>
      <w:bookmarkStart w:id="99" w:name="OLE_LINK56"/>
      <w:proofErr w:type="spellStart"/>
      <w:r w:rsidR="004F1290">
        <w:rPr>
          <w:b/>
          <w:bCs/>
        </w:rPr>
        <w:t>a</w:t>
      </w:r>
      <w:r w:rsidRPr="009C491E">
        <w:rPr>
          <w:b/>
          <w:bCs/>
        </w:rPr>
        <w:t>lter</w:t>
      </w:r>
      <w:r w:rsidR="004F1290">
        <w:rPr>
          <w:b/>
          <w:bCs/>
        </w:rPr>
        <w:t>_n</w:t>
      </w:r>
      <w:r w:rsidRPr="009C491E">
        <w:rPr>
          <w:b/>
          <w:bCs/>
        </w:rPr>
        <w:t>achbar</w:t>
      </w:r>
      <w:bookmarkEnd w:id="97"/>
      <w:bookmarkEnd w:id="98"/>
      <w:bookmarkEnd w:id="99"/>
      <w:proofErr w:type="spellEnd"/>
      <w:r w:rsidRPr="009C491E">
        <w:t xml:space="preserve">: Hier wird überprüft, ob </w:t>
      </w:r>
      <w:proofErr w:type="spellStart"/>
      <w:r w:rsidR="004F1290">
        <w:rPr>
          <w:b/>
          <w:bCs/>
        </w:rPr>
        <w:t>m</w:t>
      </w:r>
      <w:r w:rsidRPr="009C491E">
        <w:rPr>
          <w:b/>
          <w:bCs/>
        </w:rPr>
        <w:t>ein</w:t>
      </w:r>
      <w:r w:rsidR="004F1290">
        <w:rPr>
          <w:b/>
          <w:bCs/>
        </w:rPr>
        <w:t>_a</w:t>
      </w:r>
      <w:r w:rsidRPr="009C491E">
        <w:rPr>
          <w:b/>
          <w:bCs/>
        </w:rPr>
        <w:t>lter</w:t>
      </w:r>
      <w:proofErr w:type="spellEnd"/>
      <w:r w:rsidRPr="009C491E">
        <w:t xml:space="preserve"> kleiner als </w:t>
      </w:r>
      <w:proofErr w:type="spellStart"/>
      <w:r w:rsidR="00E51363">
        <w:rPr>
          <w:b/>
          <w:bCs/>
        </w:rPr>
        <w:t>a</w:t>
      </w:r>
      <w:r w:rsidR="00E51363" w:rsidRPr="009C491E">
        <w:rPr>
          <w:b/>
          <w:bCs/>
        </w:rPr>
        <w:t>lter</w:t>
      </w:r>
      <w:r w:rsidR="00E51363">
        <w:rPr>
          <w:b/>
          <w:bCs/>
        </w:rPr>
        <w:t>_n</w:t>
      </w:r>
      <w:r w:rsidR="00E51363" w:rsidRPr="009C491E">
        <w:rPr>
          <w:b/>
          <w:bCs/>
        </w:rPr>
        <w:t>achbar</w:t>
      </w:r>
      <w:proofErr w:type="spellEnd"/>
      <w:r w:rsidR="00E51363" w:rsidRPr="009C491E">
        <w:t xml:space="preserve"> </w:t>
      </w:r>
      <w:r w:rsidRPr="009C491E">
        <w:t xml:space="preserve">ist. Wenn das zutrifft, wird "Anna ist älter als ich" ausgegeben. Andernfalls wird "Ich bin älter als Anna" ausgegeben. Dies setzt voraus, dass </w:t>
      </w:r>
      <w:proofErr w:type="spellStart"/>
      <w:r w:rsidR="001904F0">
        <w:rPr>
          <w:b/>
          <w:bCs/>
        </w:rPr>
        <w:t>m</w:t>
      </w:r>
      <w:r w:rsidR="001904F0" w:rsidRPr="009C491E">
        <w:rPr>
          <w:b/>
          <w:bCs/>
        </w:rPr>
        <w:t>ein</w:t>
      </w:r>
      <w:r w:rsidR="001904F0">
        <w:rPr>
          <w:b/>
          <w:bCs/>
        </w:rPr>
        <w:t>_a</w:t>
      </w:r>
      <w:r w:rsidR="001904F0" w:rsidRPr="009C491E">
        <w:rPr>
          <w:b/>
          <w:bCs/>
        </w:rPr>
        <w:t>lter</w:t>
      </w:r>
      <w:proofErr w:type="spellEnd"/>
      <w:r w:rsidR="001904F0" w:rsidRPr="009C491E">
        <w:rPr>
          <w:b/>
          <w:bCs/>
        </w:rPr>
        <w:t xml:space="preserve"> </w:t>
      </w:r>
      <w:r w:rsidRPr="009C491E">
        <w:t xml:space="preserve">und </w:t>
      </w:r>
      <w:proofErr w:type="spellStart"/>
      <w:r w:rsidR="001904F0">
        <w:rPr>
          <w:b/>
          <w:bCs/>
        </w:rPr>
        <w:t>a</w:t>
      </w:r>
      <w:r w:rsidR="001904F0" w:rsidRPr="009C491E">
        <w:rPr>
          <w:b/>
          <w:bCs/>
        </w:rPr>
        <w:t>lter</w:t>
      </w:r>
      <w:r w:rsidR="001904F0">
        <w:rPr>
          <w:b/>
          <w:bCs/>
        </w:rPr>
        <w:t>_n</w:t>
      </w:r>
      <w:r w:rsidR="001904F0" w:rsidRPr="009C491E">
        <w:rPr>
          <w:b/>
          <w:bCs/>
        </w:rPr>
        <w:t>achbar</w:t>
      </w:r>
      <w:proofErr w:type="spellEnd"/>
      <w:r w:rsidR="001904F0" w:rsidRPr="009C491E">
        <w:t xml:space="preserve"> </w:t>
      </w:r>
      <w:r w:rsidRPr="009C491E">
        <w:t xml:space="preserve">numerische Werte sind und dass Anna das </w:t>
      </w:r>
      <w:proofErr w:type="spellStart"/>
      <w:r w:rsidR="00124998">
        <w:rPr>
          <w:b/>
          <w:bCs/>
        </w:rPr>
        <w:t>a</w:t>
      </w:r>
      <w:r w:rsidR="00124998" w:rsidRPr="009C491E">
        <w:rPr>
          <w:b/>
          <w:bCs/>
        </w:rPr>
        <w:t>lter</w:t>
      </w:r>
      <w:r w:rsidR="00124998">
        <w:rPr>
          <w:b/>
          <w:bCs/>
        </w:rPr>
        <w:t>_n</w:t>
      </w:r>
      <w:r w:rsidR="00124998" w:rsidRPr="009C491E">
        <w:rPr>
          <w:b/>
          <w:bCs/>
        </w:rPr>
        <w:t>achbar</w:t>
      </w:r>
      <w:proofErr w:type="spellEnd"/>
      <w:r w:rsidRPr="009C491E">
        <w:t xml:space="preserve"> repräsentiert.</w:t>
      </w:r>
    </w:p>
    <w:p w14:paraId="02A2BB5B" w14:textId="1075FB40" w:rsidR="00877E36" w:rsidRDefault="009C491E" w:rsidP="003038E0">
      <w:pPr>
        <w:pStyle w:val="Listenabsatz"/>
        <w:numPr>
          <w:ilvl w:val="0"/>
          <w:numId w:val="15"/>
        </w:numPr>
      </w:pPr>
      <w:r w:rsidRPr="009C491E">
        <w:t xml:space="preserve">Überprüfung des Wochentags: Es wird geprüft, ob der Inhalt der Variable </w:t>
      </w:r>
      <w:proofErr w:type="spellStart"/>
      <w:r w:rsidR="00453C5E" w:rsidRPr="00755D02">
        <w:rPr>
          <w:b/>
          <w:bCs/>
        </w:rPr>
        <w:t>w</w:t>
      </w:r>
      <w:r w:rsidRPr="00755D02">
        <w:rPr>
          <w:b/>
          <w:bCs/>
        </w:rPr>
        <w:t>ochentag</w:t>
      </w:r>
      <w:proofErr w:type="spellEnd"/>
      <w:r w:rsidRPr="009C491E">
        <w:t xml:space="preserve"> (hier </w:t>
      </w:r>
      <w:bookmarkStart w:id="100" w:name="OLE_LINK57"/>
      <w:bookmarkStart w:id="101" w:name="OLE_LINK58"/>
      <w:r w:rsidRPr="009C491E">
        <w:t xml:space="preserve">"Samstag") </w:t>
      </w:r>
      <w:bookmarkEnd w:id="100"/>
      <w:bookmarkEnd w:id="101"/>
      <w:r w:rsidRPr="009C491E">
        <w:t>gleich</w:t>
      </w:r>
      <w:r w:rsidR="00C978B8">
        <w:t xml:space="preserve"> einem Wert </w:t>
      </w:r>
      <w:r w:rsidR="00C978B8" w:rsidRPr="009C491E">
        <w:t>"</w:t>
      </w:r>
      <w:r w:rsidR="00C978B8">
        <w:t>Freitag</w:t>
      </w:r>
      <w:r w:rsidR="00C978B8" w:rsidRPr="009C491E">
        <w:t>"</w:t>
      </w:r>
      <w:r w:rsidR="00C978B8">
        <w:t xml:space="preserve"> </w:t>
      </w:r>
      <w:r w:rsidRPr="009C491E">
        <w:t xml:space="preserve">ist. Wenn </w:t>
      </w:r>
      <w:bookmarkStart w:id="102" w:name="OLE_LINK61"/>
      <w:bookmarkStart w:id="103" w:name="OLE_LINK62"/>
      <w:proofErr w:type="spellStart"/>
      <w:r w:rsidR="00453C5E" w:rsidRPr="00755D02">
        <w:rPr>
          <w:b/>
          <w:bCs/>
        </w:rPr>
        <w:t>w</w:t>
      </w:r>
      <w:r w:rsidRPr="00755D02">
        <w:rPr>
          <w:b/>
          <w:bCs/>
        </w:rPr>
        <w:t>ochentag</w:t>
      </w:r>
      <w:proofErr w:type="spellEnd"/>
      <w:r w:rsidRPr="009C491E">
        <w:t xml:space="preserve"> </w:t>
      </w:r>
      <w:bookmarkEnd w:id="102"/>
      <w:bookmarkEnd w:id="103"/>
      <w:r w:rsidRPr="009C491E">
        <w:t xml:space="preserve">tatsächlich "Freitag" ist, wird </w:t>
      </w:r>
      <w:bookmarkStart w:id="104" w:name="OLE_LINK59"/>
      <w:bookmarkStart w:id="105" w:name="OLE_LINK60"/>
      <w:r w:rsidRPr="009C491E">
        <w:t xml:space="preserve">"Juhu, endlich Freitag :)" </w:t>
      </w:r>
      <w:bookmarkEnd w:id="104"/>
      <w:bookmarkEnd w:id="105"/>
      <w:r w:rsidRPr="009C491E">
        <w:t xml:space="preserve">ausgegeben. Da </w:t>
      </w:r>
      <w:proofErr w:type="spellStart"/>
      <w:r w:rsidR="00190119" w:rsidRPr="00755D02">
        <w:rPr>
          <w:b/>
          <w:bCs/>
        </w:rPr>
        <w:t>wochentag</w:t>
      </w:r>
      <w:proofErr w:type="spellEnd"/>
      <w:r w:rsidR="00190119" w:rsidRPr="009C491E">
        <w:t xml:space="preserve"> </w:t>
      </w:r>
      <w:r w:rsidRPr="009C491E">
        <w:t>"Samstag" i</w:t>
      </w:r>
      <w:r w:rsidR="00755D02">
        <w:t xml:space="preserve">st, wird hier </w:t>
      </w:r>
      <w:r w:rsidR="00755D02" w:rsidRPr="009C491E">
        <w:t>"</w:t>
      </w:r>
      <w:r w:rsidR="00755D02">
        <w:t xml:space="preserve">Leider kein </w:t>
      </w:r>
      <w:r w:rsidR="00755D02" w:rsidRPr="009C491E">
        <w:t>Freitag"</w:t>
      </w:r>
      <w:r w:rsidR="00755D02">
        <w:t xml:space="preserve"> ausgegeben</w:t>
      </w:r>
      <w:r w:rsidR="008A7363">
        <w:t>.</w:t>
      </w:r>
      <w:r w:rsidR="00755D02" w:rsidRPr="009C491E">
        <w:t xml:space="preserve"> </w:t>
      </w:r>
    </w:p>
    <w:p w14:paraId="2B34893E" w14:textId="77777777" w:rsidR="00877E36" w:rsidRDefault="00877E36" w:rsidP="00877E36"/>
    <w:p w14:paraId="68DF193A" w14:textId="01DD8B45" w:rsidR="003038E0" w:rsidRPr="00877E36" w:rsidRDefault="003038E0" w:rsidP="00877E36">
      <w:pPr>
        <w:rPr>
          <w:b/>
        </w:rPr>
      </w:pPr>
      <w:r w:rsidRPr="00877E36">
        <w:rPr>
          <w:b/>
        </w:rPr>
        <w:t xml:space="preserve">9. </w:t>
      </w:r>
      <w:proofErr w:type="spellStart"/>
      <w:r w:rsidRPr="00877E36">
        <w:rPr>
          <w:b/>
        </w:rPr>
        <w:t>For</w:t>
      </w:r>
      <w:proofErr w:type="spellEnd"/>
      <w:r w:rsidRPr="00877E36">
        <w:rPr>
          <w:b/>
        </w:rPr>
        <w:t>-Schleife</w:t>
      </w:r>
    </w:p>
    <w:p w14:paraId="6E9A25A1" w14:textId="77777777" w:rsidR="003038E0" w:rsidRDefault="003038E0" w:rsidP="003038E0"/>
    <w:tbl>
      <w:tblPr>
        <w:tblStyle w:val="Tabellenraster"/>
        <w:tblW w:w="0" w:type="auto"/>
        <w:tblLook w:val="04A0" w:firstRow="1" w:lastRow="0" w:firstColumn="1" w:lastColumn="0" w:noHBand="0" w:noVBand="1"/>
      </w:tblPr>
      <w:tblGrid>
        <w:gridCol w:w="9019"/>
      </w:tblGrid>
      <w:tr w:rsidR="003038E0" w14:paraId="391172B8" w14:textId="77777777" w:rsidTr="003038E0">
        <w:tc>
          <w:tcPr>
            <w:tcW w:w="9019" w:type="dxa"/>
          </w:tcPr>
          <w:p w14:paraId="28EB234A" w14:textId="43960FC2" w:rsidR="004956C5" w:rsidRDefault="004956C5" w:rsidP="00891478">
            <w:pPr>
              <w:shd w:val="clear" w:color="auto" w:fill="23272E"/>
              <w:spacing w:line="315" w:lineRule="atLeast"/>
              <w:rPr>
                <w:rFonts w:ascii="Menlo" w:hAnsi="Menlo" w:cs="Menlo"/>
                <w:color w:val="ABB2BF"/>
                <w:sz w:val="16"/>
                <w:szCs w:val="16"/>
              </w:rPr>
            </w:pPr>
            <w:bookmarkStart w:id="106" w:name="OLE_LINK11"/>
            <w:bookmarkStart w:id="107" w:name="OLE_LINK12"/>
            <w:bookmarkStart w:id="108" w:name="OLE_LINK63"/>
            <w:proofErr w:type="spellStart"/>
            <w:r w:rsidRPr="004956C5">
              <w:rPr>
                <w:rFonts w:ascii="Menlo" w:hAnsi="Menlo" w:cs="Menlo"/>
                <w:color w:val="ABB2BF"/>
                <w:sz w:val="16"/>
                <w:szCs w:val="16"/>
              </w:rPr>
              <w:t>früchte</w:t>
            </w:r>
            <w:proofErr w:type="spellEnd"/>
            <w:r w:rsidRPr="004956C5">
              <w:rPr>
                <w:rFonts w:ascii="Menlo" w:hAnsi="Menlo" w:cs="Menlo"/>
                <w:color w:val="ABB2BF"/>
                <w:sz w:val="16"/>
                <w:szCs w:val="16"/>
              </w:rPr>
              <w:t xml:space="preserve"> </w:t>
            </w:r>
            <w:r w:rsidRPr="004956C5">
              <w:rPr>
                <w:rFonts w:ascii="Menlo" w:hAnsi="Menlo" w:cs="Menlo"/>
                <w:color w:val="56B6C2"/>
                <w:sz w:val="16"/>
                <w:szCs w:val="16"/>
              </w:rPr>
              <w:t>=</w:t>
            </w:r>
            <w:r w:rsidRPr="004956C5">
              <w:rPr>
                <w:rFonts w:ascii="Menlo" w:hAnsi="Menlo" w:cs="Menlo"/>
                <w:color w:val="ABB2BF"/>
                <w:sz w:val="16"/>
                <w:szCs w:val="16"/>
              </w:rPr>
              <w:t xml:space="preserve"> [</w:t>
            </w:r>
            <w:r w:rsidRPr="004956C5">
              <w:rPr>
                <w:rFonts w:ascii="Menlo" w:hAnsi="Menlo" w:cs="Menlo"/>
                <w:color w:val="98C379"/>
                <w:sz w:val="16"/>
                <w:szCs w:val="16"/>
              </w:rPr>
              <w:t>"Apfel"</w:t>
            </w:r>
            <w:r w:rsidRPr="004956C5">
              <w:rPr>
                <w:rFonts w:ascii="Menlo" w:hAnsi="Menlo" w:cs="Menlo"/>
                <w:color w:val="ABB2BF"/>
                <w:sz w:val="16"/>
                <w:szCs w:val="16"/>
              </w:rPr>
              <w:t xml:space="preserve">, </w:t>
            </w:r>
            <w:r w:rsidRPr="004956C5">
              <w:rPr>
                <w:rFonts w:ascii="Menlo" w:hAnsi="Menlo" w:cs="Menlo"/>
                <w:color w:val="98C379"/>
                <w:sz w:val="16"/>
                <w:szCs w:val="16"/>
              </w:rPr>
              <w:t>"Kirsche"</w:t>
            </w:r>
            <w:r w:rsidRPr="004956C5">
              <w:rPr>
                <w:rFonts w:ascii="Menlo" w:hAnsi="Menlo" w:cs="Menlo"/>
                <w:color w:val="ABB2BF"/>
                <w:sz w:val="16"/>
                <w:szCs w:val="16"/>
              </w:rPr>
              <w:t xml:space="preserve">, </w:t>
            </w:r>
            <w:r w:rsidRPr="004956C5">
              <w:rPr>
                <w:rFonts w:ascii="Menlo" w:hAnsi="Menlo" w:cs="Menlo"/>
                <w:color w:val="98C379"/>
                <w:sz w:val="16"/>
                <w:szCs w:val="16"/>
              </w:rPr>
              <w:t>"Birne"</w:t>
            </w:r>
            <w:r w:rsidRPr="004956C5">
              <w:rPr>
                <w:rFonts w:ascii="Menlo" w:hAnsi="Menlo" w:cs="Menlo"/>
                <w:color w:val="ABB2BF"/>
                <w:sz w:val="16"/>
                <w:szCs w:val="16"/>
              </w:rPr>
              <w:t xml:space="preserve">, </w:t>
            </w:r>
            <w:r w:rsidRPr="004956C5">
              <w:rPr>
                <w:rFonts w:ascii="Menlo" w:hAnsi="Menlo" w:cs="Menlo"/>
                <w:color w:val="98C379"/>
                <w:sz w:val="16"/>
                <w:szCs w:val="16"/>
              </w:rPr>
              <w:t>"Apfel"</w:t>
            </w:r>
            <w:r w:rsidRPr="004956C5">
              <w:rPr>
                <w:rFonts w:ascii="Menlo" w:hAnsi="Menlo" w:cs="Menlo"/>
                <w:color w:val="ABB2BF"/>
                <w:sz w:val="16"/>
                <w:szCs w:val="16"/>
              </w:rPr>
              <w:t xml:space="preserve">, </w:t>
            </w:r>
            <w:r w:rsidRPr="004956C5">
              <w:rPr>
                <w:rFonts w:ascii="Menlo" w:hAnsi="Menlo" w:cs="Menlo"/>
                <w:color w:val="98C379"/>
                <w:sz w:val="16"/>
                <w:szCs w:val="16"/>
              </w:rPr>
              <w:t>"Pfirsich"</w:t>
            </w:r>
            <w:r w:rsidRPr="004956C5">
              <w:rPr>
                <w:rFonts w:ascii="Menlo" w:hAnsi="Menlo" w:cs="Menlo"/>
                <w:color w:val="ABB2BF"/>
                <w:sz w:val="16"/>
                <w:szCs w:val="16"/>
              </w:rPr>
              <w:t xml:space="preserve">, </w:t>
            </w:r>
            <w:r w:rsidRPr="004956C5">
              <w:rPr>
                <w:rFonts w:ascii="Menlo" w:hAnsi="Menlo" w:cs="Menlo"/>
                <w:color w:val="98C379"/>
                <w:sz w:val="16"/>
                <w:szCs w:val="16"/>
              </w:rPr>
              <w:t>"Kiwi"</w:t>
            </w:r>
            <w:r w:rsidRPr="004956C5">
              <w:rPr>
                <w:rFonts w:ascii="Menlo" w:hAnsi="Menlo" w:cs="Menlo"/>
                <w:color w:val="ABB2BF"/>
                <w:sz w:val="16"/>
                <w:szCs w:val="16"/>
              </w:rPr>
              <w:t>]</w:t>
            </w:r>
          </w:p>
          <w:p w14:paraId="60C13098" w14:textId="77777777" w:rsidR="004956C5" w:rsidRPr="004956C5" w:rsidRDefault="004956C5" w:rsidP="00891478">
            <w:pPr>
              <w:shd w:val="clear" w:color="auto" w:fill="23272E"/>
              <w:spacing w:line="315" w:lineRule="atLeast"/>
              <w:rPr>
                <w:rFonts w:ascii="Menlo" w:hAnsi="Menlo" w:cs="Menlo"/>
                <w:color w:val="ABB2BF"/>
                <w:sz w:val="16"/>
                <w:szCs w:val="16"/>
              </w:rPr>
            </w:pPr>
          </w:p>
          <w:p w14:paraId="2FE69443" w14:textId="79E6DE4D" w:rsidR="00891478" w:rsidRPr="00DE2DF3" w:rsidRDefault="00891478" w:rsidP="00891478">
            <w:pPr>
              <w:shd w:val="clear" w:color="auto" w:fill="23272E"/>
              <w:spacing w:line="315" w:lineRule="atLeast"/>
              <w:rPr>
                <w:rFonts w:ascii="Menlo" w:hAnsi="Menlo" w:cs="Menlo"/>
                <w:color w:val="ABB2BF"/>
                <w:sz w:val="16"/>
                <w:szCs w:val="16"/>
              </w:rPr>
            </w:pPr>
            <w:proofErr w:type="spellStart"/>
            <w:r w:rsidRPr="00DE2DF3">
              <w:rPr>
                <w:rFonts w:ascii="Menlo" w:hAnsi="Menlo" w:cs="Menlo"/>
                <w:color w:val="C678DD"/>
                <w:sz w:val="16"/>
                <w:szCs w:val="16"/>
              </w:rPr>
              <w:t>for</w:t>
            </w:r>
            <w:proofErr w:type="spellEnd"/>
            <w:r w:rsidRPr="00DE2DF3">
              <w:rPr>
                <w:rFonts w:ascii="Menlo" w:hAnsi="Menlo" w:cs="Menlo"/>
                <w:color w:val="ABB2BF"/>
                <w:sz w:val="16"/>
                <w:szCs w:val="16"/>
              </w:rPr>
              <w:t xml:space="preserve"> </w:t>
            </w:r>
            <w:proofErr w:type="spellStart"/>
            <w:r w:rsidRPr="00DE2DF3">
              <w:rPr>
                <w:rFonts w:ascii="Menlo" w:hAnsi="Menlo" w:cs="Menlo"/>
                <w:color w:val="ABB2BF"/>
                <w:sz w:val="16"/>
                <w:szCs w:val="16"/>
              </w:rPr>
              <w:t>frucht</w:t>
            </w:r>
            <w:proofErr w:type="spellEnd"/>
            <w:r w:rsidRPr="00DE2DF3">
              <w:rPr>
                <w:rFonts w:ascii="Menlo" w:hAnsi="Menlo" w:cs="Menlo"/>
                <w:color w:val="ABB2BF"/>
                <w:sz w:val="16"/>
                <w:szCs w:val="16"/>
              </w:rPr>
              <w:t xml:space="preserve"> </w:t>
            </w:r>
            <w:r w:rsidRPr="00DE2DF3">
              <w:rPr>
                <w:rFonts w:ascii="Menlo" w:hAnsi="Menlo" w:cs="Menlo"/>
                <w:color w:val="C678DD"/>
                <w:sz w:val="16"/>
                <w:szCs w:val="16"/>
              </w:rPr>
              <w:t>in</w:t>
            </w:r>
            <w:r w:rsidRPr="00DE2DF3">
              <w:rPr>
                <w:rFonts w:ascii="Menlo" w:hAnsi="Menlo" w:cs="Menlo"/>
                <w:color w:val="ABB2BF"/>
                <w:sz w:val="16"/>
                <w:szCs w:val="16"/>
              </w:rPr>
              <w:t xml:space="preserve"> </w:t>
            </w:r>
            <w:proofErr w:type="spellStart"/>
            <w:r w:rsidRPr="00DE2DF3">
              <w:rPr>
                <w:rFonts w:ascii="Menlo" w:hAnsi="Menlo" w:cs="Menlo"/>
                <w:color w:val="ABB2BF"/>
                <w:sz w:val="16"/>
                <w:szCs w:val="16"/>
              </w:rPr>
              <w:t>früchte</w:t>
            </w:r>
            <w:proofErr w:type="spellEnd"/>
            <w:r w:rsidRPr="00DE2DF3">
              <w:rPr>
                <w:rFonts w:ascii="Menlo" w:hAnsi="Menlo" w:cs="Menlo"/>
                <w:color w:val="ABB2BF"/>
                <w:sz w:val="16"/>
                <w:szCs w:val="16"/>
              </w:rPr>
              <w:t>:</w:t>
            </w:r>
          </w:p>
          <w:p w14:paraId="3BD28B08" w14:textId="77777777" w:rsidR="00891478" w:rsidRPr="00DE2DF3" w:rsidRDefault="00891478" w:rsidP="00891478">
            <w:pPr>
              <w:shd w:val="clear" w:color="auto" w:fill="23272E"/>
              <w:spacing w:line="315" w:lineRule="atLeast"/>
              <w:rPr>
                <w:rFonts w:ascii="Menlo" w:hAnsi="Menlo" w:cs="Menlo"/>
                <w:color w:val="ABB2BF"/>
                <w:sz w:val="16"/>
                <w:szCs w:val="16"/>
              </w:rPr>
            </w:pPr>
            <w:r w:rsidRPr="00DE2DF3">
              <w:rPr>
                <w:rFonts w:ascii="Menlo" w:hAnsi="Menlo" w:cs="Menlo"/>
                <w:color w:val="ABB2BF"/>
                <w:sz w:val="16"/>
                <w:szCs w:val="16"/>
              </w:rPr>
              <w:t xml:space="preserve">    </w:t>
            </w:r>
            <w:proofErr w:type="spellStart"/>
            <w:r w:rsidRPr="00DE2DF3">
              <w:rPr>
                <w:rFonts w:ascii="Menlo" w:hAnsi="Menlo" w:cs="Menlo"/>
                <w:color w:val="56B6C2"/>
                <w:sz w:val="16"/>
                <w:szCs w:val="16"/>
              </w:rPr>
              <w:t>print</w:t>
            </w:r>
            <w:proofErr w:type="spellEnd"/>
            <w:r w:rsidRPr="00DE2DF3">
              <w:rPr>
                <w:rFonts w:ascii="Menlo" w:hAnsi="Menlo" w:cs="Menlo"/>
                <w:color w:val="ABB2BF"/>
                <w:sz w:val="16"/>
                <w:szCs w:val="16"/>
              </w:rPr>
              <w:t>(</w:t>
            </w:r>
            <w:proofErr w:type="spellStart"/>
            <w:r w:rsidRPr="00DE2DF3">
              <w:rPr>
                <w:rFonts w:ascii="Menlo" w:hAnsi="Menlo" w:cs="Menlo"/>
                <w:color w:val="ABB2BF"/>
                <w:sz w:val="16"/>
                <w:szCs w:val="16"/>
              </w:rPr>
              <w:t>frucht</w:t>
            </w:r>
            <w:proofErr w:type="spellEnd"/>
            <w:r w:rsidRPr="00DE2DF3">
              <w:rPr>
                <w:rFonts w:ascii="Menlo" w:hAnsi="Menlo" w:cs="Menlo"/>
                <w:color w:val="ABB2BF"/>
                <w:sz w:val="16"/>
                <w:szCs w:val="16"/>
              </w:rPr>
              <w:t>)</w:t>
            </w:r>
          </w:p>
          <w:p w14:paraId="172C90B1" w14:textId="77777777" w:rsidR="00891478" w:rsidRPr="00DE2DF3" w:rsidRDefault="00891478" w:rsidP="00891478">
            <w:pPr>
              <w:shd w:val="clear" w:color="auto" w:fill="23272E"/>
              <w:spacing w:line="315" w:lineRule="atLeast"/>
              <w:rPr>
                <w:rFonts w:ascii="Menlo" w:hAnsi="Menlo" w:cs="Menlo"/>
                <w:color w:val="ABB2BF"/>
                <w:sz w:val="16"/>
                <w:szCs w:val="16"/>
              </w:rPr>
            </w:pPr>
            <w:r w:rsidRPr="00DE2DF3">
              <w:rPr>
                <w:rFonts w:ascii="Menlo" w:hAnsi="Menlo" w:cs="Menlo"/>
                <w:color w:val="ABB2BF"/>
                <w:sz w:val="16"/>
                <w:szCs w:val="16"/>
              </w:rPr>
              <w:t xml:space="preserve">    </w:t>
            </w:r>
          </w:p>
          <w:p w14:paraId="23B7A786" w14:textId="39892501" w:rsidR="00891478" w:rsidRPr="00DE2DF3" w:rsidRDefault="00891478" w:rsidP="00891478">
            <w:pPr>
              <w:shd w:val="clear" w:color="auto" w:fill="23272E"/>
              <w:spacing w:line="315" w:lineRule="atLeast"/>
              <w:rPr>
                <w:rFonts w:ascii="Menlo" w:hAnsi="Menlo" w:cs="Menlo"/>
                <w:color w:val="ABB2BF"/>
                <w:sz w:val="16"/>
                <w:szCs w:val="16"/>
              </w:rPr>
            </w:pPr>
            <w:r w:rsidRPr="00DE2DF3">
              <w:rPr>
                <w:rFonts w:ascii="Menlo" w:hAnsi="Menlo" w:cs="Menlo"/>
                <w:color w:val="7F848E"/>
                <w:sz w:val="16"/>
                <w:szCs w:val="16"/>
              </w:rPr>
              <w:t>#</w:t>
            </w:r>
            <w:r w:rsidR="009C491E">
              <w:rPr>
                <w:rFonts w:ascii="Menlo" w:hAnsi="Menlo" w:cs="Menlo"/>
                <w:color w:val="7F848E"/>
                <w:sz w:val="16"/>
                <w:szCs w:val="16"/>
              </w:rPr>
              <w:t xml:space="preserve"> </w:t>
            </w:r>
            <w:r w:rsidRPr="00DE2DF3">
              <w:rPr>
                <w:rFonts w:ascii="Menlo" w:hAnsi="Menlo" w:cs="Menlo"/>
                <w:color w:val="7F848E"/>
                <w:sz w:val="16"/>
                <w:szCs w:val="16"/>
              </w:rPr>
              <w:t xml:space="preserve">mit </w:t>
            </w:r>
            <w:proofErr w:type="spellStart"/>
            <w:proofErr w:type="gramStart"/>
            <w:r w:rsidRPr="00DE2DF3">
              <w:rPr>
                <w:rFonts w:ascii="Menlo" w:hAnsi="Menlo" w:cs="Menlo"/>
                <w:color w:val="7F848E"/>
                <w:sz w:val="16"/>
                <w:szCs w:val="16"/>
              </w:rPr>
              <w:t>range</w:t>
            </w:r>
            <w:proofErr w:type="spellEnd"/>
            <w:r w:rsidRPr="00DE2DF3">
              <w:rPr>
                <w:rFonts w:ascii="Menlo" w:hAnsi="Menlo" w:cs="Menlo"/>
                <w:color w:val="7F848E"/>
                <w:sz w:val="16"/>
                <w:szCs w:val="16"/>
              </w:rPr>
              <w:t>(</w:t>
            </w:r>
            <w:proofErr w:type="gramEnd"/>
            <w:r w:rsidRPr="00DE2DF3">
              <w:rPr>
                <w:rFonts w:ascii="Menlo" w:hAnsi="Menlo" w:cs="Menlo"/>
                <w:color w:val="7F848E"/>
                <w:sz w:val="16"/>
                <w:szCs w:val="16"/>
              </w:rPr>
              <w:t>):</w:t>
            </w:r>
          </w:p>
          <w:p w14:paraId="57A2959F" w14:textId="77777777" w:rsidR="00891478" w:rsidRPr="00DE2DF3" w:rsidRDefault="00891478" w:rsidP="00891478">
            <w:pPr>
              <w:shd w:val="clear" w:color="auto" w:fill="23272E"/>
              <w:spacing w:line="315" w:lineRule="atLeast"/>
              <w:rPr>
                <w:rFonts w:ascii="Menlo" w:hAnsi="Menlo" w:cs="Menlo"/>
                <w:color w:val="ABB2BF"/>
                <w:sz w:val="16"/>
                <w:szCs w:val="16"/>
              </w:rPr>
            </w:pPr>
            <w:proofErr w:type="spellStart"/>
            <w:r w:rsidRPr="00DE2DF3">
              <w:rPr>
                <w:rFonts w:ascii="Menlo" w:hAnsi="Menlo" w:cs="Menlo"/>
                <w:color w:val="C678DD"/>
                <w:sz w:val="16"/>
                <w:szCs w:val="16"/>
              </w:rPr>
              <w:t>for</w:t>
            </w:r>
            <w:proofErr w:type="spellEnd"/>
            <w:r w:rsidRPr="00DE2DF3">
              <w:rPr>
                <w:rFonts w:ascii="Menlo" w:hAnsi="Menlo" w:cs="Menlo"/>
                <w:color w:val="ABB2BF"/>
                <w:sz w:val="16"/>
                <w:szCs w:val="16"/>
              </w:rPr>
              <w:t xml:space="preserve"> i </w:t>
            </w:r>
            <w:r w:rsidRPr="00DE2DF3">
              <w:rPr>
                <w:rFonts w:ascii="Menlo" w:hAnsi="Menlo" w:cs="Menlo"/>
                <w:color w:val="C678DD"/>
                <w:sz w:val="16"/>
                <w:szCs w:val="16"/>
              </w:rPr>
              <w:t>in</w:t>
            </w:r>
            <w:r w:rsidRPr="00DE2DF3">
              <w:rPr>
                <w:rFonts w:ascii="Menlo" w:hAnsi="Menlo" w:cs="Menlo"/>
                <w:color w:val="ABB2BF"/>
                <w:sz w:val="16"/>
                <w:szCs w:val="16"/>
              </w:rPr>
              <w:t xml:space="preserve"> </w:t>
            </w:r>
            <w:proofErr w:type="spellStart"/>
            <w:proofErr w:type="gramStart"/>
            <w:r w:rsidRPr="00DE2DF3">
              <w:rPr>
                <w:rFonts w:ascii="Menlo" w:hAnsi="Menlo" w:cs="Menlo"/>
                <w:color w:val="56B6C2"/>
                <w:sz w:val="16"/>
                <w:szCs w:val="16"/>
              </w:rPr>
              <w:t>range</w:t>
            </w:r>
            <w:proofErr w:type="spellEnd"/>
            <w:r w:rsidRPr="00DE2DF3">
              <w:rPr>
                <w:rFonts w:ascii="Menlo" w:hAnsi="Menlo" w:cs="Menlo"/>
                <w:color w:val="ABB2BF"/>
                <w:sz w:val="16"/>
                <w:szCs w:val="16"/>
              </w:rPr>
              <w:t>(</w:t>
            </w:r>
            <w:proofErr w:type="gramEnd"/>
            <w:r w:rsidRPr="00DE2DF3">
              <w:rPr>
                <w:rFonts w:ascii="Menlo" w:hAnsi="Menlo" w:cs="Menlo"/>
                <w:color w:val="D19A66"/>
                <w:sz w:val="16"/>
                <w:szCs w:val="16"/>
              </w:rPr>
              <w:t>0</w:t>
            </w:r>
            <w:r w:rsidRPr="00DE2DF3">
              <w:rPr>
                <w:rFonts w:ascii="Menlo" w:hAnsi="Menlo" w:cs="Menlo"/>
                <w:color w:val="ABB2BF"/>
                <w:sz w:val="16"/>
                <w:szCs w:val="16"/>
              </w:rPr>
              <w:t>,</w:t>
            </w:r>
            <w:r w:rsidRPr="00DE2DF3">
              <w:rPr>
                <w:rFonts w:ascii="Menlo" w:hAnsi="Menlo" w:cs="Menlo"/>
                <w:color w:val="D19A66"/>
                <w:sz w:val="16"/>
                <w:szCs w:val="16"/>
              </w:rPr>
              <w:t>6</w:t>
            </w:r>
            <w:r w:rsidRPr="00DE2DF3">
              <w:rPr>
                <w:rFonts w:ascii="Menlo" w:hAnsi="Menlo" w:cs="Menlo"/>
                <w:color w:val="ABB2BF"/>
                <w:sz w:val="16"/>
                <w:szCs w:val="16"/>
              </w:rPr>
              <w:t>):</w:t>
            </w:r>
          </w:p>
          <w:p w14:paraId="1352DBB7" w14:textId="77777777" w:rsidR="00891478" w:rsidRPr="00DE2DF3" w:rsidRDefault="00891478" w:rsidP="00891478">
            <w:pPr>
              <w:shd w:val="clear" w:color="auto" w:fill="23272E"/>
              <w:spacing w:line="315" w:lineRule="atLeast"/>
              <w:rPr>
                <w:rFonts w:ascii="Menlo" w:hAnsi="Menlo" w:cs="Menlo"/>
                <w:color w:val="ABB2BF"/>
                <w:sz w:val="16"/>
                <w:szCs w:val="16"/>
              </w:rPr>
            </w:pPr>
            <w:r w:rsidRPr="00DE2DF3">
              <w:rPr>
                <w:rFonts w:ascii="Menlo" w:hAnsi="Menlo" w:cs="Menlo"/>
                <w:color w:val="ABB2BF"/>
                <w:sz w:val="16"/>
                <w:szCs w:val="16"/>
              </w:rPr>
              <w:t xml:space="preserve">    </w:t>
            </w:r>
            <w:proofErr w:type="spellStart"/>
            <w:proofErr w:type="gramStart"/>
            <w:r w:rsidRPr="00DE2DF3">
              <w:rPr>
                <w:rFonts w:ascii="Menlo" w:hAnsi="Menlo" w:cs="Menlo"/>
                <w:color w:val="56B6C2"/>
                <w:sz w:val="16"/>
                <w:szCs w:val="16"/>
              </w:rPr>
              <w:t>print</w:t>
            </w:r>
            <w:proofErr w:type="spellEnd"/>
            <w:r w:rsidRPr="00DE2DF3">
              <w:rPr>
                <w:rFonts w:ascii="Menlo" w:hAnsi="Menlo" w:cs="Menlo"/>
                <w:color w:val="ABB2BF"/>
                <w:sz w:val="16"/>
                <w:szCs w:val="16"/>
              </w:rPr>
              <w:t>(</w:t>
            </w:r>
            <w:proofErr w:type="gramEnd"/>
            <w:r w:rsidRPr="00DE2DF3">
              <w:rPr>
                <w:rFonts w:ascii="Menlo" w:hAnsi="Menlo" w:cs="Menlo"/>
                <w:color w:val="ABB2BF"/>
                <w:sz w:val="16"/>
                <w:szCs w:val="16"/>
              </w:rPr>
              <w:t xml:space="preserve">i , </w:t>
            </w:r>
            <w:proofErr w:type="spellStart"/>
            <w:r w:rsidRPr="00DE2DF3">
              <w:rPr>
                <w:rFonts w:ascii="Menlo" w:hAnsi="Menlo" w:cs="Menlo"/>
                <w:color w:val="ABB2BF"/>
                <w:sz w:val="16"/>
                <w:szCs w:val="16"/>
              </w:rPr>
              <w:t>früchte</w:t>
            </w:r>
            <w:proofErr w:type="spellEnd"/>
            <w:r w:rsidRPr="00DE2DF3">
              <w:rPr>
                <w:rFonts w:ascii="Menlo" w:hAnsi="Menlo" w:cs="Menlo"/>
                <w:color w:val="ABB2BF"/>
                <w:sz w:val="16"/>
                <w:szCs w:val="16"/>
              </w:rPr>
              <w:t>[i])</w:t>
            </w:r>
          </w:p>
          <w:p w14:paraId="6CC3C4FC" w14:textId="77777777" w:rsidR="00891478" w:rsidRPr="00DE2DF3" w:rsidRDefault="00891478" w:rsidP="00891478">
            <w:pPr>
              <w:shd w:val="clear" w:color="auto" w:fill="23272E"/>
              <w:spacing w:line="315" w:lineRule="atLeast"/>
              <w:rPr>
                <w:rFonts w:ascii="Menlo" w:hAnsi="Menlo" w:cs="Menlo"/>
                <w:color w:val="ABB2BF"/>
                <w:sz w:val="16"/>
                <w:szCs w:val="16"/>
              </w:rPr>
            </w:pPr>
          </w:p>
          <w:p w14:paraId="2D68D8A8" w14:textId="7DA18C1D" w:rsidR="00891478" w:rsidRPr="00DE2DF3" w:rsidRDefault="00891478" w:rsidP="00891478">
            <w:pPr>
              <w:shd w:val="clear" w:color="auto" w:fill="23272E"/>
              <w:spacing w:line="315" w:lineRule="atLeast"/>
              <w:rPr>
                <w:rFonts w:ascii="Menlo" w:hAnsi="Menlo" w:cs="Menlo"/>
                <w:color w:val="ABB2BF"/>
                <w:sz w:val="16"/>
                <w:szCs w:val="16"/>
              </w:rPr>
            </w:pPr>
            <w:r w:rsidRPr="00DE2DF3">
              <w:rPr>
                <w:rFonts w:ascii="Menlo" w:hAnsi="Menlo" w:cs="Menlo"/>
                <w:color w:val="7F848E"/>
                <w:sz w:val="16"/>
                <w:szCs w:val="16"/>
              </w:rPr>
              <w:lastRenderedPageBreak/>
              <w:t>#</w:t>
            </w:r>
            <w:r w:rsidR="009C491E">
              <w:rPr>
                <w:rFonts w:ascii="Menlo" w:hAnsi="Menlo" w:cs="Menlo"/>
                <w:color w:val="7F848E"/>
                <w:sz w:val="16"/>
                <w:szCs w:val="16"/>
              </w:rPr>
              <w:t xml:space="preserve"> </w:t>
            </w:r>
            <w:r w:rsidRPr="00DE2DF3">
              <w:rPr>
                <w:rFonts w:ascii="Menlo" w:hAnsi="Menlo" w:cs="Menlo"/>
                <w:color w:val="7F848E"/>
                <w:sz w:val="16"/>
                <w:szCs w:val="16"/>
              </w:rPr>
              <w:t xml:space="preserve">Mit </w:t>
            </w:r>
            <w:proofErr w:type="spellStart"/>
            <w:r w:rsidRPr="00DE2DF3">
              <w:rPr>
                <w:rFonts w:ascii="Menlo" w:hAnsi="Menlo" w:cs="Menlo"/>
                <w:color w:val="7F848E"/>
                <w:sz w:val="16"/>
                <w:szCs w:val="16"/>
              </w:rPr>
              <w:t>if</w:t>
            </w:r>
            <w:proofErr w:type="spellEnd"/>
            <w:r w:rsidRPr="00DE2DF3">
              <w:rPr>
                <w:rFonts w:ascii="Menlo" w:hAnsi="Menlo" w:cs="Menlo"/>
                <w:color w:val="7F848E"/>
                <w:sz w:val="16"/>
                <w:szCs w:val="16"/>
              </w:rPr>
              <w:t>-verknüpft:</w:t>
            </w:r>
          </w:p>
          <w:p w14:paraId="2A4C6818" w14:textId="77777777" w:rsidR="00891478" w:rsidRPr="00DE2DF3" w:rsidRDefault="00891478" w:rsidP="00891478">
            <w:pPr>
              <w:shd w:val="clear" w:color="auto" w:fill="23272E"/>
              <w:spacing w:line="315" w:lineRule="atLeast"/>
              <w:rPr>
                <w:rFonts w:ascii="Menlo" w:hAnsi="Menlo" w:cs="Menlo"/>
                <w:color w:val="ABB2BF"/>
                <w:sz w:val="16"/>
                <w:szCs w:val="16"/>
              </w:rPr>
            </w:pPr>
            <w:proofErr w:type="spellStart"/>
            <w:r w:rsidRPr="00DE2DF3">
              <w:rPr>
                <w:rFonts w:ascii="Menlo" w:hAnsi="Menlo" w:cs="Menlo"/>
                <w:color w:val="C678DD"/>
                <w:sz w:val="16"/>
                <w:szCs w:val="16"/>
              </w:rPr>
              <w:t>for</w:t>
            </w:r>
            <w:proofErr w:type="spellEnd"/>
            <w:r w:rsidRPr="00DE2DF3">
              <w:rPr>
                <w:rFonts w:ascii="Menlo" w:hAnsi="Menlo" w:cs="Menlo"/>
                <w:color w:val="ABB2BF"/>
                <w:sz w:val="16"/>
                <w:szCs w:val="16"/>
              </w:rPr>
              <w:t xml:space="preserve"> </w:t>
            </w:r>
            <w:proofErr w:type="spellStart"/>
            <w:r w:rsidRPr="00DE2DF3">
              <w:rPr>
                <w:rFonts w:ascii="Menlo" w:hAnsi="Menlo" w:cs="Menlo"/>
                <w:color w:val="ABB2BF"/>
                <w:sz w:val="16"/>
                <w:szCs w:val="16"/>
              </w:rPr>
              <w:t>frucht</w:t>
            </w:r>
            <w:proofErr w:type="spellEnd"/>
            <w:r w:rsidRPr="00DE2DF3">
              <w:rPr>
                <w:rFonts w:ascii="Menlo" w:hAnsi="Menlo" w:cs="Menlo"/>
                <w:color w:val="ABB2BF"/>
                <w:sz w:val="16"/>
                <w:szCs w:val="16"/>
              </w:rPr>
              <w:t xml:space="preserve"> </w:t>
            </w:r>
            <w:r w:rsidRPr="00DE2DF3">
              <w:rPr>
                <w:rFonts w:ascii="Menlo" w:hAnsi="Menlo" w:cs="Menlo"/>
                <w:color w:val="C678DD"/>
                <w:sz w:val="16"/>
                <w:szCs w:val="16"/>
              </w:rPr>
              <w:t>in</w:t>
            </w:r>
            <w:r w:rsidRPr="00DE2DF3">
              <w:rPr>
                <w:rFonts w:ascii="Menlo" w:hAnsi="Menlo" w:cs="Menlo"/>
                <w:color w:val="ABB2BF"/>
                <w:sz w:val="16"/>
                <w:szCs w:val="16"/>
              </w:rPr>
              <w:t xml:space="preserve"> </w:t>
            </w:r>
            <w:proofErr w:type="spellStart"/>
            <w:r w:rsidRPr="00DE2DF3">
              <w:rPr>
                <w:rFonts w:ascii="Menlo" w:hAnsi="Menlo" w:cs="Menlo"/>
                <w:color w:val="ABB2BF"/>
                <w:sz w:val="16"/>
                <w:szCs w:val="16"/>
              </w:rPr>
              <w:t>früchte</w:t>
            </w:r>
            <w:proofErr w:type="spellEnd"/>
            <w:r w:rsidRPr="00DE2DF3">
              <w:rPr>
                <w:rFonts w:ascii="Menlo" w:hAnsi="Menlo" w:cs="Menlo"/>
                <w:color w:val="ABB2BF"/>
                <w:sz w:val="16"/>
                <w:szCs w:val="16"/>
              </w:rPr>
              <w:t>:</w:t>
            </w:r>
          </w:p>
          <w:p w14:paraId="504229FF" w14:textId="77777777" w:rsidR="00891478" w:rsidRPr="00DE2DF3" w:rsidRDefault="00891478" w:rsidP="00891478">
            <w:pPr>
              <w:shd w:val="clear" w:color="auto" w:fill="23272E"/>
              <w:spacing w:line="315" w:lineRule="atLeast"/>
              <w:rPr>
                <w:rFonts w:ascii="Menlo" w:hAnsi="Menlo" w:cs="Menlo"/>
                <w:color w:val="ABB2BF"/>
                <w:sz w:val="16"/>
                <w:szCs w:val="16"/>
              </w:rPr>
            </w:pPr>
            <w:r w:rsidRPr="00DE2DF3">
              <w:rPr>
                <w:rFonts w:ascii="Menlo" w:hAnsi="Menlo" w:cs="Menlo"/>
                <w:color w:val="ABB2BF"/>
                <w:sz w:val="16"/>
                <w:szCs w:val="16"/>
              </w:rPr>
              <w:t xml:space="preserve">    </w:t>
            </w:r>
            <w:proofErr w:type="spellStart"/>
            <w:r w:rsidRPr="00DE2DF3">
              <w:rPr>
                <w:rFonts w:ascii="Menlo" w:hAnsi="Menlo" w:cs="Menlo"/>
                <w:color w:val="C678DD"/>
                <w:sz w:val="16"/>
                <w:szCs w:val="16"/>
              </w:rPr>
              <w:t>if</w:t>
            </w:r>
            <w:proofErr w:type="spellEnd"/>
            <w:r w:rsidRPr="00DE2DF3">
              <w:rPr>
                <w:rFonts w:ascii="Menlo" w:hAnsi="Menlo" w:cs="Menlo"/>
                <w:color w:val="ABB2BF"/>
                <w:sz w:val="16"/>
                <w:szCs w:val="16"/>
              </w:rPr>
              <w:t xml:space="preserve"> </w:t>
            </w:r>
            <w:proofErr w:type="spellStart"/>
            <w:r w:rsidRPr="00DE2DF3">
              <w:rPr>
                <w:rFonts w:ascii="Menlo" w:hAnsi="Menlo" w:cs="Menlo"/>
                <w:color w:val="ABB2BF"/>
                <w:sz w:val="16"/>
                <w:szCs w:val="16"/>
              </w:rPr>
              <w:t>frucht</w:t>
            </w:r>
            <w:proofErr w:type="spellEnd"/>
            <w:r w:rsidRPr="00DE2DF3">
              <w:rPr>
                <w:rFonts w:ascii="Menlo" w:hAnsi="Menlo" w:cs="Menlo"/>
                <w:color w:val="ABB2BF"/>
                <w:sz w:val="16"/>
                <w:szCs w:val="16"/>
              </w:rPr>
              <w:t xml:space="preserve"> </w:t>
            </w:r>
            <w:r w:rsidRPr="00DE2DF3">
              <w:rPr>
                <w:rFonts w:ascii="Menlo" w:hAnsi="Menlo" w:cs="Menlo"/>
                <w:color w:val="56B6C2"/>
                <w:sz w:val="16"/>
                <w:szCs w:val="16"/>
              </w:rPr>
              <w:t>==</w:t>
            </w:r>
            <w:r w:rsidRPr="00DE2DF3">
              <w:rPr>
                <w:rFonts w:ascii="Menlo" w:hAnsi="Menlo" w:cs="Menlo"/>
                <w:color w:val="ABB2BF"/>
                <w:sz w:val="16"/>
                <w:szCs w:val="16"/>
              </w:rPr>
              <w:t xml:space="preserve"> </w:t>
            </w:r>
            <w:r w:rsidRPr="00DE2DF3">
              <w:rPr>
                <w:rFonts w:ascii="Menlo" w:hAnsi="Menlo" w:cs="Menlo"/>
                <w:color w:val="98C379"/>
                <w:sz w:val="16"/>
                <w:szCs w:val="16"/>
              </w:rPr>
              <w:t>"Pfirsich"</w:t>
            </w:r>
            <w:r w:rsidRPr="00DE2DF3">
              <w:rPr>
                <w:rFonts w:ascii="Menlo" w:hAnsi="Menlo" w:cs="Menlo"/>
                <w:color w:val="ABB2BF"/>
                <w:sz w:val="16"/>
                <w:szCs w:val="16"/>
              </w:rPr>
              <w:t>:</w:t>
            </w:r>
          </w:p>
          <w:p w14:paraId="15520E34" w14:textId="77777777" w:rsidR="00891478" w:rsidRPr="00DE2DF3" w:rsidRDefault="00891478" w:rsidP="00891478">
            <w:pPr>
              <w:shd w:val="clear" w:color="auto" w:fill="23272E"/>
              <w:spacing w:line="315" w:lineRule="atLeast"/>
              <w:rPr>
                <w:rFonts w:ascii="Menlo" w:hAnsi="Menlo" w:cs="Menlo"/>
                <w:color w:val="ABB2BF"/>
                <w:sz w:val="16"/>
                <w:szCs w:val="16"/>
              </w:rPr>
            </w:pPr>
            <w:r w:rsidRPr="00DE2DF3">
              <w:rPr>
                <w:rFonts w:ascii="Menlo" w:hAnsi="Menlo" w:cs="Menlo"/>
                <w:color w:val="ABB2BF"/>
                <w:sz w:val="16"/>
                <w:szCs w:val="16"/>
              </w:rPr>
              <w:t xml:space="preserve">        </w:t>
            </w:r>
            <w:proofErr w:type="gramStart"/>
            <w:r w:rsidRPr="00DE2DF3">
              <w:rPr>
                <w:rFonts w:ascii="Menlo" w:hAnsi="Menlo" w:cs="Menlo"/>
                <w:color w:val="56B6C2"/>
                <w:sz w:val="16"/>
                <w:szCs w:val="16"/>
              </w:rPr>
              <w:t>print</w:t>
            </w:r>
            <w:r w:rsidRPr="00DE2DF3">
              <w:rPr>
                <w:rFonts w:ascii="Menlo" w:hAnsi="Menlo" w:cs="Menlo"/>
                <w:color w:val="ABB2BF"/>
                <w:sz w:val="16"/>
                <w:szCs w:val="16"/>
              </w:rPr>
              <w:t>(</w:t>
            </w:r>
            <w:proofErr w:type="gramEnd"/>
            <w:r w:rsidRPr="00DE2DF3">
              <w:rPr>
                <w:rFonts w:ascii="Menlo" w:hAnsi="Menlo" w:cs="Menlo"/>
                <w:color w:val="98C379"/>
                <w:sz w:val="16"/>
                <w:szCs w:val="16"/>
              </w:rPr>
              <w:t>"Der Pfirsich wurde gefunden"</w:t>
            </w:r>
            <w:r w:rsidRPr="00DE2DF3">
              <w:rPr>
                <w:rFonts w:ascii="Menlo" w:hAnsi="Menlo" w:cs="Menlo"/>
                <w:color w:val="ABB2BF"/>
                <w:sz w:val="16"/>
                <w:szCs w:val="16"/>
              </w:rPr>
              <w:t>)</w:t>
            </w:r>
          </w:p>
          <w:p w14:paraId="2D29D65D" w14:textId="3659CB6B" w:rsidR="003038E0" w:rsidRPr="00154181" w:rsidRDefault="00891478" w:rsidP="00154181">
            <w:pPr>
              <w:shd w:val="clear" w:color="auto" w:fill="23272E"/>
              <w:spacing w:line="315" w:lineRule="atLeast"/>
              <w:rPr>
                <w:rFonts w:ascii="Menlo" w:hAnsi="Menlo" w:cs="Menlo"/>
                <w:color w:val="ABB2BF"/>
                <w:sz w:val="21"/>
                <w:szCs w:val="21"/>
              </w:rPr>
            </w:pPr>
            <w:r w:rsidRPr="00DE2DF3">
              <w:rPr>
                <w:rFonts w:ascii="Menlo" w:hAnsi="Menlo" w:cs="Menlo"/>
                <w:color w:val="ABB2BF"/>
                <w:sz w:val="16"/>
                <w:szCs w:val="16"/>
              </w:rPr>
              <w:t xml:space="preserve">    </w:t>
            </w:r>
            <w:proofErr w:type="spellStart"/>
            <w:r w:rsidRPr="00DE2DF3">
              <w:rPr>
                <w:rFonts w:ascii="Menlo" w:hAnsi="Menlo" w:cs="Menlo"/>
                <w:color w:val="56B6C2"/>
                <w:sz w:val="16"/>
                <w:szCs w:val="16"/>
              </w:rPr>
              <w:t>print</w:t>
            </w:r>
            <w:proofErr w:type="spellEnd"/>
            <w:r w:rsidRPr="00DE2DF3">
              <w:rPr>
                <w:rFonts w:ascii="Menlo" w:hAnsi="Menlo" w:cs="Menlo"/>
                <w:color w:val="ABB2BF"/>
                <w:sz w:val="16"/>
                <w:szCs w:val="16"/>
              </w:rPr>
              <w:t>(</w:t>
            </w:r>
            <w:proofErr w:type="spellStart"/>
            <w:r w:rsidRPr="00DE2DF3">
              <w:rPr>
                <w:rFonts w:ascii="Menlo" w:hAnsi="Menlo" w:cs="Menlo"/>
                <w:color w:val="ABB2BF"/>
                <w:sz w:val="16"/>
                <w:szCs w:val="16"/>
              </w:rPr>
              <w:t>frucht</w:t>
            </w:r>
            <w:proofErr w:type="spellEnd"/>
            <w:r w:rsidRPr="00DE2DF3">
              <w:rPr>
                <w:rFonts w:ascii="Menlo" w:hAnsi="Menlo" w:cs="Menlo"/>
                <w:color w:val="ABB2BF"/>
                <w:sz w:val="16"/>
                <w:szCs w:val="16"/>
              </w:rPr>
              <w:t>)</w:t>
            </w:r>
            <w:bookmarkEnd w:id="106"/>
            <w:bookmarkEnd w:id="107"/>
            <w:bookmarkEnd w:id="108"/>
          </w:p>
        </w:tc>
      </w:tr>
    </w:tbl>
    <w:p w14:paraId="388872D0" w14:textId="77777777" w:rsidR="003038E0" w:rsidRDefault="003038E0" w:rsidP="003038E0"/>
    <w:p w14:paraId="2875FEAF" w14:textId="3C25FA11" w:rsidR="009C491E" w:rsidRDefault="009C491E" w:rsidP="003038E0">
      <w:r>
        <w:t xml:space="preserve">In diesem Abschnitt werden </w:t>
      </w:r>
      <w:proofErr w:type="spellStart"/>
      <w:r>
        <w:t>For</w:t>
      </w:r>
      <w:proofErr w:type="spellEnd"/>
      <w:r>
        <w:t>-Schleifen eingeführt:</w:t>
      </w:r>
    </w:p>
    <w:p w14:paraId="7FF67C99" w14:textId="77777777" w:rsidR="009C491E" w:rsidRDefault="009C491E" w:rsidP="003038E0"/>
    <w:p w14:paraId="636FEAC0" w14:textId="6A85770B" w:rsidR="009C491E" w:rsidRPr="009C491E" w:rsidRDefault="009C491E" w:rsidP="009C491E">
      <w:pPr>
        <w:pStyle w:val="Listenabsatz"/>
        <w:numPr>
          <w:ilvl w:val="0"/>
          <w:numId w:val="17"/>
        </w:numPr>
        <w:rPr>
          <w:lang w:val="en-US" w:eastAsia="en-US"/>
        </w:rPr>
      </w:pPr>
      <w:r w:rsidRPr="009C491E">
        <w:rPr>
          <w:lang w:val="en-US" w:eastAsia="en-US"/>
        </w:rPr>
        <w:t xml:space="preserve">Eine </w:t>
      </w:r>
      <w:r w:rsidRPr="009C491E">
        <w:rPr>
          <w:b/>
          <w:bCs/>
          <w:lang w:val="en-US" w:eastAsia="en-US"/>
        </w:rPr>
        <w:t>for</w:t>
      </w:r>
      <w:r w:rsidRPr="009C491E">
        <w:rPr>
          <w:lang w:val="en-US" w:eastAsia="en-US"/>
        </w:rPr>
        <w:t>-</w:t>
      </w:r>
      <w:proofErr w:type="spellStart"/>
      <w:r w:rsidRPr="009C491E">
        <w:rPr>
          <w:lang w:val="en-US" w:eastAsia="en-US"/>
        </w:rPr>
        <w:t>Schleife</w:t>
      </w:r>
      <w:proofErr w:type="spellEnd"/>
      <w:r w:rsidRPr="009C491E">
        <w:rPr>
          <w:lang w:val="en-US" w:eastAsia="en-US"/>
        </w:rPr>
        <w:t xml:space="preserve">, die </w:t>
      </w:r>
      <w:proofErr w:type="spellStart"/>
      <w:r w:rsidRPr="009C491E">
        <w:rPr>
          <w:lang w:val="en-US" w:eastAsia="en-US"/>
        </w:rPr>
        <w:t>über</w:t>
      </w:r>
      <w:proofErr w:type="spellEnd"/>
      <w:r w:rsidRPr="009C491E">
        <w:rPr>
          <w:lang w:val="en-US" w:eastAsia="en-US"/>
        </w:rPr>
        <w:t xml:space="preserve"> die </w:t>
      </w:r>
      <w:proofErr w:type="spellStart"/>
      <w:r w:rsidRPr="009C491E">
        <w:rPr>
          <w:lang w:val="en-US" w:eastAsia="en-US"/>
        </w:rPr>
        <w:t>Liste</w:t>
      </w:r>
      <w:proofErr w:type="spellEnd"/>
      <w:r w:rsidRPr="009C491E">
        <w:rPr>
          <w:lang w:val="en-US" w:eastAsia="en-US"/>
        </w:rPr>
        <w:t xml:space="preserve"> </w:t>
      </w:r>
      <w:proofErr w:type="spellStart"/>
      <w:r w:rsidRPr="009C491E">
        <w:rPr>
          <w:b/>
          <w:bCs/>
          <w:lang w:val="en-US" w:eastAsia="en-US"/>
        </w:rPr>
        <w:t>früchte</w:t>
      </w:r>
      <w:proofErr w:type="spellEnd"/>
      <w:r w:rsidRPr="009C491E">
        <w:rPr>
          <w:lang w:val="en-US" w:eastAsia="en-US"/>
        </w:rPr>
        <w:t xml:space="preserve"> </w:t>
      </w:r>
      <w:proofErr w:type="spellStart"/>
      <w:r w:rsidRPr="009C491E">
        <w:rPr>
          <w:lang w:val="en-US" w:eastAsia="en-US"/>
        </w:rPr>
        <w:t>iteriert</w:t>
      </w:r>
      <w:proofErr w:type="spellEnd"/>
      <w:r w:rsidRPr="009C491E">
        <w:rPr>
          <w:lang w:val="en-US" w:eastAsia="en-US"/>
        </w:rPr>
        <w:t xml:space="preserve"> und </w:t>
      </w:r>
      <w:proofErr w:type="spellStart"/>
      <w:r w:rsidRPr="009C491E">
        <w:rPr>
          <w:lang w:val="en-US" w:eastAsia="en-US"/>
        </w:rPr>
        <w:t>jede</w:t>
      </w:r>
      <w:proofErr w:type="spellEnd"/>
      <w:r w:rsidRPr="009C491E">
        <w:rPr>
          <w:lang w:val="en-US" w:eastAsia="en-US"/>
        </w:rPr>
        <w:t xml:space="preserve"> </w:t>
      </w:r>
      <w:proofErr w:type="spellStart"/>
      <w:r w:rsidRPr="009C491E">
        <w:rPr>
          <w:lang w:val="en-US" w:eastAsia="en-US"/>
        </w:rPr>
        <w:t>Frucht</w:t>
      </w:r>
      <w:proofErr w:type="spellEnd"/>
      <w:r w:rsidRPr="009C491E">
        <w:rPr>
          <w:lang w:val="en-US" w:eastAsia="en-US"/>
        </w:rPr>
        <w:t xml:space="preserve"> in der </w:t>
      </w:r>
      <w:proofErr w:type="spellStart"/>
      <w:r w:rsidRPr="009C491E">
        <w:rPr>
          <w:lang w:val="en-US" w:eastAsia="en-US"/>
        </w:rPr>
        <w:t>Liste</w:t>
      </w:r>
      <w:proofErr w:type="spellEnd"/>
      <w:r w:rsidRPr="009C491E">
        <w:rPr>
          <w:lang w:val="en-US" w:eastAsia="en-US"/>
        </w:rPr>
        <w:t xml:space="preserve"> </w:t>
      </w:r>
      <w:proofErr w:type="spellStart"/>
      <w:r w:rsidRPr="009C491E">
        <w:rPr>
          <w:lang w:val="en-US" w:eastAsia="en-US"/>
        </w:rPr>
        <w:t>ausgibt</w:t>
      </w:r>
      <w:proofErr w:type="spellEnd"/>
      <w:r w:rsidRPr="009C491E">
        <w:rPr>
          <w:lang w:val="en-US" w:eastAsia="en-US"/>
        </w:rPr>
        <w:t>.</w:t>
      </w:r>
    </w:p>
    <w:p w14:paraId="116DABAA" w14:textId="31209EAC" w:rsidR="00D75FD4" w:rsidRPr="002B0299" w:rsidRDefault="009C491E" w:rsidP="00877E36">
      <w:pPr>
        <w:pStyle w:val="Listenabsatz"/>
        <w:numPr>
          <w:ilvl w:val="0"/>
          <w:numId w:val="17"/>
        </w:numPr>
        <w:rPr>
          <w:lang w:val="en-US" w:eastAsia="en-US"/>
        </w:rPr>
      </w:pPr>
      <w:proofErr w:type="spellStart"/>
      <w:r w:rsidRPr="009C491E">
        <w:rPr>
          <w:lang w:val="en-US" w:eastAsia="en-US"/>
        </w:rPr>
        <w:t>Zwei</w:t>
      </w:r>
      <w:proofErr w:type="spellEnd"/>
      <w:r w:rsidRPr="009C491E">
        <w:rPr>
          <w:lang w:val="en-US" w:eastAsia="en-US"/>
        </w:rPr>
        <w:t xml:space="preserve"> </w:t>
      </w:r>
      <w:proofErr w:type="spellStart"/>
      <w:r w:rsidRPr="009C491E">
        <w:rPr>
          <w:lang w:val="en-US" w:eastAsia="en-US"/>
        </w:rPr>
        <w:t>weitere</w:t>
      </w:r>
      <w:proofErr w:type="spellEnd"/>
      <w:r w:rsidRPr="009C491E">
        <w:rPr>
          <w:lang w:val="en-US" w:eastAsia="en-US"/>
        </w:rPr>
        <w:t xml:space="preserve"> </w:t>
      </w:r>
      <w:r w:rsidRPr="009C491E">
        <w:rPr>
          <w:b/>
          <w:bCs/>
          <w:lang w:val="en-US" w:eastAsia="en-US"/>
        </w:rPr>
        <w:t>for</w:t>
      </w:r>
      <w:r w:rsidRPr="009C491E">
        <w:rPr>
          <w:lang w:val="en-US" w:eastAsia="en-US"/>
        </w:rPr>
        <w:t>-</w:t>
      </w:r>
      <w:proofErr w:type="spellStart"/>
      <w:r w:rsidRPr="009C491E">
        <w:rPr>
          <w:lang w:val="en-US" w:eastAsia="en-US"/>
        </w:rPr>
        <w:t>Schleifen</w:t>
      </w:r>
      <w:proofErr w:type="spellEnd"/>
      <w:r w:rsidRPr="009C491E">
        <w:rPr>
          <w:lang w:val="en-US" w:eastAsia="en-US"/>
        </w:rPr>
        <w:t xml:space="preserve">: </w:t>
      </w:r>
      <w:proofErr w:type="spellStart"/>
      <w:r w:rsidRPr="009C491E">
        <w:rPr>
          <w:lang w:val="en-US" w:eastAsia="en-US"/>
        </w:rPr>
        <w:t>eine</w:t>
      </w:r>
      <w:proofErr w:type="spellEnd"/>
      <w:r w:rsidRPr="009C491E">
        <w:rPr>
          <w:lang w:val="en-US" w:eastAsia="en-US"/>
        </w:rPr>
        <w:t xml:space="preserve"> </w:t>
      </w:r>
      <w:proofErr w:type="spellStart"/>
      <w:r w:rsidRPr="009C491E">
        <w:rPr>
          <w:lang w:val="en-US" w:eastAsia="en-US"/>
        </w:rPr>
        <w:t>mit</w:t>
      </w:r>
      <w:proofErr w:type="spellEnd"/>
      <w:r w:rsidRPr="009C491E">
        <w:rPr>
          <w:lang w:val="en-US" w:eastAsia="en-US"/>
        </w:rPr>
        <w:t xml:space="preserve"> </w:t>
      </w:r>
      <w:proofErr w:type="gramStart"/>
      <w:r w:rsidRPr="009C491E">
        <w:rPr>
          <w:b/>
          <w:bCs/>
          <w:lang w:val="en-US" w:eastAsia="en-US"/>
        </w:rPr>
        <w:t>range(</w:t>
      </w:r>
      <w:proofErr w:type="gramEnd"/>
      <w:r w:rsidRPr="009C491E">
        <w:rPr>
          <w:b/>
          <w:bCs/>
          <w:lang w:val="en-US" w:eastAsia="en-US"/>
        </w:rPr>
        <w:t>)</w:t>
      </w:r>
      <w:r w:rsidRPr="009C491E">
        <w:rPr>
          <w:lang w:val="en-US" w:eastAsia="en-US"/>
        </w:rPr>
        <w:t xml:space="preserve">, die </w:t>
      </w:r>
      <w:proofErr w:type="spellStart"/>
      <w:r w:rsidRPr="009C491E">
        <w:rPr>
          <w:lang w:val="en-US" w:eastAsia="en-US"/>
        </w:rPr>
        <w:t>Indizes</w:t>
      </w:r>
      <w:proofErr w:type="spellEnd"/>
      <w:r w:rsidRPr="009C491E">
        <w:rPr>
          <w:lang w:val="en-US" w:eastAsia="en-US"/>
        </w:rPr>
        <w:t xml:space="preserve"> und </w:t>
      </w:r>
      <w:proofErr w:type="spellStart"/>
      <w:r w:rsidRPr="009C491E">
        <w:rPr>
          <w:lang w:val="en-US" w:eastAsia="en-US"/>
        </w:rPr>
        <w:t>Früchte</w:t>
      </w:r>
      <w:proofErr w:type="spellEnd"/>
      <w:r w:rsidRPr="009C491E">
        <w:rPr>
          <w:lang w:val="en-US" w:eastAsia="en-US"/>
        </w:rPr>
        <w:t xml:space="preserve"> </w:t>
      </w:r>
      <w:proofErr w:type="spellStart"/>
      <w:r w:rsidRPr="009C491E">
        <w:rPr>
          <w:lang w:val="en-US" w:eastAsia="en-US"/>
        </w:rPr>
        <w:t>ausgibt</w:t>
      </w:r>
      <w:proofErr w:type="spellEnd"/>
      <w:r w:rsidRPr="009C491E">
        <w:rPr>
          <w:lang w:val="en-US" w:eastAsia="en-US"/>
        </w:rPr>
        <w:t xml:space="preserve">, und </w:t>
      </w:r>
      <w:proofErr w:type="spellStart"/>
      <w:r w:rsidRPr="009C491E">
        <w:rPr>
          <w:lang w:val="en-US" w:eastAsia="en-US"/>
        </w:rPr>
        <w:t>eine</w:t>
      </w:r>
      <w:proofErr w:type="spellEnd"/>
      <w:r w:rsidRPr="009C491E">
        <w:rPr>
          <w:lang w:val="en-US" w:eastAsia="en-US"/>
        </w:rPr>
        <w:t xml:space="preserve">, die </w:t>
      </w:r>
      <w:proofErr w:type="spellStart"/>
      <w:r w:rsidRPr="009C491E">
        <w:rPr>
          <w:lang w:val="en-US" w:eastAsia="en-US"/>
        </w:rPr>
        <w:t>überprüft</w:t>
      </w:r>
      <w:proofErr w:type="spellEnd"/>
      <w:r w:rsidRPr="009C491E">
        <w:rPr>
          <w:lang w:val="en-US" w:eastAsia="en-US"/>
        </w:rPr>
        <w:t xml:space="preserve">, </w:t>
      </w:r>
      <w:proofErr w:type="spellStart"/>
      <w:r w:rsidRPr="009C491E">
        <w:rPr>
          <w:lang w:val="en-US" w:eastAsia="en-US"/>
        </w:rPr>
        <w:t>ob</w:t>
      </w:r>
      <w:proofErr w:type="spellEnd"/>
      <w:r w:rsidRPr="009C491E">
        <w:rPr>
          <w:lang w:val="en-US" w:eastAsia="en-US"/>
        </w:rPr>
        <w:t xml:space="preserve"> </w:t>
      </w:r>
      <w:proofErr w:type="spellStart"/>
      <w:r w:rsidRPr="009C491E">
        <w:rPr>
          <w:lang w:val="en-US" w:eastAsia="en-US"/>
        </w:rPr>
        <w:t>eine</w:t>
      </w:r>
      <w:proofErr w:type="spellEnd"/>
      <w:r w:rsidRPr="009C491E">
        <w:rPr>
          <w:lang w:val="en-US" w:eastAsia="en-US"/>
        </w:rPr>
        <w:t xml:space="preserve"> </w:t>
      </w:r>
      <w:proofErr w:type="spellStart"/>
      <w:r w:rsidRPr="009C491E">
        <w:rPr>
          <w:lang w:val="en-US" w:eastAsia="en-US"/>
        </w:rPr>
        <w:t>Frucht</w:t>
      </w:r>
      <w:proofErr w:type="spellEnd"/>
      <w:r w:rsidRPr="009C491E">
        <w:rPr>
          <w:lang w:val="en-US" w:eastAsia="en-US"/>
        </w:rPr>
        <w:t xml:space="preserve"> </w:t>
      </w:r>
      <w:proofErr w:type="spellStart"/>
      <w:r w:rsidRPr="009C491E">
        <w:rPr>
          <w:lang w:val="en-US" w:eastAsia="en-US"/>
        </w:rPr>
        <w:t>ein</w:t>
      </w:r>
      <w:proofErr w:type="spellEnd"/>
      <w:r w:rsidRPr="009C491E">
        <w:rPr>
          <w:lang w:val="en-US" w:eastAsia="en-US"/>
        </w:rPr>
        <w:t xml:space="preserve"> </w:t>
      </w:r>
      <w:proofErr w:type="spellStart"/>
      <w:r w:rsidRPr="009C491E">
        <w:rPr>
          <w:lang w:val="en-US" w:eastAsia="en-US"/>
        </w:rPr>
        <w:t>Pfirsich</w:t>
      </w:r>
      <w:proofErr w:type="spellEnd"/>
      <w:r w:rsidRPr="009C491E">
        <w:rPr>
          <w:lang w:val="en-US" w:eastAsia="en-US"/>
        </w:rPr>
        <w:t xml:space="preserve"> </w:t>
      </w:r>
      <w:proofErr w:type="spellStart"/>
      <w:r w:rsidRPr="009C491E">
        <w:rPr>
          <w:lang w:val="en-US" w:eastAsia="en-US"/>
        </w:rPr>
        <w:t>ist</w:t>
      </w:r>
      <w:proofErr w:type="spellEnd"/>
      <w:r w:rsidRPr="009C491E">
        <w:rPr>
          <w:lang w:val="en-US" w:eastAsia="en-US"/>
        </w:rPr>
        <w:t xml:space="preserve">, und in </w:t>
      </w:r>
      <w:proofErr w:type="spellStart"/>
      <w:r w:rsidRPr="009C491E">
        <w:rPr>
          <w:lang w:val="en-US" w:eastAsia="en-US"/>
        </w:rPr>
        <w:t>diesem</w:t>
      </w:r>
      <w:proofErr w:type="spellEnd"/>
      <w:r w:rsidRPr="009C491E">
        <w:rPr>
          <w:lang w:val="en-US" w:eastAsia="en-US"/>
        </w:rPr>
        <w:t xml:space="preserve"> Fall </w:t>
      </w:r>
      <w:proofErr w:type="spellStart"/>
      <w:r w:rsidRPr="009C491E">
        <w:rPr>
          <w:lang w:val="en-US" w:eastAsia="en-US"/>
        </w:rPr>
        <w:t>eine</w:t>
      </w:r>
      <w:proofErr w:type="spellEnd"/>
      <w:r w:rsidRPr="009C491E">
        <w:rPr>
          <w:lang w:val="en-US" w:eastAsia="en-US"/>
        </w:rPr>
        <w:t xml:space="preserve"> </w:t>
      </w:r>
      <w:proofErr w:type="spellStart"/>
      <w:r w:rsidRPr="009C491E">
        <w:rPr>
          <w:lang w:val="en-US" w:eastAsia="en-US"/>
        </w:rPr>
        <w:t>spezielle</w:t>
      </w:r>
      <w:proofErr w:type="spellEnd"/>
      <w:r w:rsidRPr="009C491E">
        <w:rPr>
          <w:lang w:val="en-US" w:eastAsia="en-US"/>
        </w:rPr>
        <w:t xml:space="preserve"> </w:t>
      </w:r>
      <w:proofErr w:type="spellStart"/>
      <w:r w:rsidRPr="009C491E">
        <w:rPr>
          <w:lang w:val="en-US" w:eastAsia="en-US"/>
        </w:rPr>
        <w:t>Nachricht</w:t>
      </w:r>
      <w:proofErr w:type="spellEnd"/>
      <w:r w:rsidRPr="009C491E">
        <w:rPr>
          <w:lang w:val="en-US" w:eastAsia="en-US"/>
        </w:rPr>
        <w:t xml:space="preserve"> </w:t>
      </w:r>
      <w:proofErr w:type="spellStart"/>
      <w:r w:rsidRPr="009C491E">
        <w:rPr>
          <w:lang w:val="en-US" w:eastAsia="en-US"/>
        </w:rPr>
        <w:t>ausgibt</w:t>
      </w:r>
      <w:proofErr w:type="spellEnd"/>
      <w:r w:rsidRPr="009C491E">
        <w:rPr>
          <w:lang w:val="en-US" w:eastAsia="en-US"/>
        </w:rPr>
        <w:t xml:space="preserve">, </w:t>
      </w:r>
      <w:proofErr w:type="spellStart"/>
      <w:r w:rsidRPr="009C491E">
        <w:rPr>
          <w:lang w:val="en-US" w:eastAsia="en-US"/>
        </w:rPr>
        <w:t>sowie</w:t>
      </w:r>
      <w:proofErr w:type="spellEnd"/>
      <w:r w:rsidRPr="009C491E">
        <w:rPr>
          <w:lang w:val="en-US" w:eastAsia="en-US"/>
        </w:rPr>
        <w:t xml:space="preserve"> </w:t>
      </w:r>
      <w:proofErr w:type="spellStart"/>
      <w:r w:rsidRPr="009C491E">
        <w:rPr>
          <w:lang w:val="en-US" w:eastAsia="en-US"/>
        </w:rPr>
        <w:t>alle</w:t>
      </w:r>
      <w:proofErr w:type="spellEnd"/>
      <w:r w:rsidRPr="009C491E">
        <w:rPr>
          <w:lang w:val="en-US" w:eastAsia="en-US"/>
        </w:rPr>
        <w:t xml:space="preserve"> </w:t>
      </w:r>
      <w:proofErr w:type="spellStart"/>
      <w:r w:rsidRPr="009C491E">
        <w:rPr>
          <w:lang w:val="en-US" w:eastAsia="en-US"/>
        </w:rPr>
        <w:t>Früchte</w:t>
      </w:r>
      <w:proofErr w:type="spellEnd"/>
      <w:r w:rsidRPr="009C491E">
        <w:rPr>
          <w:lang w:val="en-US" w:eastAsia="en-US"/>
        </w:rPr>
        <w:t xml:space="preserve"> </w:t>
      </w:r>
      <w:proofErr w:type="spellStart"/>
      <w:r w:rsidRPr="009C491E">
        <w:rPr>
          <w:lang w:val="en-US" w:eastAsia="en-US"/>
        </w:rPr>
        <w:t>aus</w:t>
      </w:r>
      <w:proofErr w:type="spellEnd"/>
      <w:r w:rsidRPr="009C491E">
        <w:rPr>
          <w:lang w:val="en-US" w:eastAsia="en-US"/>
        </w:rPr>
        <w:t xml:space="preserve"> der </w:t>
      </w:r>
      <w:proofErr w:type="spellStart"/>
      <w:r w:rsidRPr="009C491E">
        <w:rPr>
          <w:lang w:val="en-US" w:eastAsia="en-US"/>
        </w:rPr>
        <w:t>Liste</w:t>
      </w:r>
      <w:proofErr w:type="spellEnd"/>
      <w:r w:rsidRPr="009C491E">
        <w:rPr>
          <w:lang w:val="en-US" w:eastAsia="en-US"/>
        </w:rPr>
        <w:t>.</w:t>
      </w:r>
      <w:bookmarkStart w:id="109" w:name="_Toc153105298"/>
    </w:p>
    <w:p w14:paraId="7C6FF516" w14:textId="77777777" w:rsidR="00D75FD4" w:rsidRDefault="00D75FD4" w:rsidP="00877E36">
      <w:pPr>
        <w:rPr>
          <w:b/>
        </w:rPr>
      </w:pPr>
    </w:p>
    <w:p w14:paraId="376D5301" w14:textId="54FCAC6F" w:rsidR="00154181" w:rsidRDefault="00154181" w:rsidP="00877E36">
      <w:pPr>
        <w:rPr>
          <w:b/>
        </w:rPr>
      </w:pPr>
      <w:r w:rsidRPr="00877E36">
        <w:rPr>
          <w:b/>
        </w:rPr>
        <w:t xml:space="preserve">10. </w:t>
      </w:r>
      <w:proofErr w:type="spellStart"/>
      <w:r w:rsidRPr="00877E36">
        <w:rPr>
          <w:b/>
        </w:rPr>
        <w:t>While</w:t>
      </w:r>
      <w:proofErr w:type="spellEnd"/>
      <w:r w:rsidRPr="00877E36">
        <w:rPr>
          <w:b/>
        </w:rPr>
        <w:t>-Schleife</w:t>
      </w:r>
      <w:bookmarkEnd w:id="109"/>
    </w:p>
    <w:p w14:paraId="37C35122" w14:textId="77777777" w:rsidR="00877E36" w:rsidRPr="00877E36" w:rsidRDefault="00877E36" w:rsidP="00877E36">
      <w:pPr>
        <w:rPr>
          <w:b/>
        </w:rPr>
      </w:pPr>
    </w:p>
    <w:tbl>
      <w:tblPr>
        <w:tblStyle w:val="Tabellenraster"/>
        <w:tblW w:w="0" w:type="auto"/>
        <w:tblLook w:val="04A0" w:firstRow="1" w:lastRow="0" w:firstColumn="1" w:lastColumn="0" w:noHBand="0" w:noVBand="1"/>
      </w:tblPr>
      <w:tblGrid>
        <w:gridCol w:w="9019"/>
      </w:tblGrid>
      <w:tr w:rsidR="00154181" w14:paraId="0EB3FB5D" w14:textId="77777777" w:rsidTr="00154181">
        <w:tc>
          <w:tcPr>
            <w:tcW w:w="9019" w:type="dxa"/>
          </w:tcPr>
          <w:p w14:paraId="3C27FF41" w14:textId="06AB3304" w:rsidR="00154181" w:rsidRPr="00DE2DF3" w:rsidRDefault="00154181" w:rsidP="00154181">
            <w:pPr>
              <w:shd w:val="clear" w:color="auto" w:fill="23272E"/>
              <w:spacing w:line="315" w:lineRule="atLeast"/>
              <w:rPr>
                <w:rFonts w:ascii="Menlo" w:hAnsi="Menlo" w:cs="Menlo"/>
                <w:color w:val="ABB2BF"/>
                <w:sz w:val="16"/>
                <w:szCs w:val="16"/>
              </w:rPr>
            </w:pPr>
            <w:bookmarkStart w:id="110" w:name="OLE_LINK29"/>
            <w:bookmarkStart w:id="111" w:name="OLE_LINK30"/>
            <w:r w:rsidRPr="00DE2DF3">
              <w:rPr>
                <w:rFonts w:ascii="Menlo" w:hAnsi="Menlo" w:cs="Menlo"/>
                <w:color w:val="ABB2BF"/>
                <w:sz w:val="16"/>
                <w:szCs w:val="16"/>
              </w:rPr>
              <w:t xml:space="preserve">i </w:t>
            </w:r>
            <w:r w:rsidRPr="00DE2DF3">
              <w:rPr>
                <w:rFonts w:ascii="Menlo" w:hAnsi="Menlo" w:cs="Menlo"/>
                <w:color w:val="56B6C2"/>
                <w:sz w:val="16"/>
                <w:szCs w:val="16"/>
              </w:rPr>
              <w:t>=</w:t>
            </w:r>
            <w:r w:rsidRPr="00DE2DF3">
              <w:rPr>
                <w:rFonts w:ascii="Menlo" w:hAnsi="Menlo" w:cs="Menlo"/>
                <w:color w:val="ABB2BF"/>
                <w:sz w:val="16"/>
                <w:szCs w:val="16"/>
              </w:rPr>
              <w:t xml:space="preserve"> </w:t>
            </w:r>
            <w:r w:rsidRPr="00DE2DF3">
              <w:rPr>
                <w:rFonts w:ascii="Menlo" w:hAnsi="Menlo" w:cs="Menlo"/>
                <w:color w:val="D19A66"/>
                <w:sz w:val="16"/>
                <w:szCs w:val="16"/>
              </w:rPr>
              <w:t>1</w:t>
            </w:r>
          </w:p>
          <w:p w14:paraId="65783162" w14:textId="77777777" w:rsidR="00154181" w:rsidRPr="00DE2DF3" w:rsidRDefault="00154181" w:rsidP="00154181">
            <w:pPr>
              <w:shd w:val="clear" w:color="auto" w:fill="23272E"/>
              <w:spacing w:line="315" w:lineRule="atLeast"/>
              <w:rPr>
                <w:rFonts w:ascii="Menlo" w:hAnsi="Menlo" w:cs="Menlo"/>
                <w:color w:val="ABB2BF"/>
                <w:sz w:val="16"/>
                <w:szCs w:val="16"/>
              </w:rPr>
            </w:pPr>
            <w:proofErr w:type="spellStart"/>
            <w:r w:rsidRPr="00DE2DF3">
              <w:rPr>
                <w:rFonts w:ascii="Menlo" w:hAnsi="Menlo" w:cs="Menlo"/>
                <w:color w:val="C678DD"/>
                <w:sz w:val="16"/>
                <w:szCs w:val="16"/>
              </w:rPr>
              <w:t>while</w:t>
            </w:r>
            <w:proofErr w:type="spellEnd"/>
            <w:r w:rsidRPr="00DE2DF3">
              <w:rPr>
                <w:rFonts w:ascii="Menlo" w:hAnsi="Menlo" w:cs="Menlo"/>
                <w:color w:val="ABB2BF"/>
                <w:sz w:val="16"/>
                <w:szCs w:val="16"/>
              </w:rPr>
              <w:t xml:space="preserve"> i </w:t>
            </w:r>
            <w:r w:rsidRPr="00DE2DF3">
              <w:rPr>
                <w:rFonts w:ascii="Menlo" w:hAnsi="Menlo" w:cs="Menlo"/>
                <w:color w:val="56B6C2"/>
                <w:sz w:val="16"/>
                <w:szCs w:val="16"/>
              </w:rPr>
              <w:t>&lt;</w:t>
            </w:r>
            <w:r w:rsidRPr="00DE2DF3">
              <w:rPr>
                <w:rFonts w:ascii="Menlo" w:hAnsi="Menlo" w:cs="Menlo"/>
                <w:color w:val="ABB2BF"/>
                <w:sz w:val="16"/>
                <w:szCs w:val="16"/>
              </w:rPr>
              <w:t xml:space="preserve"> </w:t>
            </w:r>
            <w:r w:rsidRPr="00DE2DF3">
              <w:rPr>
                <w:rFonts w:ascii="Menlo" w:hAnsi="Menlo" w:cs="Menlo"/>
                <w:color w:val="D19A66"/>
                <w:sz w:val="16"/>
                <w:szCs w:val="16"/>
              </w:rPr>
              <w:t>6</w:t>
            </w:r>
            <w:r w:rsidRPr="00DE2DF3">
              <w:rPr>
                <w:rFonts w:ascii="Menlo" w:hAnsi="Menlo" w:cs="Menlo"/>
                <w:color w:val="ABB2BF"/>
                <w:sz w:val="16"/>
                <w:szCs w:val="16"/>
              </w:rPr>
              <w:t>:</w:t>
            </w:r>
          </w:p>
          <w:p w14:paraId="4F0B7576" w14:textId="77777777" w:rsidR="00154181" w:rsidRPr="00DE2DF3" w:rsidRDefault="00154181" w:rsidP="00154181">
            <w:pPr>
              <w:shd w:val="clear" w:color="auto" w:fill="23272E"/>
              <w:spacing w:line="315" w:lineRule="atLeast"/>
              <w:rPr>
                <w:rFonts w:ascii="Menlo" w:hAnsi="Menlo" w:cs="Menlo"/>
                <w:color w:val="ABB2BF"/>
                <w:sz w:val="16"/>
                <w:szCs w:val="16"/>
              </w:rPr>
            </w:pPr>
            <w:r w:rsidRPr="00DE2DF3">
              <w:rPr>
                <w:rFonts w:ascii="Menlo" w:hAnsi="Menlo" w:cs="Menlo"/>
                <w:color w:val="ABB2BF"/>
                <w:sz w:val="16"/>
                <w:szCs w:val="16"/>
              </w:rPr>
              <w:t xml:space="preserve">    </w:t>
            </w:r>
            <w:r w:rsidRPr="00DE2DF3">
              <w:rPr>
                <w:rFonts w:ascii="Menlo" w:hAnsi="Menlo" w:cs="Menlo"/>
                <w:color w:val="56B6C2"/>
                <w:sz w:val="16"/>
                <w:szCs w:val="16"/>
              </w:rPr>
              <w:t>print</w:t>
            </w:r>
            <w:r w:rsidRPr="00DE2DF3">
              <w:rPr>
                <w:rFonts w:ascii="Menlo" w:hAnsi="Menlo" w:cs="Menlo"/>
                <w:color w:val="ABB2BF"/>
                <w:sz w:val="16"/>
                <w:szCs w:val="16"/>
              </w:rPr>
              <w:t>(i)</w:t>
            </w:r>
          </w:p>
          <w:p w14:paraId="3F933DBB" w14:textId="70D0E0D0" w:rsidR="00154181" w:rsidRPr="00154181" w:rsidRDefault="00154181" w:rsidP="00154181">
            <w:pPr>
              <w:shd w:val="clear" w:color="auto" w:fill="23272E"/>
              <w:spacing w:line="315" w:lineRule="atLeast"/>
              <w:rPr>
                <w:rFonts w:ascii="Menlo" w:hAnsi="Menlo" w:cs="Menlo"/>
                <w:color w:val="ABB2BF"/>
                <w:sz w:val="21"/>
                <w:szCs w:val="21"/>
              </w:rPr>
            </w:pPr>
            <w:r w:rsidRPr="00DE2DF3">
              <w:rPr>
                <w:rFonts w:ascii="Menlo" w:hAnsi="Menlo" w:cs="Menlo"/>
                <w:color w:val="ABB2BF"/>
                <w:sz w:val="16"/>
                <w:szCs w:val="16"/>
              </w:rPr>
              <w:t xml:space="preserve">    i </w:t>
            </w:r>
            <w:r w:rsidRPr="00DE2DF3">
              <w:rPr>
                <w:rFonts w:ascii="Menlo" w:hAnsi="Menlo" w:cs="Menlo"/>
                <w:color w:val="56B6C2"/>
                <w:sz w:val="16"/>
                <w:szCs w:val="16"/>
              </w:rPr>
              <w:t>+=</w:t>
            </w:r>
            <w:r w:rsidRPr="00DE2DF3">
              <w:rPr>
                <w:rFonts w:ascii="Menlo" w:hAnsi="Menlo" w:cs="Menlo"/>
                <w:color w:val="ABB2BF"/>
                <w:sz w:val="16"/>
                <w:szCs w:val="16"/>
              </w:rPr>
              <w:t xml:space="preserve"> </w:t>
            </w:r>
            <w:r w:rsidRPr="00DE2DF3">
              <w:rPr>
                <w:rFonts w:ascii="Menlo" w:hAnsi="Menlo" w:cs="Menlo"/>
                <w:color w:val="D19A66"/>
                <w:sz w:val="16"/>
                <w:szCs w:val="16"/>
              </w:rPr>
              <w:t>1</w:t>
            </w:r>
            <w:bookmarkEnd w:id="110"/>
            <w:bookmarkEnd w:id="111"/>
          </w:p>
        </w:tc>
      </w:tr>
    </w:tbl>
    <w:p w14:paraId="03921D41" w14:textId="77777777" w:rsidR="00154181" w:rsidRDefault="00154181" w:rsidP="00154181"/>
    <w:p w14:paraId="33653C86" w14:textId="2DDD5702" w:rsidR="00475F48" w:rsidRDefault="00475F48" w:rsidP="00154181">
      <w:r w:rsidRPr="00475F48">
        <w:t xml:space="preserve">In diesem Code-Abschnitt wird eine </w:t>
      </w:r>
      <w:proofErr w:type="spellStart"/>
      <w:r w:rsidRPr="00475F48">
        <w:rPr>
          <w:b/>
          <w:bCs/>
        </w:rPr>
        <w:t>while</w:t>
      </w:r>
      <w:proofErr w:type="spellEnd"/>
      <w:r w:rsidRPr="00475F48">
        <w:t xml:space="preserve">-Schleife verwendet, die bei </w:t>
      </w:r>
      <w:r w:rsidRPr="00475F48">
        <w:rPr>
          <w:b/>
          <w:bCs/>
        </w:rPr>
        <w:t>i = 1</w:t>
      </w:r>
      <w:r w:rsidRPr="00475F48">
        <w:t xml:space="preserve"> startet und läuft, bis </w:t>
      </w:r>
      <w:proofErr w:type="spellStart"/>
      <w:r w:rsidRPr="00475F48">
        <w:rPr>
          <w:b/>
          <w:bCs/>
        </w:rPr>
        <w:t>i</w:t>
      </w:r>
      <w:proofErr w:type="spellEnd"/>
      <w:r w:rsidRPr="00475F48">
        <w:t xml:space="preserve"> den Wert 6 erreicht. Innerhalb der Schleife wird der Wert von </w:t>
      </w:r>
      <w:r w:rsidRPr="00475F48">
        <w:rPr>
          <w:b/>
          <w:bCs/>
        </w:rPr>
        <w:t>i</w:t>
      </w:r>
      <w:r w:rsidRPr="00475F48">
        <w:t xml:space="preserve"> in jeder Iteration gedruckt und dann um 1 erhöht. Die Ausgabe wird die Zahlen 1, 2, 3, 4 und 5 nacheinander sein.</w:t>
      </w:r>
    </w:p>
    <w:p w14:paraId="17621EC6" w14:textId="77777777" w:rsidR="00D03538" w:rsidRDefault="00D03538" w:rsidP="00154181"/>
    <w:p w14:paraId="7B7C9F0B" w14:textId="77777777" w:rsidR="00D03538" w:rsidRPr="00D03538" w:rsidRDefault="00D03538" w:rsidP="00D03538">
      <w:pPr>
        <w:rPr>
          <w:lang w:val="en-US"/>
        </w:rPr>
      </w:pPr>
      <w:r w:rsidRPr="00D03538">
        <w:rPr>
          <w:lang w:val="en-US"/>
        </w:rPr>
        <w:t xml:space="preserve">Der </w:t>
      </w:r>
      <w:proofErr w:type="spellStart"/>
      <w:r w:rsidRPr="00D03538">
        <w:rPr>
          <w:lang w:val="en-US"/>
        </w:rPr>
        <w:t>Unterschied</w:t>
      </w:r>
      <w:proofErr w:type="spellEnd"/>
      <w:r w:rsidRPr="00D03538">
        <w:rPr>
          <w:lang w:val="en-US"/>
        </w:rPr>
        <w:t xml:space="preserve"> </w:t>
      </w:r>
      <w:proofErr w:type="spellStart"/>
      <w:r w:rsidRPr="00D03538">
        <w:rPr>
          <w:lang w:val="en-US"/>
        </w:rPr>
        <w:t>zwischen</w:t>
      </w:r>
      <w:proofErr w:type="spellEnd"/>
      <w:r w:rsidRPr="00D03538">
        <w:rPr>
          <w:lang w:val="en-US"/>
        </w:rPr>
        <w:t xml:space="preserve"> </w:t>
      </w:r>
      <w:proofErr w:type="spellStart"/>
      <w:r w:rsidRPr="00D03538">
        <w:rPr>
          <w:lang w:val="en-US"/>
        </w:rPr>
        <w:t>einer</w:t>
      </w:r>
      <w:proofErr w:type="spellEnd"/>
      <w:r w:rsidRPr="00D03538">
        <w:rPr>
          <w:lang w:val="en-US"/>
        </w:rPr>
        <w:t xml:space="preserve"> </w:t>
      </w:r>
      <w:r w:rsidRPr="00D03538">
        <w:rPr>
          <w:b/>
          <w:bCs/>
          <w:lang w:val="en-US"/>
        </w:rPr>
        <w:t>for</w:t>
      </w:r>
      <w:r w:rsidRPr="00D03538">
        <w:rPr>
          <w:lang w:val="en-US"/>
        </w:rPr>
        <w:t>-</w:t>
      </w:r>
      <w:proofErr w:type="spellStart"/>
      <w:r w:rsidRPr="00D03538">
        <w:rPr>
          <w:lang w:val="en-US"/>
        </w:rPr>
        <w:t>Schleife</w:t>
      </w:r>
      <w:proofErr w:type="spellEnd"/>
      <w:r w:rsidRPr="00D03538">
        <w:rPr>
          <w:lang w:val="en-US"/>
        </w:rPr>
        <w:t xml:space="preserve"> und </w:t>
      </w:r>
      <w:proofErr w:type="spellStart"/>
      <w:r w:rsidRPr="00D03538">
        <w:rPr>
          <w:lang w:val="en-US"/>
        </w:rPr>
        <w:t>einer</w:t>
      </w:r>
      <w:proofErr w:type="spellEnd"/>
      <w:r w:rsidRPr="00D03538">
        <w:rPr>
          <w:lang w:val="en-US"/>
        </w:rPr>
        <w:t xml:space="preserve"> </w:t>
      </w:r>
      <w:r w:rsidRPr="00D03538">
        <w:rPr>
          <w:b/>
          <w:bCs/>
          <w:lang w:val="en-US"/>
        </w:rPr>
        <w:t>while</w:t>
      </w:r>
      <w:r w:rsidRPr="00D03538">
        <w:rPr>
          <w:lang w:val="en-US"/>
        </w:rPr>
        <w:t>-</w:t>
      </w:r>
      <w:proofErr w:type="spellStart"/>
      <w:r w:rsidRPr="00D03538">
        <w:rPr>
          <w:lang w:val="en-US"/>
        </w:rPr>
        <w:t>Schleife</w:t>
      </w:r>
      <w:proofErr w:type="spellEnd"/>
      <w:r w:rsidRPr="00D03538">
        <w:rPr>
          <w:lang w:val="en-US"/>
        </w:rPr>
        <w:t xml:space="preserve"> </w:t>
      </w:r>
      <w:proofErr w:type="spellStart"/>
      <w:r w:rsidRPr="00D03538">
        <w:rPr>
          <w:lang w:val="en-US"/>
        </w:rPr>
        <w:t>besteht</w:t>
      </w:r>
      <w:proofErr w:type="spellEnd"/>
      <w:r w:rsidRPr="00D03538">
        <w:rPr>
          <w:lang w:val="en-US"/>
        </w:rPr>
        <w:t xml:space="preserve"> </w:t>
      </w:r>
      <w:proofErr w:type="spellStart"/>
      <w:r w:rsidRPr="00D03538">
        <w:rPr>
          <w:lang w:val="en-US"/>
        </w:rPr>
        <w:t>hauptsächlich</w:t>
      </w:r>
      <w:proofErr w:type="spellEnd"/>
      <w:r w:rsidRPr="00D03538">
        <w:rPr>
          <w:lang w:val="en-US"/>
        </w:rPr>
        <w:t xml:space="preserve"> in </w:t>
      </w:r>
      <w:proofErr w:type="spellStart"/>
      <w:r w:rsidRPr="00D03538">
        <w:rPr>
          <w:lang w:val="en-US"/>
        </w:rPr>
        <w:t>ihrer</w:t>
      </w:r>
      <w:proofErr w:type="spellEnd"/>
      <w:r w:rsidRPr="00D03538">
        <w:rPr>
          <w:lang w:val="en-US"/>
        </w:rPr>
        <w:t xml:space="preserve"> </w:t>
      </w:r>
      <w:proofErr w:type="spellStart"/>
      <w:r w:rsidRPr="00D03538">
        <w:rPr>
          <w:lang w:val="en-US"/>
        </w:rPr>
        <w:t>Verwendung</w:t>
      </w:r>
      <w:proofErr w:type="spellEnd"/>
      <w:r w:rsidRPr="00D03538">
        <w:rPr>
          <w:lang w:val="en-US"/>
        </w:rPr>
        <w:t xml:space="preserve"> und </w:t>
      </w:r>
      <w:proofErr w:type="spellStart"/>
      <w:r w:rsidRPr="00D03538">
        <w:rPr>
          <w:lang w:val="en-US"/>
        </w:rPr>
        <w:t>Struktur</w:t>
      </w:r>
      <w:proofErr w:type="spellEnd"/>
      <w:r w:rsidRPr="00D03538">
        <w:rPr>
          <w:lang w:val="en-US"/>
        </w:rPr>
        <w:t>. Eine for-</w:t>
      </w:r>
      <w:proofErr w:type="spellStart"/>
      <w:r w:rsidRPr="00D03538">
        <w:rPr>
          <w:lang w:val="en-US"/>
        </w:rPr>
        <w:t>Schleife</w:t>
      </w:r>
      <w:proofErr w:type="spellEnd"/>
      <w:r w:rsidRPr="00D03538">
        <w:rPr>
          <w:lang w:val="en-US"/>
        </w:rPr>
        <w:t xml:space="preserve"> </w:t>
      </w:r>
      <w:proofErr w:type="spellStart"/>
      <w:r w:rsidRPr="00D03538">
        <w:rPr>
          <w:lang w:val="en-US"/>
        </w:rPr>
        <w:t>wird</w:t>
      </w:r>
      <w:proofErr w:type="spellEnd"/>
      <w:r w:rsidRPr="00D03538">
        <w:rPr>
          <w:lang w:val="en-US"/>
        </w:rPr>
        <w:t xml:space="preserve"> </w:t>
      </w:r>
      <w:proofErr w:type="spellStart"/>
      <w:r w:rsidRPr="00D03538">
        <w:rPr>
          <w:lang w:val="en-US"/>
        </w:rPr>
        <w:t>verwendet</w:t>
      </w:r>
      <w:proofErr w:type="spellEnd"/>
      <w:r w:rsidRPr="00D03538">
        <w:rPr>
          <w:lang w:val="en-US"/>
        </w:rPr>
        <w:t xml:space="preserve">, </w:t>
      </w:r>
      <w:proofErr w:type="spellStart"/>
      <w:r w:rsidRPr="00D03538">
        <w:rPr>
          <w:lang w:val="en-US"/>
        </w:rPr>
        <w:t>wenn</w:t>
      </w:r>
      <w:proofErr w:type="spellEnd"/>
      <w:r w:rsidRPr="00D03538">
        <w:rPr>
          <w:lang w:val="en-US"/>
        </w:rPr>
        <w:t xml:space="preserve"> die </w:t>
      </w:r>
      <w:proofErr w:type="spellStart"/>
      <w:r w:rsidRPr="00D03538">
        <w:rPr>
          <w:lang w:val="en-US"/>
        </w:rPr>
        <w:t>Anzahl</w:t>
      </w:r>
      <w:proofErr w:type="spellEnd"/>
      <w:r w:rsidRPr="00D03538">
        <w:rPr>
          <w:lang w:val="en-US"/>
        </w:rPr>
        <w:t xml:space="preserve"> der </w:t>
      </w:r>
      <w:proofErr w:type="spellStart"/>
      <w:r w:rsidRPr="00D03538">
        <w:rPr>
          <w:lang w:val="en-US"/>
        </w:rPr>
        <w:t>Iterationen</w:t>
      </w:r>
      <w:proofErr w:type="spellEnd"/>
      <w:r w:rsidRPr="00D03538">
        <w:rPr>
          <w:lang w:val="en-US"/>
        </w:rPr>
        <w:t xml:space="preserve"> </w:t>
      </w:r>
      <w:proofErr w:type="spellStart"/>
      <w:r w:rsidRPr="00D03538">
        <w:rPr>
          <w:lang w:val="en-US"/>
        </w:rPr>
        <w:t>im</w:t>
      </w:r>
      <w:proofErr w:type="spellEnd"/>
      <w:r w:rsidRPr="00D03538">
        <w:rPr>
          <w:lang w:val="en-US"/>
        </w:rPr>
        <w:t xml:space="preserve"> </w:t>
      </w:r>
      <w:proofErr w:type="spellStart"/>
      <w:r w:rsidRPr="00D03538">
        <w:rPr>
          <w:lang w:val="en-US"/>
        </w:rPr>
        <w:t>Voraus</w:t>
      </w:r>
      <w:proofErr w:type="spellEnd"/>
      <w:r w:rsidRPr="00D03538">
        <w:rPr>
          <w:lang w:val="en-US"/>
        </w:rPr>
        <w:t xml:space="preserve"> </w:t>
      </w:r>
      <w:proofErr w:type="spellStart"/>
      <w:r w:rsidRPr="00D03538">
        <w:rPr>
          <w:lang w:val="en-US"/>
        </w:rPr>
        <w:t>bekannt</w:t>
      </w:r>
      <w:proofErr w:type="spellEnd"/>
      <w:r w:rsidRPr="00D03538">
        <w:rPr>
          <w:lang w:val="en-US"/>
        </w:rPr>
        <w:t xml:space="preserve"> </w:t>
      </w:r>
      <w:proofErr w:type="spellStart"/>
      <w:r w:rsidRPr="00D03538">
        <w:rPr>
          <w:lang w:val="en-US"/>
        </w:rPr>
        <w:t>ist</w:t>
      </w:r>
      <w:proofErr w:type="spellEnd"/>
      <w:r w:rsidRPr="00D03538">
        <w:rPr>
          <w:lang w:val="en-US"/>
        </w:rPr>
        <w:t xml:space="preserve"> und </w:t>
      </w:r>
      <w:proofErr w:type="spellStart"/>
      <w:r w:rsidRPr="00D03538">
        <w:rPr>
          <w:lang w:val="en-US"/>
        </w:rPr>
        <w:t>durchläuft</w:t>
      </w:r>
      <w:proofErr w:type="spellEnd"/>
      <w:r w:rsidRPr="00D03538">
        <w:rPr>
          <w:lang w:val="en-US"/>
        </w:rPr>
        <w:t xml:space="preserve"> </w:t>
      </w:r>
      <w:proofErr w:type="spellStart"/>
      <w:r w:rsidRPr="00D03538">
        <w:rPr>
          <w:lang w:val="en-US"/>
        </w:rPr>
        <w:t>eine</w:t>
      </w:r>
      <w:proofErr w:type="spellEnd"/>
      <w:r w:rsidRPr="00D03538">
        <w:rPr>
          <w:lang w:val="en-US"/>
        </w:rPr>
        <w:t xml:space="preserve"> </w:t>
      </w:r>
      <w:proofErr w:type="spellStart"/>
      <w:r w:rsidRPr="00D03538">
        <w:rPr>
          <w:lang w:val="en-US"/>
        </w:rPr>
        <w:t>Sequenz</w:t>
      </w:r>
      <w:proofErr w:type="spellEnd"/>
      <w:r w:rsidRPr="00D03538">
        <w:rPr>
          <w:lang w:val="en-US"/>
        </w:rPr>
        <w:t xml:space="preserve"> </w:t>
      </w:r>
      <w:proofErr w:type="spellStart"/>
      <w:r w:rsidRPr="00D03538">
        <w:rPr>
          <w:lang w:val="en-US"/>
        </w:rPr>
        <w:t>oder</w:t>
      </w:r>
      <w:proofErr w:type="spellEnd"/>
      <w:r w:rsidRPr="00D03538">
        <w:rPr>
          <w:lang w:val="en-US"/>
        </w:rPr>
        <w:t xml:space="preserve"> </w:t>
      </w:r>
      <w:proofErr w:type="spellStart"/>
      <w:r w:rsidRPr="00D03538">
        <w:rPr>
          <w:lang w:val="en-US"/>
        </w:rPr>
        <w:t>eine</w:t>
      </w:r>
      <w:proofErr w:type="spellEnd"/>
      <w:r w:rsidRPr="00D03538">
        <w:rPr>
          <w:lang w:val="en-US"/>
        </w:rPr>
        <w:t xml:space="preserve"> </w:t>
      </w:r>
      <w:proofErr w:type="spellStart"/>
      <w:r w:rsidRPr="00D03538">
        <w:rPr>
          <w:lang w:val="en-US"/>
        </w:rPr>
        <w:t>Reihe</w:t>
      </w:r>
      <w:proofErr w:type="spellEnd"/>
      <w:r w:rsidRPr="00D03538">
        <w:rPr>
          <w:lang w:val="en-US"/>
        </w:rPr>
        <w:t xml:space="preserve"> von </w:t>
      </w:r>
      <w:proofErr w:type="spellStart"/>
      <w:r w:rsidRPr="00D03538">
        <w:rPr>
          <w:lang w:val="en-US"/>
        </w:rPr>
        <w:t>Werten</w:t>
      </w:r>
      <w:proofErr w:type="spellEnd"/>
      <w:r w:rsidRPr="00D03538">
        <w:rPr>
          <w:lang w:val="en-US"/>
        </w:rPr>
        <w:t xml:space="preserve">. </w:t>
      </w:r>
      <w:proofErr w:type="spellStart"/>
      <w:r w:rsidRPr="00D03538">
        <w:rPr>
          <w:lang w:val="en-US"/>
        </w:rPr>
        <w:t>Im</w:t>
      </w:r>
      <w:proofErr w:type="spellEnd"/>
      <w:r w:rsidRPr="00D03538">
        <w:rPr>
          <w:lang w:val="en-US"/>
        </w:rPr>
        <w:t xml:space="preserve"> </w:t>
      </w:r>
      <w:proofErr w:type="spellStart"/>
      <w:r w:rsidRPr="00D03538">
        <w:rPr>
          <w:lang w:val="en-US"/>
        </w:rPr>
        <w:t>Gegensatz</w:t>
      </w:r>
      <w:proofErr w:type="spellEnd"/>
      <w:r w:rsidRPr="00D03538">
        <w:rPr>
          <w:lang w:val="en-US"/>
        </w:rPr>
        <w:t xml:space="preserve"> </w:t>
      </w:r>
      <w:proofErr w:type="spellStart"/>
      <w:r w:rsidRPr="00D03538">
        <w:rPr>
          <w:lang w:val="en-US"/>
        </w:rPr>
        <w:t>dazu</w:t>
      </w:r>
      <w:proofErr w:type="spellEnd"/>
      <w:r w:rsidRPr="00D03538">
        <w:rPr>
          <w:lang w:val="en-US"/>
        </w:rPr>
        <w:t xml:space="preserve"> </w:t>
      </w:r>
      <w:proofErr w:type="spellStart"/>
      <w:r w:rsidRPr="00D03538">
        <w:rPr>
          <w:lang w:val="en-US"/>
        </w:rPr>
        <w:t>wird</w:t>
      </w:r>
      <w:proofErr w:type="spellEnd"/>
      <w:r w:rsidRPr="00D03538">
        <w:rPr>
          <w:lang w:val="en-US"/>
        </w:rPr>
        <w:t xml:space="preserve"> </w:t>
      </w:r>
      <w:proofErr w:type="spellStart"/>
      <w:r w:rsidRPr="00D03538">
        <w:rPr>
          <w:lang w:val="en-US"/>
        </w:rPr>
        <w:t>eine</w:t>
      </w:r>
      <w:proofErr w:type="spellEnd"/>
      <w:r w:rsidRPr="00D03538">
        <w:rPr>
          <w:lang w:val="en-US"/>
        </w:rPr>
        <w:t xml:space="preserve"> </w:t>
      </w:r>
      <w:r w:rsidRPr="00D03538">
        <w:rPr>
          <w:b/>
          <w:bCs/>
          <w:lang w:val="en-US"/>
        </w:rPr>
        <w:t>while</w:t>
      </w:r>
      <w:r w:rsidRPr="00D03538">
        <w:rPr>
          <w:lang w:val="en-US"/>
        </w:rPr>
        <w:t>-</w:t>
      </w:r>
      <w:proofErr w:type="spellStart"/>
      <w:r w:rsidRPr="00D03538">
        <w:rPr>
          <w:lang w:val="en-US"/>
        </w:rPr>
        <w:t>Schleife</w:t>
      </w:r>
      <w:proofErr w:type="spellEnd"/>
      <w:r w:rsidRPr="00D03538">
        <w:rPr>
          <w:lang w:val="en-US"/>
        </w:rPr>
        <w:t xml:space="preserve"> </w:t>
      </w:r>
      <w:proofErr w:type="spellStart"/>
      <w:r w:rsidRPr="00D03538">
        <w:rPr>
          <w:lang w:val="en-US"/>
        </w:rPr>
        <w:t>verwendet</w:t>
      </w:r>
      <w:proofErr w:type="spellEnd"/>
      <w:r w:rsidRPr="00D03538">
        <w:rPr>
          <w:lang w:val="en-US"/>
        </w:rPr>
        <w:t xml:space="preserve">, </w:t>
      </w:r>
      <w:proofErr w:type="spellStart"/>
      <w:r w:rsidRPr="00D03538">
        <w:rPr>
          <w:lang w:val="en-US"/>
        </w:rPr>
        <w:t>wenn</w:t>
      </w:r>
      <w:proofErr w:type="spellEnd"/>
      <w:r w:rsidRPr="00D03538">
        <w:rPr>
          <w:lang w:val="en-US"/>
        </w:rPr>
        <w:t xml:space="preserve"> die </w:t>
      </w:r>
      <w:proofErr w:type="spellStart"/>
      <w:r w:rsidRPr="00D03538">
        <w:rPr>
          <w:lang w:val="en-US"/>
        </w:rPr>
        <w:t>Anzahl</w:t>
      </w:r>
      <w:proofErr w:type="spellEnd"/>
      <w:r w:rsidRPr="00D03538">
        <w:rPr>
          <w:lang w:val="en-US"/>
        </w:rPr>
        <w:t xml:space="preserve"> der </w:t>
      </w:r>
      <w:proofErr w:type="spellStart"/>
      <w:r w:rsidRPr="00D03538">
        <w:rPr>
          <w:lang w:val="en-US"/>
        </w:rPr>
        <w:t>Iterationen</w:t>
      </w:r>
      <w:proofErr w:type="spellEnd"/>
      <w:r w:rsidRPr="00D03538">
        <w:rPr>
          <w:lang w:val="en-US"/>
        </w:rPr>
        <w:t xml:space="preserve"> </w:t>
      </w:r>
      <w:proofErr w:type="spellStart"/>
      <w:r w:rsidRPr="00D03538">
        <w:rPr>
          <w:lang w:val="en-US"/>
        </w:rPr>
        <w:t>nicht</w:t>
      </w:r>
      <w:proofErr w:type="spellEnd"/>
      <w:r w:rsidRPr="00D03538">
        <w:rPr>
          <w:lang w:val="en-US"/>
        </w:rPr>
        <w:t xml:space="preserve"> </w:t>
      </w:r>
      <w:proofErr w:type="spellStart"/>
      <w:r w:rsidRPr="00D03538">
        <w:rPr>
          <w:lang w:val="en-US"/>
        </w:rPr>
        <w:t>im</w:t>
      </w:r>
      <w:proofErr w:type="spellEnd"/>
      <w:r w:rsidRPr="00D03538">
        <w:rPr>
          <w:lang w:val="en-US"/>
        </w:rPr>
        <w:t xml:space="preserve"> </w:t>
      </w:r>
      <w:proofErr w:type="spellStart"/>
      <w:r w:rsidRPr="00D03538">
        <w:rPr>
          <w:lang w:val="en-US"/>
        </w:rPr>
        <w:t>Voraus</w:t>
      </w:r>
      <w:proofErr w:type="spellEnd"/>
      <w:r w:rsidRPr="00D03538">
        <w:rPr>
          <w:lang w:val="en-US"/>
        </w:rPr>
        <w:t xml:space="preserve"> </w:t>
      </w:r>
      <w:proofErr w:type="spellStart"/>
      <w:r w:rsidRPr="00D03538">
        <w:rPr>
          <w:lang w:val="en-US"/>
        </w:rPr>
        <w:t>bekannt</w:t>
      </w:r>
      <w:proofErr w:type="spellEnd"/>
      <w:r w:rsidRPr="00D03538">
        <w:rPr>
          <w:lang w:val="en-US"/>
        </w:rPr>
        <w:t xml:space="preserve"> </w:t>
      </w:r>
      <w:proofErr w:type="spellStart"/>
      <w:r w:rsidRPr="00D03538">
        <w:rPr>
          <w:lang w:val="en-US"/>
        </w:rPr>
        <w:t>ist</w:t>
      </w:r>
      <w:proofErr w:type="spellEnd"/>
      <w:r w:rsidRPr="00D03538">
        <w:rPr>
          <w:lang w:val="en-US"/>
        </w:rPr>
        <w:t xml:space="preserve"> und die </w:t>
      </w:r>
      <w:proofErr w:type="spellStart"/>
      <w:r w:rsidRPr="00D03538">
        <w:rPr>
          <w:lang w:val="en-US"/>
        </w:rPr>
        <w:t>Schleife</w:t>
      </w:r>
      <w:proofErr w:type="spellEnd"/>
      <w:r w:rsidRPr="00D03538">
        <w:rPr>
          <w:lang w:val="en-US"/>
        </w:rPr>
        <w:t xml:space="preserve"> so </w:t>
      </w:r>
      <w:proofErr w:type="spellStart"/>
      <w:r w:rsidRPr="00D03538">
        <w:rPr>
          <w:lang w:val="en-US"/>
        </w:rPr>
        <w:t>lange</w:t>
      </w:r>
      <w:proofErr w:type="spellEnd"/>
      <w:r w:rsidRPr="00D03538">
        <w:rPr>
          <w:lang w:val="en-US"/>
        </w:rPr>
        <w:t xml:space="preserve"> </w:t>
      </w:r>
      <w:proofErr w:type="spellStart"/>
      <w:r w:rsidRPr="00D03538">
        <w:rPr>
          <w:lang w:val="en-US"/>
        </w:rPr>
        <w:t>laufen</w:t>
      </w:r>
      <w:proofErr w:type="spellEnd"/>
      <w:r w:rsidRPr="00D03538">
        <w:rPr>
          <w:lang w:val="en-US"/>
        </w:rPr>
        <w:t xml:space="preserve"> </w:t>
      </w:r>
      <w:proofErr w:type="spellStart"/>
      <w:r w:rsidRPr="00D03538">
        <w:rPr>
          <w:lang w:val="en-US"/>
        </w:rPr>
        <w:t>soll</w:t>
      </w:r>
      <w:proofErr w:type="spellEnd"/>
      <w:r w:rsidRPr="00D03538">
        <w:rPr>
          <w:lang w:val="en-US"/>
        </w:rPr>
        <w:t xml:space="preserve">, </w:t>
      </w:r>
      <w:proofErr w:type="spellStart"/>
      <w:r w:rsidRPr="00D03538">
        <w:rPr>
          <w:lang w:val="en-US"/>
        </w:rPr>
        <w:t>wie</w:t>
      </w:r>
      <w:proofErr w:type="spellEnd"/>
      <w:r w:rsidRPr="00D03538">
        <w:rPr>
          <w:lang w:val="en-US"/>
        </w:rPr>
        <w:t xml:space="preserve"> </w:t>
      </w:r>
      <w:proofErr w:type="spellStart"/>
      <w:r w:rsidRPr="00D03538">
        <w:rPr>
          <w:lang w:val="en-US"/>
        </w:rPr>
        <w:t>eine</w:t>
      </w:r>
      <w:proofErr w:type="spellEnd"/>
      <w:r w:rsidRPr="00D03538">
        <w:rPr>
          <w:lang w:val="en-US"/>
        </w:rPr>
        <w:t xml:space="preserve"> </w:t>
      </w:r>
      <w:proofErr w:type="spellStart"/>
      <w:r w:rsidRPr="00D03538">
        <w:rPr>
          <w:lang w:val="en-US"/>
        </w:rPr>
        <w:t>bestimmte</w:t>
      </w:r>
      <w:proofErr w:type="spellEnd"/>
      <w:r w:rsidRPr="00D03538">
        <w:rPr>
          <w:lang w:val="en-US"/>
        </w:rPr>
        <w:t xml:space="preserve"> </w:t>
      </w:r>
      <w:proofErr w:type="spellStart"/>
      <w:r w:rsidRPr="00D03538">
        <w:rPr>
          <w:lang w:val="en-US"/>
        </w:rPr>
        <w:t>Bedingung</w:t>
      </w:r>
      <w:proofErr w:type="spellEnd"/>
      <w:r w:rsidRPr="00D03538">
        <w:rPr>
          <w:lang w:val="en-US"/>
        </w:rPr>
        <w:t xml:space="preserve"> </w:t>
      </w:r>
      <w:proofErr w:type="spellStart"/>
      <w:r w:rsidRPr="00D03538">
        <w:rPr>
          <w:lang w:val="en-US"/>
        </w:rPr>
        <w:t>wahr</w:t>
      </w:r>
      <w:proofErr w:type="spellEnd"/>
      <w:r w:rsidRPr="00D03538">
        <w:rPr>
          <w:lang w:val="en-US"/>
        </w:rPr>
        <w:t xml:space="preserve"> </w:t>
      </w:r>
      <w:proofErr w:type="spellStart"/>
      <w:r w:rsidRPr="00D03538">
        <w:rPr>
          <w:lang w:val="en-US"/>
        </w:rPr>
        <w:t>ist</w:t>
      </w:r>
      <w:proofErr w:type="spellEnd"/>
      <w:r w:rsidRPr="00D03538">
        <w:rPr>
          <w:lang w:val="en-US"/>
        </w:rPr>
        <w:t>.</w:t>
      </w:r>
    </w:p>
    <w:p w14:paraId="3261D273" w14:textId="77777777" w:rsidR="00475F48" w:rsidRDefault="00475F48" w:rsidP="00154181"/>
    <w:p w14:paraId="118033CC" w14:textId="4DCFA7B6" w:rsidR="00154181" w:rsidRPr="00154181" w:rsidRDefault="00154181" w:rsidP="00154181">
      <w:r w:rsidRPr="00154181">
        <w:t>Frage an die Teilnehm</w:t>
      </w:r>
      <w:r>
        <w:t>enden</w:t>
      </w:r>
      <w:r w:rsidRPr="00154181">
        <w:t xml:space="preserve">: wie sieht die </w:t>
      </w:r>
      <w:proofErr w:type="spellStart"/>
      <w:r w:rsidRPr="00154181">
        <w:t>For</w:t>
      </w:r>
      <w:proofErr w:type="spellEnd"/>
      <w:r w:rsidRPr="00154181">
        <w:t>-schleife mit äquivalentem Output aus?</w:t>
      </w:r>
    </w:p>
    <w:tbl>
      <w:tblPr>
        <w:tblStyle w:val="Tabellenraster"/>
        <w:tblW w:w="0" w:type="auto"/>
        <w:tblLook w:val="04A0" w:firstRow="1" w:lastRow="0" w:firstColumn="1" w:lastColumn="0" w:noHBand="0" w:noVBand="1"/>
      </w:tblPr>
      <w:tblGrid>
        <w:gridCol w:w="9019"/>
      </w:tblGrid>
      <w:tr w:rsidR="00154181" w14:paraId="48CBE440" w14:textId="77777777" w:rsidTr="00154181">
        <w:tc>
          <w:tcPr>
            <w:tcW w:w="9019" w:type="dxa"/>
          </w:tcPr>
          <w:p w14:paraId="1DF5C05F" w14:textId="77777777" w:rsidR="00154181" w:rsidRPr="00DE2DF3" w:rsidRDefault="00154181" w:rsidP="00154181">
            <w:pPr>
              <w:shd w:val="clear" w:color="auto" w:fill="23272E"/>
              <w:spacing w:line="315" w:lineRule="atLeast"/>
              <w:rPr>
                <w:rFonts w:ascii="Menlo" w:hAnsi="Menlo" w:cs="Menlo"/>
                <w:color w:val="ABB2BF"/>
                <w:sz w:val="16"/>
                <w:szCs w:val="16"/>
              </w:rPr>
            </w:pPr>
            <w:bookmarkStart w:id="112" w:name="OLE_LINK31"/>
            <w:bookmarkStart w:id="113" w:name="OLE_LINK32"/>
            <w:proofErr w:type="spellStart"/>
            <w:r w:rsidRPr="00DE2DF3">
              <w:rPr>
                <w:rFonts w:ascii="Menlo" w:hAnsi="Menlo" w:cs="Menlo"/>
                <w:color w:val="C678DD"/>
                <w:sz w:val="16"/>
                <w:szCs w:val="16"/>
              </w:rPr>
              <w:t>for</w:t>
            </w:r>
            <w:proofErr w:type="spellEnd"/>
            <w:r w:rsidRPr="00DE2DF3">
              <w:rPr>
                <w:rFonts w:ascii="Menlo" w:hAnsi="Menlo" w:cs="Menlo"/>
                <w:color w:val="ABB2BF"/>
                <w:sz w:val="16"/>
                <w:szCs w:val="16"/>
              </w:rPr>
              <w:t xml:space="preserve"> i </w:t>
            </w:r>
            <w:r w:rsidRPr="00DE2DF3">
              <w:rPr>
                <w:rFonts w:ascii="Menlo" w:hAnsi="Menlo" w:cs="Menlo"/>
                <w:color w:val="C678DD"/>
                <w:sz w:val="16"/>
                <w:szCs w:val="16"/>
              </w:rPr>
              <w:t>in</w:t>
            </w:r>
            <w:r w:rsidRPr="00DE2DF3">
              <w:rPr>
                <w:rFonts w:ascii="Menlo" w:hAnsi="Menlo" w:cs="Menlo"/>
                <w:color w:val="ABB2BF"/>
                <w:sz w:val="16"/>
                <w:szCs w:val="16"/>
              </w:rPr>
              <w:t xml:space="preserve"> </w:t>
            </w:r>
            <w:proofErr w:type="spellStart"/>
            <w:proofErr w:type="gramStart"/>
            <w:r w:rsidRPr="00DE2DF3">
              <w:rPr>
                <w:rFonts w:ascii="Menlo" w:hAnsi="Menlo" w:cs="Menlo"/>
                <w:color w:val="56B6C2"/>
                <w:sz w:val="16"/>
                <w:szCs w:val="16"/>
              </w:rPr>
              <w:t>range</w:t>
            </w:r>
            <w:proofErr w:type="spellEnd"/>
            <w:r w:rsidRPr="00DE2DF3">
              <w:rPr>
                <w:rFonts w:ascii="Menlo" w:hAnsi="Menlo" w:cs="Menlo"/>
                <w:color w:val="ABB2BF"/>
                <w:sz w:val="16"/>
                <w:szCs w:val="16"/>
              </w:rPr>
              <w:t>(</w:t>
            </w:r>
            <w:proofErr w:type="gramEnd"/>
            <w:r w:rsidRPr="00DE2DF3">
              <w:rPr>
                <w:rFonts w:ascii="Menlo" w:hAnsi="Menlo" w:cs="Menlo"/>
                <w:color w:val="D19A66"/>
                <w:sz w:val="16"/>
                <w:szCs w:val="16"/>
              </w:rPr>
              <w:t>1</w:t>
            </w:r>
            <w:r w:rsidRPr="00DE2DF3">
              <w:rPr>
                <w:rFonts w:ascii="Menlo" w:hAnsi="Menlo" w:cs="Menlo"/>
                <w:color w:val="ABB2BF"/>
                <w:sz w:val="16"/>
                <w:szCs w:val="16"/>
              </w:rPr>
              <w:t>,</w:t>
            </w:r>
            <w:r w:rsidRPr="00DE2DF3">
              <w:rPr>
                <w:rFonts w:ascii="Menlo" w:hAnsi="Menlo" w:cs="Menlo"/>
                <w:color w:val="D19A66"/>
                <w:sz w:val="16"/>
                <w:szCs w:val="16"/>
              </w:rPr>
              <w:t>6</w:t>
            </w:r>
            <w:r w:rsidRPr="00DE2DF3">
              <w:rPr>
                <w:rFonts w:ascii="Menlo" w:hAnsi="Menlo" w:cs="Menlo"/>
                <w:color w:val="ABB2BF"/>
                <w:sz w:val="16"/>
                <w:szCs w:val="16"/>
              </w:rPr>
              <w:t>):</w:t>
            </w:r>
          </w:p>
          <w:p w14:paraId="78E6C977" w14:textId="48920D67" w:rsidR="00154181" w:rsidRPr="00154181" w:rsidRDefault="00154181" w:rsidP="00154181">
            <w:pPr>
              <w:shd w:val="clear" w:color="auto" w:fill="23272E"/>
              <w:spacing w:line="315" w:lineRule="atLeast"/>
              <w:rPr>
                <w:rFonts w:ascii="Menlo" w:hAnsi="Menlo" w:cs="Menlo"/>
                <w:color w:val="ABB2BF"/>
                <w:sz w:val="21"/>
                <w:szCs w:val="21"/>
              </w:rPr>
            </w:pPr>
            <w:r w:rsidRPr="00DE2DF3">
              <w:rPr>
                <w:rFonts w:ascii="Menlo" w:hAnsi="Menlo" w:cs="Menlo"/>
                <w:color w:val="ABB2BF"/>
                <w:sz w:val="16"/>
                <w:szCs w:val="16"/>
              </w:rPr>
              <w:t xml:space="preserve">    </w:t>
            </w:r>
            <w:r w:rsidRPr="00DE2DF3">
              <w:rPr>
                <w:rFonts w:ascii="Menlo" w:hAnsi="Menlo" w:cs="Menlo"/>
                <w:color w:val="56B6C2"/>
                <w:sz w:val="16"/>
                <w:szCs w:val="16"/>
              </w:rPr>
              <w:t>print</w:t>
            </w:r>
            <w:r w:rsidRPr="00DE2DF3">
              <w:rPr>
                <w:rFonts w:ascii="Menlo" w:hAnsi="Menlo" w:cs="Menlo"/>
                <w:color w:val="ABB2BF"/>
                <w:sz w:val="16"/>
                <w:szCs w:val="16"/>
              </w:rPr>
              <w:t>(i)</w:t>
            </w:r>
            <w:bookmarkEnd w:id="112"/>
            <w:bookmarkEnd w:id="113"/>
          </w:p>
        </w:tc>
      </w:tr>
    </w:tbl>
    <w:p w14:paraId="7222CDEF" w14:textId="77777777" w:rsidR="00154181" w:rsidRDefault="00154181" w:rsidP="00154181"/>
    <w:p w14:paraId="374CAC74" w14:textId="1981EBB1" w:rsidR="00475F48" w:rsidRDefault="00475F48" w:rsidP="00154181">
      <w:r w:rsidRPr="00475F48">
        <w:rPr>
          <w:b/>
          <w:bCs/>
        </w:rPr>
        <w:t>Lösung</w:t>
      </w:r>
      <w:r>
        <w:t>: Es wird eine</w:t>
      </w:r>
      <w:r w:rsidRPr="00475F48">
        <w:t xml:space="preserve"> </w:t>
      </w:r>
      <w:proofErr w:type="spellStart"/>
      <w:r w:rsidRPr="00475F48">
        <w:rPr>
          <w:b/>
          <w:bCs/>
        </w:rPr>
        <w:t>for</w:t>
      </w:r>
      <w:proofErr w:type="spellEnd"/>
      <w:r w:rsidRPr="00475F48">
        <w:t xml:space="preserve">-Schleife mit der Funktion </w:t>
      </w:r>
      <w:proofErr w:type="spellStart"/>
      <w:proofErr w:type="gramStart"/>
      <w:r w:rsidRPr="00475F48">
        <w:rPr>
          <w:b/>
          <w:bCs/>
        </w:rPr>
        <w:t>range</w:t>
      </w:r>
      <w:proofErr w:type="spellEnd"/>
      <w:r w:rsidRPr="00475F48">
        <w:rPr>
          <w:b/>
          <w:bCs/>
        </w:rPr>
        <w:t>(</w:t>
      </w:r>
      <w:proofErr w:type="gramEnd"/>
      <w:r w:rsidRPr="00475F48">
        <w:rPr>
          <w:b/>
          <w:bCs/>
        </w:rPr>
        <w:t>1,6)</w:t>
      </w:r>
      <w:r>
        <w:t xml:space="preserve"> </w:t>
      </w:r>
      <w:r w:rsidRPr="00475F48">
        <w:t xml:space="preserve">verwendet, die von 1 bis 5 läuft (6 ist ausschließend). In jeder Iteration wird der aktuelle Wert von </w:t>
      </w:r>
      <w:r w:rsidRPr="00475F48">
        <w:rPr>
          <w:b/>
          <w:bCs/>
        </w:rPr>
        <w:t>i</w:t>
      </w:r>
      <w:r w:rsidRPr="00475F48">
        <w:t xml:space="preserve"> ausgegeben. Die Ausgabe wird die Zahlen 1, 2, 3, 4 und 5 nacheinander sein.</w:t>
      </w:r>
    </w:p>
    <w:p w14:paraId="283B9974" w14:textId="77777777" w:rsidR="00877E36" w:rsidRPr="00154181" w:rsidRDefault="00877E36" w:rsidP="00154181"/>
    <w:p w14:paraId="540B9516" w14:textId="23BCBE6B" w:rsidR="00154181" w:rsidRDefault="00154181" w:rsidP="003038E0">
      <w:pPr>
        <w:pStyle w:val="berschrift4"/>
      </w:pPr>
      <w:r>
        <w:t>11. String Operatoren</w:t>
      </w:r>
    </w:p>
    <w:tbl>
      <w:tblPr>
        <w:tblStyle w:val="Tabellenraster"/>
        <w:tblW w:w="0" w:type="auto"/>
        <w:tblLook w:val="04A0" w:firstRow="1" w:lastRow="0" w:firstColumn="1" w:lastColumn="0" w:noHBand="0" w:noVBand="1"/>
      </w:tblPr>
      <w:tblGrid>
        <w:gridCol w:w="9019"/>
      </w:tblGrid>
      <w:tr w:rsidR="00154181" w14:paraId="261411A5" w14:textId="77777777" w:rsidTr="00154181">
        <w:tc>
          <w:tcPr>
            <w:tcW w:w="9019" w:type="dxa"/>
          </w:tcPr>
          <w:p w14:paraId="4BBB63EF" w14:textId="2F18F053" w:rsidR="00154181" w:rsidRPr="00DE2DF3" w:rsidRDefault="00D30042" w:rsidP="00154181">
            <w:pPr>
              <w:shd w:val="clear" w:color="auto" w:fill="23272E"/>
              <w:spacing w:line="315" w:lineRule="atLeast"/>
              <w:rPr>
                <w:rFonts w:ascii="Menlo" w:hAnsi="Menlo" w:cs="Menlo"/>
                <w:color w:val="ABB2BF"/>
                <w:sz w:val="16"/>
                <w:szCs w:val="16"/>
              </w:rPr>
            </w:pPr>
            <w:bookmarkStart w:id="114" w:name="OLE_LINK64"/>
            <w:bookmarkStart w:id="115" w:name="OLE_LINK65"/>
            <w:bookmarkStart w:id="116" w:name="OLE_LINK33"/>
            <w:bookmarkStart w:id="117" w:name="OLE_LINK34"/>
            <w:proofErr w:type="spellStart"/>
            <w:r>
              <w:rPr>
                <w:rFonts w:ascii="Menlo" w:hAnsi="Menlo" w:cs="Menlo"/>
                <w:color w:val="ABB2BF"/>
                <w:sz w:val="16"/>
                <w:szCs w:val="16"/>
              </w:rPr>
              <w:t>m</w:t>
            </w:r>
            <w:r w:rsidR="00154181" w:rsidRPr="00DE2DF3">
              <w:rPr>
                <w:rFonts w:ascii="Menlo" w:hAnsi="Menlo" w:cs="Menlo"/>
                <w:color w:val="ABB2BF"/>
                <w:sz w:val="16"/>
                <w:szCs w:val="16"/>
              </w:rPr>
              <w:t>ein</w:t>
            </w:r>
            <w:r>
              <w:rPr>
                <w:rFonts w:ascii="Menlo" w:hAnsi="Menlo" w:cs="Menlo"/>
                <w:color w:val="ABB2BF"/>
                <w:sz w:val="16"/>
                <w:szCs w:val="16"/>
              </w:rPr>
              <w:t>_s</w:t>
            </w:r>
            <w:r w:rsidR="00154181" w:rsidRPr="00DE2DF3">
              <w:rPr>
                <w:rFonts w:ascii="Menlo" w:hAnsi="Menlo" w:cs="Menlo"/>
                <w:color w:val="ABB2BF"/>
                <w:sz w:val="16"/>
                <w:szCs w:val="16"/>
              </w:rPr>
              <w:t>tring</w:t>
            </w:r>
            <w:proofErr w:type="spellEnd"/>
            <w:r w:rsidR="00154181" w:rsidRPr="00DE2DF3">
              <w:rPr>
                <w:rFonts w:ascii="Menlo" w:hAnsi="Menlo" w:cs="Menlo"/>
                <w:color w:val="ABB2BF"/>
                <w:sz w:val="16"/>
                <w:szCs w:val="16"/>
              </w:rPr>
              <w:t xml:space="preserve"> </w:t>
            </w:r>
            <w:bookmarkEnd w:id="114"/>
            <w:bookmarkEnd w:id="115"/>
            <w:r w:rsidR="00154181" w:rsidRPr="00DE2DF3">
              <w:rPr>
                <w:rFonts w:ascii="Menlo" w:hAnsi="Menlo" w:cs="Menlo"/>
                <w:color w:val="56B6C2"/>
                <w:sz w:val="16"/>
                <w:szCs w:val="16"/>
              </w:rPr>
              <w:t>=</w:t>
            </w:r>
            <w:r w:rsidR="00154181" w:rsidRPr="00DE2DF3">
              <w:rPr>
                <w:rFonts w:ascii="Menlo" w:hAnsi="Menlo" w:cs="Menlo"/>
                <w:color w:val="ABB2BF"/>
                <w:sz w:val="16"/>
                <w:szCs w:val="16"/>
              </w:rPr>
              <w:t xml:space="preserve"> </w:t>
            </w:r>
            <w:r w:rsidR="00154181" w:rsidRPr="00DE2DF3">
              <w:rPr>
                <w:rFonts w:ascii="Menlo" w:hAnsi="Menlo" w:cs="Menlo"/>
                <w:color w:val="98C379"/>
                <w:sz w:val="16"/>
                <w:szCs w:val="16"/>
              </w:rPr>
              <w:t>"Hallo, mein Name ist Johan"</w:t>
            </w:r>
          </w:p>
          <w:p w14:paraId="6EF5A7BB" w14:textId="34E137E4" w:rsidR="00154181" w:rsidRPr="00DE2DF3" w:rsidRDefault="00154181" w:rsidP="00154181">
            <w:pPr>
              <w:shd w:val="clear" w:color="auto" w:fill="23272E"/>
              <w:spacing w:line="315" w:lineRule="atLeast"/>
              <w:rPr>
                <w:rFonts w:ascii="Menlo" w:hAnsi="Menlo" w:cs="Menlo"/>
                <w:color w:val="ABB2BF"/>
                <w:sz w:val="16"/>
                <w:szCs w:val="16"/>
              </w:rPr>
            </w:pPr>
            <w:proofErr w:type="spellStart"/>
            <w:r w:rsidRPr="00DE2DF3">
              <w:rPr>
                <w:rFonts w:ascii="Menlo" w:hAnsi="Menlo" w:cs="Menlo"/>
                <w:color w:val="56B6C2"/>
                <w:sz w:val="16"/>
                <w:szCs w:val="16"/>
              </w:rPr>
              <w:t>print</w:t>
            </w:r>
            <w:proofErr w:type="spellEnd"/>
            <w:r w:rsidRPr="00DE2DF3">
              <w:rPr>
                <w:rFonts w:ascii="Menlo" w:hAnsi="Menlo" w:cs="Menlo"/>
                <w:color w:val="ABB2BF"/>
                <w:sz w:val="16"/>
                <w:szCs w:val="16"/>
              </w:rPr>
              <w:t>(</w:t>
            </w:r>
            <w:proofErr w:type="spellStart"/>
            <w:r w:rsidRPr="00DE2DF3">
              <w:rPr>
                <w:rFonts w:ascii="Menlo" w:hAnsi="Menlo" w:cs="Menlo"/>
                <w:color w:val="56B6C2"/>
                <w:sz w:val="16"/>
                <w:szCs w:val="16"/>
              </w:rPr>
              <w:t>len</w:t>
            </w:r>
            <w:proofErr w:type="spellEnd"/>
            <w:r w:rsidRPr="00DE2DF3">
              <w:rPr>
                <w:rFonts w:ascii="Menlo" w:hAnsi="Menlo" w:cs="Menlo"/>
                <w:color w:val="ABB2BF"/>
                <w:sz w:val="16"/>
                <w:szCs w:val="16"/>
              </w:rPr>
              <w:t>(</w:t>
            </w:r>
            <w:proofErr w:type="spellStart"/>
            <w:r w:rsidR="00D30042">
              <w:rPr>
                <w:rFonts w:ascii="Menlo" w:hAnsi="Menlo" w:cs="Menlo"/>
                <w:color w:val="ABB2BF"/>
                <w:sz w:val="16"/>
                <w:szCs w:val="16"/>
              </w:rPr>
              <w:t>m</w:t>
            </w:r>
            <w:r w:rsidR="00D30042" w:rsidRPr="00DE2DF3">
              <w:rPr>
                <w:rFonts w:ascii="Menlo" w:hAnsi="Menlo" w:cs="Menlo"/>
                <w:color w:val="ABB2BF"/>
                <w:sz w:val="16"/>
                <w:szCs w:val="16"/>
              </w:rPr>
              <w:t>ein</w:t>
            </w:r>
            <w:r w:rsidR="00D30042">
              <w:rPr>
                <w:rFonts w:ascii="Menlo" w:hAnsi="Menlo" w:cs="Menlo"/>
                <w:color w:val="ABB2BF"/>
                <w:sz w:val="16"/>
                <w:szCs w:val="16"/>
              </w:rPr>
              <w:t>_s</w:t>
            </w:r>
            <w:r w:rsidR="00D30042" w:rsidRPr="00DE2DF3">
              <w:rPr>
                <w:rFonts w:ascii="Menlo" w:hAnsi="Menlo" w:cs="Menlo"/>
                <w:color w:val="ABB2BF"/>
                <w:sz w:val="16"/>
                <w:szCs w:val="16"/>
              </w:rPr>
              <w:t>tring</w:t>
            </w:r>
            <w:proofErr w:type="spellEnd"/>
            <w:r w:rsidRPr="00DE2DF3">
              <w:rPr>
                <w:rFonts w:ascii="Menlo" w:hAnsi="Menlo" w:cs="Menlo"/>
                <w:color w:val="ABB2BF"/>
                <w:sz w:val="16"/>
                <w:szCs w:val="16"/>
              </w:rPr>
              <w:t>))</w:t>
            </w:r>
          </w:p>
          <w:p w14:paraId="61309DF4" w14:textId="3D0EA704" w:rsidR="00154181" w:rsidRPr="00DE2DF3" w:rsidRDefault="00154181" w:rsidP="00154181">
            <w:pPr>
              <w:shd w:val="clear" w:color="auto" w:fill="23272E"/>
              <w:spacing w:line="315" w:lineRule="atLeast"/>
              <w:rPr>
                <w:rFonts w:ascii="Menlo" w:hAnsi="Menlo" w:cs="Menlo"/>
                <w:color w:val="ABB2BF"/>
                <w:sz w:val="16"/>
                <w:szCs w:val="16"/>
              </w:rPr>
            </w:pPr>
            <w:proofErr w:type="spellStart"/>
            <w:r w:rsidRPr="00DE2DF3">
              <w:rPr>
                <w:rFonts w:ascii="Menlo" w:hAnsi="Menlo" w:cs="Menlo"/>
                <w:color w:val="56B6C2"/>
                <w:sz w:val="16"/>
                <w:szCs w:val="16"/>
              </w:rPr>
              <w:t>print</w:t>
            </w:r>
            <w:proofErr w:type="spellEnd"/>
            <w:r w:rsidRPr="00DE2DF3">
              <w:rPr>
                <w:rFonts w:ascii="Menlo" w:hAnsi="Menlo" w:cs="Menlo"/>
                <w:color w:val="ABB2BF"/>
                <w:sz w:val="16"/>
                <w:szCs w:val="16"/>
              </w:rPr>
              <w:t>(</w:t>
            </w:r>
            <w:proofErr w:type="spellStart"/>
            <w:r w:rsidR="00D30042">
              <w:rPr>
                <w:rFonts w:ascii="Menlo" w:hAnsi="Menlo" w:cs="Menlo"/>
                <w:color w:val="ABB2BF"/>
                <w:sz w:val="16"/>
                <w:szCs w:val="16"/>
              </w:rPr>
              <w:t>m</w:t>
            </w:r>
            <w:r w:rsidR="00D30042" w:rsidRPr="00DE2DF3">
              <w:rPr>
                <w:rFonts w:ascii="Menlo" w:hAnsi="Menlo" w:cs="Menlo"/>
                <w:color w:val="ABB2BF"/>
                <w:sz w:val="16"/>
                <w:szCs w:val="16"/>
              </w:rPr>
              <w:t>ein</w:t>
            </w:r>
            <w:r w:rsidR="00D30042">
              <w:rPr>
                <w:rFonts w:ascii="Menlo" w:hAnsi="Menlo" w:cs="Menlo"/>
                <w:color w:val="ABB2BF"/>
                <w:sz w:val="16"/>
                <w:szCs w:val="16"/>
              </w:rPr>
              <w:t>_</w:t>
            </w:r>
            <w:proofErr w:type="gramStart"/>
            <w:r w:rsidR="00D30042">
              <w:rPr>
                <w:rFonts w:ascii="Menlo" w:hAnsi="Menlo" w:cs="Menlo"/>
                <w:color w:val="ABB2BF"/>
                <w:sz w:val="16"/>
                <w:szCs w:val="16"/>
              </w:rPr>
              <w:t>s</w:t>
            </w:r>
            <w:r w:rsidR="00D30042" w:rsidRPr="00DE2DF3">
              <w:rPr>
                <w:rFonts w:ascii="Menlo" w:hAnsi="Menlo" w:cs="Menlo"/>
                <w:color w:val="ABB2BF"/>
                <w:sz w:val="16"/>
                <w:szCs w:val="16"/>
              </w:rPr>
              <w:t>tring</w:t>
            </w:r>
            <w:r w:rsidRPr="00DE2DF3">
              <w:rPr>
                <w:rFonts w:ascii="Menlo" w:hAnsi="Menlo" w:cs="Menlo"/>
                <w:color w:val="ABB2BF"/>
                <w:sz w:val="16"/>
                <w:szCs w:val="16"/>
              </w:rPr>
              <w:t>.</w:t>
            </w:r>
            <w:r w:rsidRPr="00DE2DF3">
              <w:rPr>
                <w:rFonts w:ascii="Menlo" w:hAnsi="Menlo" w:cs="Menlo"/>
                <w:color w:val="61AFEF"/>
                <w:sz w:val="16"/>
                <w:szCs w:val="16"/>
              </w:rPr>
              <w:t>upper</w:t>
            </w:r>
            <w:proofErr w:type="spellEnd"/>
            <w:proofErr w:type="gramEnd"/>
            <w:r w:rsidRPr="00DE2DF3">
              <w:rPr>
                <w:rFonts w:ascii="Menlo" w:hAnsi="Menlo" w:cs="Menlo"/>
                <w:color w:val="ABB2BF"/>
                <w:sz w:val="16"/>
                <w:szCs w:val="16"/>
              </w:rPr>
              <w:t>())</w:t>
            </w:r>
          </w:p>
          <w:p w14:paraId="0E81D6A4" w14:textId="220CE368" w:rsidR="00154181" w:rsidRPr="00154181" w:rsidRDefault="00154181" w:rsidP="00154181">
            <w:pPr>
              <w:shd w:val="clear" w:color="auto" w:fill="23272E"/>
              <w:spacing w:line="315" w:lineRule="atLeast"/>
              <w:rPr>
                <w:rFonts w:ascii="Menlo" w:hAnsi="Menlo" w:cs="Menlo"/>
                <w:color w:val="ABB2BF"/>
                <w:sz w:val="21"/>
                <w:szCs w:val="21"/>
              </w:rPr>
            </w:pPr>
            <w:proofErr w:type="spellStart"/>
            <w:r w:rsidRPr="00DE2DF3">
              <w:rPr>
                <w:rFonts w:ascii="Menlo" w:hAnsi="Menlo" w:cs="Menlo"/>
                <w:color w:val="56B6C2"/>
                <w:sz w:val="16"/>
                <w:szCs w:val="16"/>
              </w:rPr>
              <w:lastRenderedPageBreak/>
              <w:t>print</w:t>
            </w:r>
            <w:proofErr w:type="spellEnd"/>
            <w:r w:rsidRPr="00DE2DF3">
              <w:rPr>
                <w:rFonts w:ascii="Menlo" w:hAnsi="Menlo" w:cs="Menlo"/>
                <w:color w:val="ABB2BF"/>
                <w:sz w:val="16"/>
                <w:szCs w:val="16"/>
              </w:rPr>
              <w:t>(</w:t>
            </w:r>
            <w:proofErr w:type="spellStart"/>
            <w:r w:rsidR="00D30042">
              <w:rPr>
                <w:rFonts w:ascii="Menlo" w:hAnsi="Menlo" w:cs="Menlo"/>
                <w:color w:val="ABB2BF"/>
                <w:sz w:val="16"/>
                <w:szCs w:val="16"/>
              </w:rPr>
              <w:t>m</w:t>
            </w:r>
            <w:r w:rsidR="00D30042" w:rsidRPr="00DE2DF3">
              <w:rPr>
                <w:rFonts w:ascii="Menlo" w:hAnsi="Menlo" w:cs="Menlo"/>
                <w:color w:val="ABB2BF"/>
                <w:sz w:val="16"/>
                <w:szCs w:val="16"/>
              </w:rPr>
              <w:t>ein</w:t>
            </w:r>
            <w:r w:rsidR="00D30042">
              <w:rPr>
                <w:rFonts w:ascii="Menlo" w:hAnsi="Menlo" w:cs="Menlo"/>
                <w:color w:val="ABB2BF"/>
                <w:sz w:val="16"/>
                <w:szCs w:val="16"/>
              </w:rPr>
              <w:t>_</w:t>
            </w:r>
            <w:proofErr w:type="gramStart"/>
            <w:r w:rsidR="00D30042">
              <w:rPr>
                <w:rFonts w:ascii="Menlo" w:hAnsi="Menlo" w:cs="Menlo"/>
                <w:color w:val="ABB2BF"/>
                <w:sz w:val="16"/>
                <w:szCs w:val="16"/>
              </w:rPr>
              <w:t>s</w:t>
            </w:r>
            <w:r w:rsidR="00D30042" w:rsidRPr="00DE2DF3">
              <w:rPr>
                <w:rFonts w:ascii="Menlo" w:hAnsi="Menlo" w:cs="Menlo"/>
                <w:color w:val="ABB2BF"/>
                <w:sz w:val="16"/>
                <w:szCs w:val="16"/>
              </w:rPr>
              <w:t>tring</w:t>
            </w:r>
            <w:r w:rsidRPr="00DE2DF3">
              <w:rPr>
                <w:rFonts w:ascii="Menlo" w:hAnsi="Menlo" w:cs="Menlo"/>
                <w:color w:val="ABB2BF"/>
                <w:sz w:val="16"/>
                <w:szCs w:val="16"/>
              </w:rPr>
              <w:t>.</w:t>
            </w:r>
            <w:r w:rsidRPr="00DE2DF3">
              <w:rPr>
                <w:rFonts w:ascii="Menlo" w:hAnsi="Menlo" w:cs="Menlo"/>
                <w:color w:val="61AFEF"/>
                <w:sz w:val="16"/>
                <w:szCs w:val="16"/>
              </w:rPr>
              <w:t>lower</w:t>
            </w:r>
            <w:proofErr w:type="spellEnd"/>
            <w:proofErr w:type="gramEnd"/>
            <w:r w:rsidRPr="00DE2DF3">
              <w:rPr>
                <w:rFonts w:ascii="Menlo" w:hAnsi="Menlo" w:cs="Menlo"/>
                <w:color w:val="ABB2BF"/>
                <w:sz w:val="16"/>
                <w:szCs w:val="16"/>
              </w:rPr>
              <w:t>())</w:t>
            </w:r>
            <w:bookmarkEnd w:id="116"/>
            <w:bookmarkEnd w:id="117"/>
          </w:p>
        </w:tc>
      </w:tr>
    </w:tbl>
    <w:p w14:paraId="62511D59" w14:textId="77777777" w:rsidR="00154181" w:rsidRDefault="00154181" w:rsidP="00154181"/>
    <w:p w14:paraId="01919F9C" w14:textId="66FE9631" w:rsidR="00A97B74" w:rsidRDefault="00A97B74" w:rsidP="00A97B74">
      <w:r>
        <w:t xml:space="preserve">In diesem Abschnitt wird mit dem String </w:t>
      </w:r>
      <w:bookmarkStart w:id="118" w:name="OLE_LINK66"/>
      <w:bookmarkStart w:id="119" w:name="OLE_LINK67"/>
      <w:proofErr w:type="spellStart"/>
      <w:r w:rsidRPr="00D7066A">
        <w:rPr>
          <w:b/>
          <w:bCs/>
        </w:rPr>
        <w:t>mein</w:t>
      </w:r>
      <w:r w:rsidR="00802A5F">
        <w:rPr>
          <w:b/>
          <w:bCs/>
        </w:rPr>
        <w:t>_s</w:t>
      </w:r>
      <w:r w:rsidRPr="00D7066A">
        <w:rPr>
          <w:b/>
          <w:bCs/>
        </w:rPr>
        <w:t>tring</w:t>
      </w:r>
      <w:bookmarkEnd w:id="118"/>
      <w:bookmarkEnd w:id="119"/>
      <w:proofErr w:type="spellEnd"/>
      <w:r>
        <w:t xml:space="preserve"> gearbeitet:</w:t>
      </w:r>
    </w:p>
    <w:p w14:paraId="4AA4C5FD" w14:textId="77777777" w:rsidR="00A97B74" w:rsidRDefault="00A97B74" w:rsidP="00A97B74"/>
    <w:p w14:paraId="2E4C5C18" w14:textId="40BE23E5" w:rsidR="00A97B74" w:rsidRDefault="00A97B74" w:rsidP="00D7066A">
      <w:pPr>
        <w:pStyle w:val="Listenabsatz"/>
        <w:numPr>
          <w:ilvl w:val="0"/>
          <w:numId w:val="25"/>
        </w:numPr>
      </w:pPr>
      <w:r>
        <w:t>Die Länge des Strings wird ausgegeben (</w:t>
      </w:r>
      <w:proofErr w:type="spellStart"/>
      <w:r w:rsidRPr="00D7066A">
        <w:rPr>
          <w:b/>
          <w:bCs/>
        </w:rPr>
        <w:t>len</w:t>
      </w:r>
      <w:proofErr w:type="spellEnd"/>
      <w:r w:rsidRPr="00D7066A">
        <w:rPr>
          <w:b/>
          <w:bCs/>
        </w:rPr>
        <w:t>(</w:t>
      </w:r>
      <w:proofErr w:type="spellStart"/>
      <w:r w:rsidR="00802A5F" w:rsidRPr="00D7066A">
        <w:rPr>
          <w:b/>
          <w:bCs/>
        </w:rPr>
        <w:t>mein</w:t>
      </w:r>
      <w:r w:rsidR="00802A5F">
        <w:rPr>
          <w:b/>
          <w:bCs/>
        </w:rPr>
        <w:t>_s</w:t>
      </w:r>
      <w:r w:rsidR="00802A5F" w:rsidRPr="00D7066A">
        <w:rPr>
          <w:b/>
          <w:bCs/>
        </w:rPr>
        <w:t>tring</w:t>
      </w:r>
      <w:proofErr w:type="spellEnd"/>
      <w:r w:rsidRPr="00D7066A">
        <w:rPr>
          <w:b/>
          <w:bCs/>
        </w:rPr>
        <w:t>)</w:t>
      </w:r>
      <w:r w:rsidR="00D7066A">
        <w:t xml:space="preserve"> </w:t>
      </w:r>
      <w:r>
        <w:t>ergibt die Anzahl der Zeichen).</w:t>
      </w:r>
    </w:p>
    <w:p w14:paraId="4275DA36" w14:textId="679E2313" w:rsidR="00A97B74" w:rsidRDefault="00A97B74" w:rsidP="00D7066A">
      <w:pPr>
        <w:pStyle w:val="Listenabsatz"/>
        <w:numPr>
          <w:ilvl w:val="0"/>
          <w:numId w:val="25"/>
        </w:numPr>
      </w:pPr>
      <w:r>
        <w:t>Der String wird in Großbuchstaben umgewandelt und ausgegeben (</w:t>
      </w:r>
      <w:proofErr w:type="spellStart"/>
      <w:r w:rsidR="00802A5F" w:rsidRPr="00D7066A">
        <w:rPr>
          <w:b/>
          <w:bCs/>
        </w:rPr>
        <w:t>mein</w:t>
      </w:r>
      <w:r w:rsidR="00802A5F">
        <w:rPr>
          <w:b/>
          <w:bCs/>
        </w:rPr>
        <w:t>_</w:t>
      </w:r>
      <w:proofErr w:type="gramStart"/>
      <w:r w:rsidR="00802A5F">
        <w:rPr>
          <w:b/>
          <w:bCs/>
        </w:rPr>
        <w:t>s</w:t>
      </w:r>
      <w:r w:rsidR="00802A5F" w:rsidRPr="00D7066A">
        <w:rPr>
          <w:b/>
          <w:bCs/>
        </w:rPr>
        <w:t>tring</w:t>
      </w:r>
      <w:r w:rsidRPr="00D7066A">
        <w:rPr>
          <w:b/>
          <w:bCs/>
        </w:rPr>
        <w:t>.upper</w:t>
      </w:r>
      <w:proofErr w:type="spellEnd"/>
      <w:proofErr w:type="gramEnd"/>
      <w:r w:rsidRPr="00D7066A">
        <w:rPr>
          <w:b/>
          <w:bCs/>
        </w:rPr>
        <w:t>()</w:t>
      </w:r>
      <w:r w:rsidR="00D7066A">
        <w:t>)</w:t>
      </w:r>
      <w:r>
        <w:t>.</w:t>
      </w:r>
    </w:p>
    <w:p w14:paraId="587B9F4D" w14:textId="26E9202F" w:rsidR="008132DF" w:rsidRDefault="00A97B74" w:rsidP="003038E0">
      <w:pPr>
        <w:pStyle w:val="Listenabsatz"/>
        <w:numPr>
          <w:ilvl w:val="0"/>
          <w:numId w:val="25"/>
        </w:numPr>
      </w:pPr>
      <w:r>
        <w:t>Der String wird in Kleinbuchstaben umgewandelt und ausgegeben (</w:t>
      </w:r>
      <w:proofErr w:type="spellStart"/>
      <w:r w:rsidR="00802A5F" w:rsidRPr="00D7066A">
        <w:rPr>
          <w:b/>
          <w:bCs/>
        </w:rPr>
        <w:t>mein</w:t>
      </w:r>
      <w:r w:rsidR="00802A5F">
        <w:rPr>
          <w:b/>
          <w:bCs/>
        </w:rPr>
        <w:t>_</w:t>
      </w:r>
      <w:proofErr w:type="gramStart"/>
      <w:r w:rsidR="00802A5F">
        <w:rPr>
          <w:b/>
          <w:bCs/>
        </w:rPr>
        <w:t>s</w:t>
      </w:r>
      <w:r w:rsidR="00802A5F" w:rsidRPr="00D7066A">
        <w:rPr>
          <w:b/>
          <w:bCs/>
        </w:rPr>
        <w:t>tring</w:t>
      </w:r>
      <w:r w:rsidRPr="00D7066A">
        <w:rPr>
          <w:b/>
          <w:bCs/>
        </w:rPr>
        <w:t>.lower</w:t>
      </w:r>
      <w:proofErr w:type="spellEnd"/>
      <w:proofErr w:type="gramEnd"/>
      <w:r w:rsidRPr="00D7066A">
        <w:rPr>
          <w:b/>
          <w:bCs/>
        </w:rPr>
        <w:t>()</w:t>
      </w:r>
      <w:r>
        <w:t>).</w:t>
      </w:r>
    </w:p>
    <w:p w14:paraId="588462BF" w14:textId="77777777" w:rsidR="002B0299" w:rsidRDefault="002B0299" w:rsidP="002B0299">
      <w:pPr>
        <w:pStyle w:val="Listenabsatz"/>
      </w:pPr>
    </w:p>
    <w:p w14:paraId="0ACF28FC" w14:textId="7ABA4F28" w:rsidR="00154181" w:rsidRDefault="002F7CD3" w:rsidP="003038E0">
      <w:pPr>
        <w:pStyle w:val="berschrift4"/>
      </w:pPr>
      <w:r>
        <w:t>12. Funktionen</w:t>
      </w:r>
    </w:p>
    <w:tbl>
      <w:tblPr>
        <w:tblStyle w:val="Tabellenraster"/>
        <w:tblW w:w="0" w:type="auto"/>
        <w:tblLook w:val="04A0" w:firstRow="1" w:lastRow="0" w:firstColumn="1" w:lastColumn="0" w:noHBand="0" w:noVBand="1"/>
      </w:tblPr>
      <w:tblGrid>
        <w:gridCol w:w="9019"/>
      </w:tblGrid>
      <w:tr w:rsidR="002F7CD3" w14:paraId="5058F401" w14:textId="77777777" w:rsidTr="002F7CD3">
        <w:tc>
          <w:tcPr>
            <w:tcW w:w="9019" w:type="dxa"/>
          </w:tcPr>
          <w:p w14:paraId="647F04AF" w14:textId="77777777" w:rsidR="002F7CD3" w:rsidRPr="00DE2DF3" w:rsidRDefault="002F7CD3" w:rsidP="002F7CD3">
            <w:pPr>
              <w:shd w:val="clear" w:color="auto" w:fill="23272E"/>
              <w:spacing w:line="315" w:lineRule="atLeast"/>
              <w:rPr>
                <w:rFonts w:ascii="Menlo" w:hAnsi="Menlo" w:cs="Menlo"/>
                <w:color w:val="ABB2BF"/>
                <w:sz w:val="16"/>
                <w:szCs w:val="16"/>
              </w:rPr>
            </w:pPr>
            <w:bookmarkStart w:id="120" w:name="OLE_LINK35"/>
            <w:bookmarkStart w:id="121" w:name="OLE_LINK36"/>
            <w:proofErr w:type="spellStart"/>
            <w:r w:rsidRPr="00DE2DF3">
              <w:rPr>
                <w:rFonts w:ascii="Menlo" w:hAnsi="Menlo" w:cs="Menlo"/>
                <w:color w:val="C678DD"/>
                <w:sz w:val="16"/>
                <w:szCs w:val="16"/>
              </w:rPr>
              <w:t>def</w:t>
            </w:r>
            <w:proofErr w:type="spellEnd"/>
            <w:r w:rsidRPr="00DE2DF3">
              <w:rPr>
                <w:rFonts w:ascii="Menlo" w:hAnsi="Menlo" w:cs="Menlo"/>
                <w:color w:val="ABB2BF"/>
                <w:sz w:val="16"/>
                <w:szCs w:val="16"/>
              </w:rPr>
              <w:t xml:space="preserve"> </w:t>
            </w:r>
            <w:proofErr w:type="spellStart"/>
            <w:proofErr w:type="gramStart"/>
            <w:r w:rsidRPr="00DE2DF3">
              <w:rPr>
                <w:rFonts w:ascii="Menlo" w:hAnsi="Menlo" w:cs="Menlo"/>
                <w:color w:val="61AFEF"/>
                <w:sz w:val="16"/>
                <w:szCs w:val="16"/>
              </w:rPr>
              <w:t>myFunc</w:t>
            </w:r>
            <w:proofErr w:type="spellEnd"/>
            <w:r w:rsidRPr="00DE2DF3">
              <w:rPr>
                <w:rFonts w:ascii="Menlo" w:hAnsi="Menlo" w:cs="Menlo"/>
                <w:color w:val="ABB2BF"/>
                <w:sz w:val="16"/>
                <w:szCs w:val="16"/>
              </w:rPr>
              <w:t>(</w:t>
            </w:r>
            <w:proofErr w:type="gramEnd"/>
            <w:r w:rsidRPr="00DE2DF3">
              <w:rPr>
                <w:rFonts w:ascii="Menlo" w:hAnsi="Menlo" w:cs="Menlo"/>
                <w:color w:val="D19A66"/>
                <w:sz w:val="16"/>
                <w:szCs w:val="16"/>
              </w:rPr>
              <w:t>var1</w:t>
            </w:r>
            <w:r w:rsidRPr="00DE2DF3">
              <w:rPr>
                <w:rFonts w:ascii="Menlo" w:hAnsi="Menlo" w:cs="Menlo"/>
                <w:color w:val="ABB2BF"/>
                <w:sz w:val="16"/>
                <w:szCs w:val="16"/>
              </w:rPr>
              <w:t xml:space="preserve">, </w:t>
            </w:r>
            <w:r w:rsidRPr="00DE2DF3">
              <w:rPr>
                <w:rFonts w:ascii="Menlo" w:hAnsi="Menlo" w:cs="Menlo"/>
                <w:color w:val="D19A66"/>
                <w:sz w:val="16"/>
                <w:szCs w:val="16"/>
              </w:rPr>
              <w:t>var2</w:t>
            </w:r>
            <w:r w:rsidRPr="00DE2DF3">
              <w:rPr>
                <w:rFonts w:ascii="Menlo" w:hAnsi="Menlo" w:cs="Menlo"/>
                <w:color w:val="ABB2BF"/>
                <w:sz w:val="16"/>
                <w:szCs w:val="16"/>
              </w:rPr>
              <w:t>):</w:t>
            </w:r>
          </w:p>
          <w:p w14:paraId="77E39679" w14:textId="77777777" w:rsidR="002F7CD3" w:rsidRPr="00DE2DF3" w:rsidRDefault="002F7CD3" w:rsidP="002F7CD3">
            <w:pPr>
              <w:shd w:val="clear" w:color="auto" w:fill="23272E"/>
              <w:spacing w:line="315" w:lineRule="atLeast"/>
              <w:rPr>
                <w:rFonts w:ascii="Menlo" w:hAnsi="Menlo" w:cs="Menlo"/>
                <w:color w:val="ABB2BF"/>
                <w:sz w:val="16"/>
                <w:szCs w:val="16"/>
              </w:rPr>
            </w:pPr>
            <w:r w:rsidRPr="00DE2DF3">
              <w:rPr>
                <w:rFonts w:ascii="Menlo" w:hAnsi="Menlo" w:cs="Menlo"/>
                <w:color w:val="ABB2BF"/>
                <w:sz w:val="16"/>
                <w:szCs w:val="16"/>
              </w:rPr>
              <w:t xml:space="preserve">    </w:t>
            </w:r>
            <w:proofErr w:type="spellStart"/>
            <w:r w:rsidRPr="00DE2DF3">
              <w:rPr>
                <w:rFonts w:ascii="Menlo" w:hAnsi="Menlo" w:cs="Menlo"/>
                <w:color w:val="ABB2BF"/>
                <w:sz w:val="16"/>
                <w:szCs w:val="16"/>
              </w:rPr>
              <w:t>result</w:t>
            </w:r>
            <w:proofErr w:type="spellEnd"/>
            <w:r w:rsidRPr="00DE2DF3">
              <w:rPr>
                <w:rFonts w:ascii="Menlo" w:hAnsi="Menlo" w:cs="Menlo"/>
                <w:color w:val="ABB2BF"/>
                <w:sz w:val="16"/>
                <w:szCs w:val="16"/>
              </w:rPr>
              <w:t xml:space="preserve"> </w:t>
            </w:r>
            <w:r w:rsidRPr="00DE2DF3">
              <w:rPr>
                <w:rFonts w:ascii="Menlo" w:hAnsi="Menlo" w:cs="Menlo"/>
                <w:color w:val="56B6C2"/>
                <w:sz w:val="16"/>
                <w:szCs w:val="16"/>
              </w:rPr>
              <w:t>=</w:t>
            </w:r>
            <w:r w:rsidRPr="00DE2DF3">
              <w:rPr>
                <w:rFonts w:ascii="Menlo" w:hAnsi="Menlo" w:cs="Menlo"/>
                <w:color w:val="ABB2BF"/>
                <w:sz w:val="16"/>
                <w:szCs w:val="16"/>
              </w:rPr>
              <w:t xml:space="preserve"> var1 </w:t>
            </w:r>
            <w:r w:rsidRPr="00DE2DF3">
              <w:rPr>
                <w:rFonts w:ascii="Menlo" w:hAnsi="Menlo" w:cs="Menlo"/>
                <w:color w:val="56B6C2"/>
                <w:sz w:val="16"/>
                <w:szCs w:val="16"/>
              </w:rPr>
              <w:t>+</w:t>
            </w:r>
            <w:r w:rsidRPr="00DE2DF3">
              <w:rPr>
                <w:rFonts w:ascii="Menlo" w:hAnsi="Menlo" w:cs="Menlo"/>
                <w:color w:val="ABB2BF"/>
                <w:sz w:val="16"/>
                <w:szCs w:val="16"/>
              </w:rPr>
              <w:t xml:space="preserve"> var2</w:t>
            </w:r>
          </w:p>
          <w:p w14:paraId="7110852F" w14:textId="77777777" w:rsidR="002F7CD3" w:rsidRPr="00DE2DF3" w:rsidRDefault="002F7CD3" w:rsidP="002F7CD3">
            <w:pPr>
              <w:shd w:val="clear" w:color="auto" w:fill="23272E"/>
              <w:spacing w:line="315" w:lineRule="atLeast"/>
              <w:rPr>
                <w:rFonts w:ascii="Menlo" w:hAnsi="Menlo" w:cs="Menlo"/>
                <w:color w:val="ABB2BF"/>
                <w:sz w:val="16"/>
                <w:szCs w:val="16"/>
              </w:rPr>
            </w:pPr>
            <w:r w:rsidRPr="00DE2DF3">
              <w:rPr>
                <w:rFonts w:ascii="Menlo" w:hAnsi="Menlo" w:cs="Menlo"/>
                <w:color w:val="ABB2BF"/>
                <w:sz w:val="16"/>
                <w:szCs w:val="16"/>
              </w:rPr>
              <w:t xml:space="preserve">    </w:t>
            </w:r>
            <w:proofErr w:type="spellStart"/>
            <w:r w:rsidRPr="00DE2DF3">
              <w:rPr>
                <w:rFonts w:ascii="Menlo" w:hAnsi="Menlo" w:cs="Menlo"/>
                <w:color w:val="C678DD"/>
                <w:sz w:val="16"/>
                <w:szCs w:val="16"/>
              </w:rPr>
              <w:t>return</w:t>
            </w:r>
            <w:proofErr w:type="spellEnd"/>
            <w:r w:rsidRPr="00DE2DF3">
              <w:rPr>
                <w:rFonts w:ascii="Menlo" w:hAnsi="Menlo" w:cs="Menlo"/>
                <w:color w:val="ABB2BF"/>
                <w:sz w:val="16"/>
                <w:szCs w:val="16"/>
              </w:rPr>
              <w:t xml:space="preserve"> </w:t>
            </w:r>
            <w:proofErr w:type="spellStart"/>
            <w:r w:rsidRPr="00DE2DF3">
              <w:rPr>
                <w:rFonts w:ascii="Menlo" w:hAnsi="Menlo" w:cs="Menlo"/>
                <w:color w:val="ABB2BF"/>
                <w:sz w:val="16"/>
                <w:szCs w:val="16"/>
              </w:rPr>
              <w:t>result</w:t>
            </w:r>
            <w:proofErr w:type="spellEnd"/>
          </w:p>
          <w:p w14:paraId="21D24533" w14:textId="77777777" w:rsidR="002F7CD3" w:rsidRPr="00DE2DF3" w:rsidRDefault="002F7CD3" w:rsidP="002F7CD3">
            <w:pPr>
              <w:shd w:val="clear" w:color="auto" w:fill="23272E"/>
              <w:spacing w:line="315" w:lineRule="atLeast"/>
              <w:rPr>
                <w:rFonts w:ascii="Menlo" w:hAnsi="Menlo" w:cs="Menlo"/>
                <w:color w:val="ABB2BF"/>
                <w:sz w:val="16"/>
                <w:szCs w:val="16"/>
              </w:rPr>
            </w:pPr>
            <w:r w:rsidRPr="00DE2DF3">
              <w:rPr>
                <w:rFonts w:ascii="Menlo" w:hAnsi="Menlo" w:cs="Menlo"/>
                <w:color w:val="ABB2BF"/>
                <w:sz w:val="16"/>
                <w:szCs w:val="16"/>
              </w:rPr>
              <w:t xml:space="preserve">    </w:t>
            </w:r>
          </w:p>
          <w:p w14:paraId="403F1D6F" w14:textId="0AAE27E2" w:rsidR="002F7CD3" w:rsidRPr="002F7CD3" w:rsidRDefault="002F7CD3" w:rsidP="002F7CD3">
            <w:pPr>
              <w:shd w:val="clear" w:color="auto" w:fill="23272E"/>
              <w:spacing w:line="315" w:lineRule="atLeast"/>
              <w:rPr>
                <w:rFonts w:ascii="Menlo" w:hAnsi="Menlo" w:cs="Menlo"/>
                <w:color w:val="ABB2BF"/>
                <w:sz w:val="21"/>
                <w:szCs w:val="21"/>
              </w:rPr>
            </w:pPr>
            <w:proofErr w:type="spellStart"/>
            <w:r w:rsidRPr="00DE2DF3">
              <w:rPr>
                <w:rFonts w:ascii="Menlo" w:hAnsi="Menlo" w:cs="Menlo"/>
                <w:color w:val="56B6C2"/>
                <w:sz w:val="16"/>
                <w:szCs w:val="16"/>
              </w:rPr>
              <w:t>print</w:t>
            </w:r>
            <w:proofErr w:type="spellEnd"/>
            <w:r w:rsidRPr="00DE2DF3">
              <w:rPr>
                <w:rFonts w:ascii="Menlo" w:hAnsi="Menlo" w:cs="Menlo"/>
                <w:color w:val="ABB2BF"/>
                <w:sz w:val="16"/>
                <w:szCs w:val="16"/>
              </w:rPr>
              <w:t>(</w:t>
            </w:r>
            <w:proofErr w:type="spellStart"/>
            <w:proofErr w:type="gramStart"/>
            <w:r w:rsidRPr="00DE2DF3">
              <w:rPr>
                <w:rFonts w:ascii="Menlo" w:hAnsi="Menlo" w:cs="Menlo"/>
                <w:color w:val="61AFEF"/>
                <w:sz w:val="16"/>
                <w:szCs w:val="16"/>
              </w:rPr>
              <w:t>myFunc</w:t>
            </w:r>
            <w:proofErr w:type="spellEnd"/>
            <w:r w:rsidRPr="00DE2DF3">
              <w:rPr>
                <w:rFonts w:ascii="Menlo" w:hAnsi="Menlo" w:cs="Menlo"/>
                <w:color w:val="ABB2BF"/>
                <w:sz w:val="16"/>
                <w:szCs w:val="16"/>
              </w:rPr>
              <w:t>(</w:t>
            </w:r>
            <w:proofErr w:type="gramEnd"/>
            <w:r w:rsidRPr="00DE2DF3">
              <w:rPr>
                <w:rFonts w:ascii="Menlo" w:hAnsi="Menlo" w:cs="Menlo"/>
                <w:color w:val="D19A66"/>
                <w:sz w:val="16"/>
                <w:szCs w:val="16"/>
              </w:rPr>
              <w:t>1</w:t>
            </w:r>
            <w:r w:rsidRPr="00DE2DF3">
              <w:rPr>
                <w:rFonts w:ascii="Menlo" w:hAnsi="Menlo" w:cs="Menlo"/>
                <w:color w:val="ABB2BF"/>
                <w:sz w:val="16"/>
                <w:szCs w:val="16"/>
              </w:rPr>
              <w:t>,</w:t>
            </w:r>
            <w:r w:rsidRPr="00DE2DF3">
              <w:rPr>
                <w:rFonts w:ascii="Menlo" w:hAnsi="Menlo" w:cs="Menlo"/>
                <w:color w:val="D19A66"/>
                <w:sz w:val="16"/>
                <w:szCs w:val="16"/>
              </w:rPr>
              <w:t>2</w:t>
            </w:r>
            <w:r w:rsidRPr="00DE2DF3">
              <w:rPr>
                <w:rFonts w:ascii="Menlo" w:hAnsi="Menlo" w:cs="Menlo"/>
                <w:color w:val="ABB2BF"/>
                <w:sz w:val="16"/>
                <w:szCs w:val="16"/>
              </w:rPr>
              <w:t>))</w:t>
            </w:r>
            <w:bookmarkEnd w:id="120"/>
            <w:bookmarkEnd w:id="121"/>
          </w:p>
        </w:tc>
      </w:tr>
    </w:tbl>
    <w:p w14:paraId="54614369" w14:textId="77777777" w:rsidR="002F7CD3" w:rsidRDefault="002F7CD3" w:rsidP="002F7CD3"/>
    <w:p w14:paraId="6E821967" w14:textId="779D54C5" w:rsidR="008132DF" w:rsidRDefault="00A97B74" w:rsidP="002F7CD3">
      <w:r w:rsidRPr="00A97B74">
        <w:t xml:space="preserve">In diesem Abschnitt wird eine Funktion </w:t>
      </w:r>
      <w:proofErr w:type="spellStart"/>
      <w:r w:rsidRPr="008818C3">
        <w:rPr>
          <w:b/>
          <w:bCs/>
        </w:rPr>
        <w:t>myFunc</w:t>
      </w:r>
      <w:proofErr w:type="spellEnd"/>
      <w:r w:rsidRPr="00A97B74">
        <w:t xml:space="preserve"> definiert, die zwei Parameter (</w:t>
      </w:r>
      <w:r w:rsidRPr="008818C3">
        <w:rPr>
          <w:b/>
          <w:bCs/>
        </w:rPr>
        <w:t>var1</w:t>
      </w:r>
      <w:r w:rsidRPr="00A97B74">
        <w:t xml:space="preserve"> und </w:t>
      </w:r>
      <w:r w:rsidRPr="008818C3">
        <w:rPr>
          <w:b/>
          <w:bCs/>
        </w:rPr>
        <w:t>var2</w:t>
      </w:r>
      <w:r w:rsidRPr="00A97B74">
        <w:t xml:space="preserve">) </w:t>
      </w:r>
      <w:r w:rsidR="00CD1DD5">
        <w:t>übernimmt</w:t>
      </w:r>
      <w:r w:rsidRPr="00A97B74">
        <w:t>, ihre Summe berechnet und zurückgibt</w:t>
      </w:r>
      <w:r w:rsidR="008132DF">
        <w:t xml:space="preserve"> (</w:t>
      </w:r>
      <w:proofErr w:type="spellStart"/>
      <w:r w:rsidR="008132DF" w:rsidRPr="008132DF">
        <w:rPr>
          <w:b/>
          <w:bCs/>
        </w:rPr>
        <w:t>return</w:t>
      </w:r>
      <w:proofErr w:type="spellEnd"/>
      <w:r w:rsidR="008132DF">
        <w:t>)</w:t>
      </w:r>
      <w:r w:rsidRPr="00A97B74">
        <w:t xml:space="preserve">. </w:t>
      </w:r>
    </w:p>
    <w:p w14:paraId="7A97CCBD" w14:textId="77777777" w:rsidR="008132DF" w:rsidRDefault="008132DF" w:rsidP="002F7CD3"/>
    <w:p w14:paraId="220B2754" w14:textId="77777777" w:rsidR="008132DF" w:rsidRDefault="008132DF" w:rsidP="002F7CD3">
      <w:r w:rsidRPr="008132DF">
        <w:t>Der </w:t>
      </w:r>
      <w:proofErr w:type="spellStart"/>
      <w:r w:rsidRPr="008132DF">
        <w:rPr>
          <w:b/>
          <w:bCs/>
        </w:rPr>
        <w:t>return</w:t>
      </w:r>
      <w:proofErr w:type="spellEnd"/>
      <w:r w:rsidRPr="008132DF">
        <w:t>-Befehl in einer Funktion beendet die Ausführung der Funktion und gibt einen Wert zurück an den Aufrufer. Dieser Wert kann ein einfaches Datenobjekt wie eine Zahl oder ein String, eine komplexere Datenstruktur wie eine Liste oder ein Dictionary oder sogar None sein, wenn kein Wert angegeben wird. Der </w:t>
      </w:r>
      <w:proofErr w:type="spellStart"/>
      <w:r w:rsidRPr="008132DF">
        <w:rPr>
          <w:b/>
          <w:bCs/>
        </w:rPr>
        <w:t>return</w:t>
      </w:r>
      <w:proofErr w:type="spellEnd"/>
      <w:r w:rsidRPr="008132DF">
        <w:t>-Befehl wird verwendet, um das Ergebnis einer Berechnung oder einer Operation aus der Funktion heraus zu übermitteln, sodass der aufrufende Code diesen Wert weiterverwenden kann.</w:t>
      </w:r>
    </w:p>
    <w:p w14:paraId="452C55C8" w14:textId="77777777" w:rsidR="008132DF" w:rsidRDefault="008132DF" w:rsidP="002F7CD3"/>
    <w:p w14:paraId="4C75113E" w14:textId="20F07E5C" w:rsidR="00A97B74" w:rsidRDefault="00A97B74" w:rsidP="002F7CD3">
      <w:r w:rsidRPr="00A97B74">
        <w:t>Die Funktion wird dann mit den Werten 1 und 2 aufgerufen, und das Ergebnis (3) wird ausgegeben.</w:t>
      </w:r>
    </w:p>
    <w:p w14:paraId="537BAC7C" w14:textId="77777777" w:rsidR="00877E36" w:rsidRPr="002F7CD3" w:rsidRDefault="00877E36" w:rsidP="002F7CD3"/>
    <w:p w14:paraId="0538CA34" w14:textId="67D50EE5" w:rsidR="002F7CD3" w:rsidRDefault="00211AE2" w:rsidP="00270987">
      <w:pPr>
        <w:pStyle w:val="berschrift3"/>
      </w:pPr>
      <w:bookmarkStart w:id="122" w:name="_Toc153153063"/>
      <w:r>
        <w:t xml:space="preserve">Abschnitt </w:t>
      </w:r>
      <w:r w:rsidR="00186ED3">
        <w:t>4</w:t>
      </w:r>
      <w:r>
        <w:t>: Aufgaben</w:t>
      </w:r>
      <w:bookmarkEnd w:id="122"/>
      <w:r w:rsidR="00683784">
        <w:t xml:space="preserve"> (150min)</w:t>
      </w:r>
    </w:p>
    <w:p w14:paraId="030A8ACA" w14:textId="77777777" w:rsidR="00211AE2" w:rsidRDefault="00211AE2" w:rsidP="002F7CD3"/>
    <w:p w14:paraId="64037E25" w14:textId="167F73D4" w:rsidR="008E162A" w:rsidRDefault="008E162A" w:rsidP="002F7CD3">
      <w:r>
        <w:t xml:space="preserve">In diesem Abschnitt </w:t>
      </w:r>
      <w:r w:rsidR="00143485">
        <w:t>be</w:t>
      </w:r>
      <w:r>
        <w:t xml:space="preserve">finden sich Übungsaufgaben, die die in Abschnitt 3 vorgestellten Konzepte anwenden. Insgesamt </w:t>
      </w:r>
      <w:r w:rsidR="00683784">
        <w:t>be</w:t>
      </w:r>
      <w:r>
        <w:t xml:space="preserve">finden sich hier 3 Aufgaben, die von Aufgabe 1 zu Aufgabe 3 jeweils mehr Zeit in Anspruch nehmen. Sollte der Kurs für einen kürzeren Zeitraum ausgelegt sein, beispielsweise 3 Stunden, bietet es sich an nur eine oder zwei der Aufgaben zu machen.  </w:t>
      </w:r>
    </w:p>
    <w:p w14:paraId="13F6ABD3" w14:textId="77777777" w:rsidR="00440E5A" w:rsidRPr="00211AE2" w:rsidRDefault="00440E5A" w:rsidP="00440E5A">
      <w:pPr>
        <w:pStyle w:val="berschrift4"/>
      </w:pPr>
      <w:r w:rsidRPr="00211AE2">
        <w:t xml:space="preserve">Projekt </w:t>
      </w:r>
      <w:r>
        <w:t>1</w:t>
      </w:r>
      <w:r w:rsidRPr="00211AE2">
        <w:t>: Summe berechnen</w:t>
      </w:r>
    </w:p>
    <w:p w14:paraId="792A8C06" w14:textId="1F8331BB" w:rsidR="00440E5A" w:rsidRPr="00211AE2" w:rsidRDefault="00440E5A" w:rsidP="00440E5A">
      <w:bookmarkStart w:id="123" w:name="OLE_LINK39"/>
      <w:bookmarkStart w:id="124" w:name="OLE_LINK40"/>
      <w:bookmarkStart w:id="125" w:name="OLE_LINK47"/>
      <w:r w:rsidRPr="00211AE2">
        <w:t>Schreibe ein Programm</w:t>
      </w:r>
      <w:r w:rsidR="002C4378">
        <w:t>,</w:t>
      </w:r>
      <w:r w:rsidRPr="00211AE2">
        <w:t xml:space="preserve"> dass zwei Integer </w:t>
      </w:r>
      <w:r w:rsidR="00CD1DD5">
        <w:t>miteinander addiert</w:t>
      </w:r>
      <w:r w:rsidR="002F4F26">
        <w:t xml:space="preserve"> und </w:t>
      </w:r>
      <w:r w:rsidR="00CD1DD5">
        <w:t xml:space="preserve">dafür Funktion </w:t>
      </w:r>
      <w:r w:rsidR="002F4F26">
        <w:t>verwendet</w:t>
      </w:r>
      <w:r w:rsidRPr="00211AE2">
        <w:t>.</w:t>
      </w:r>
    </w:p>
    <w:bookmarkEnd w:id="123"/>
    <w:bookmarkEnd w:id="124"/>
    <w:bookmarkEnd w:id="125"/>
    <w:p w14:paraId="704AC23B" w14:textId="77777777" w:rsidR="00440E5A" w:rsidRDefault="00440E5A" w:rsidP="00440E5A"/>
    <w:p w14:paraId="7F0A3B9A" w14:textId="77777777" w:rsidR="00440E5A" w:rsidRDefault="00440E5A" w:rsidP="00440E5A">
      <w:r>
        <w:t>Beispiellösung:</w:t>
      </w:r>
    </w:p>
    <w:p w14:paraId="4E8D75BA" w14:textId="77777777" w:rsidR="002F4F26" w:rsidRDefault="002F4F26" w:rsidP="00440E5A"/>
    <w:tbl>
      <w:tblPr>
        <w:tblStyle w:val="Tabellenraster"/>
        <w:tblW w:w="0" w:type="auto"/>
        <w:tblLook w:val="04A0" w:firstRow="1" w:lastRow="0" w:firstColumn="1" w:lastColumn="0" w:noHBand="0" w:noVBand="1"/>
      </w:tblPr>
      <w:tblGrid>
        <w:gridCol w:w="9019"/>
      </w:tblGrid>
      <w:tr w:rsidR="002F4F26" w14:paraId="5FD92D37" w14:textId="77777777" w:rsidTr="002F4F26">
        <w:tc>
          <w:tcPr>
            <w:tcW w:w="9019" w:type="dxa"/>
          </w:tcPr>
          <w:p w14:paraId="5DFADC17" w14:textId="77777777" w:rsidR="002F4F26" w:rsidRPr="002F4F26" w:rsidRDefault="002F4F26" w:rsidP="002F4F26">
            <w:pPr>
              <w:shd w:val="clear" w:color="auto" w:fill="23272E"/>
              <w:spacing w:line="315" w:lineRule="atLeast"/>
              <w:rPr>
                <w:rFonts w:ascii="Menlo" w:hAnsi="Menlo" w:cs="Menlo"/>
                <w:color w:val="ABB2BF"/>
                <w:sz w:val="16"/>
                <w:szCs w:val="16"/>
              </w:rPr>
            </w:pPr>
            <w:bookmarkStart w:id="126" w:name="OLE_LINK70"/>
            <w:bookmarkStart w:id="127" w:name="OLE_LINK71"/>
            <w:proofErr w:type="spellStart"/>
            <w:r w:rsidRPr="002F4F26">
              <w:rPr>
                <w:rFonts w:ascii="Menlo" w:hAnsi="Menlo" w:cs="Menlo"/>
                <w:color w:val="C678DD"/>
                <w:sz w:val="16"/>
                <w:szCs w:val="16"/>
              </w:rPr>
              <w:t>def</w:t>
            </w:r>
            <w:proofErr w:type="spellEnd"/>
            <w:r w:rsidRPr="002F4F26">
              <w:rPr>
                <w:rFonts w:ascii="Menlo" w:hAnsi="Menlo" w:cs="Menlo"/>
                <w:color w:val="ABB2BF"/>
                <w:sz w:val="16"/>
                <w:szCs w:val="16"/>
              </w:rPr>
              <w:t xml:space="preserve"> </w:t>
            </w:r>
            <w:proofErr w:type="spellStart"/>
            <w:r w:rsidRPr="002F4F26">
              <w:rPr>
                <w:rFonts w:ascii="Menlo" w:hAnsi="Menlo" w:cs="Menlo"/>
                <w:color w:val="61AFEF"/>
                <w:sz w:val="16"/>
                <w:szCs w:val="16"/>
              </w:rPr>
              <w:t>addiere_zwei_</w:t>
            </w:r>
            <w:proofErr w:type="gramStart"/>
            <w:r w:rsidRPr="002F4F26">
              <w:rPr>
                <w:rFonts w:ascii="Menlo" w:hAnsi="Menlo" w:cs="Menlo"/>
                <w:color w:val="61AFEF"/>
                <w:sz w:val="16"/>
                <w:szCs w:val="16"/>
              </w:rPr>
              <w:t>zahlen</w:t>
            </w:r>
            <w:proofErr w:type="spellEnd"/>
            <w:r w:rsidRPr="002F4F26">
              <w:rPr>
                <w:rFonts w:ascii="Menlo" w:hAnsi="Menlo" w:cs="Menlo"/>
                <w:color w:val="ABB2BF"/>
                <w:sz w:val="16"/>
                <w:szCs w:val="16"/>
              </w:rPr>
              <w:t>(</w:t>
            </w:r>
            <w:proofErr w:type="gramEnd"/>
            <w:r w:rsidRPr="002F4F26">
              <w:rPr>
                <w:rFonts w:ascii="Menlo" w:hAnsi="Menlo" w:cs="Menlo"/>
                <w:color w:val="D19A66"/>
                <w:sz w:val="16"/>
                <w:szCs w:val="16"/>
              </w:rPr>
              <w:t>zahl1</w:t>
            </w:r>
            <w:r w:rsidRPr="002F4F26">
              <w:rPr>
                <w:rFonts w:ascii="Menlo" w:hAnsi="Menlo" w:cs="Menlo"/>
                <w:color w:val="ABB2BF"/>
                <w:sz w:val="16"/>
                <w:szCs w:val="16"/>
              </w:rPr>
              <w:t xml:space="preserve">, </w:t>
            </w:r>
            <w:r w:rsidRPr="002F4F26">
              <w:rPr>
                <w:rFonts w:ascii="Menlo" w:hAnsi="Menlo" w:cs="Menlo"/>
                <w:color w:val="D19A66"/>
                <w:sz w:val="16"/>
                <w:szCs w:val="16"/>
              </w:rPr>
              <w:t>zahl2</w:t>
            </w:r>
            <w:r w:rsidRPr="002F4F26">
              <w:rPr>
                <w:rFonts w:ascii="Menlo" w:hAnsi="Menlo" w:cs="Menlo"/>
                <w:color w:val="ABB2BF"/>
                <w:sz w:val="16"/>
                <w:szCs w:val="16"/>
              </w:rPr>
              <w:t>):</w:t>
            </w:r>
          </w:p>
          <w:p w14:paraId="564D74BC" w14:textId="77777777" w:rsidR="002F4F26" w:rsidRPr="002F4F26" w:rsidRDefault="002F4F26" w:rsidP="002F4F26">
            <w:pPr>
              <w:shd w:val="clear" w:color="auto" w:fill="23272E"/>
              <w:spacing w:line="315" w:lineRule="atLeast"/>
              <w:rPr>
                <w:rFonts w:ascii="Menlo" w:hAnsi="Menlo" w:cs="Menlo"/>
                <w:color w:val="ABB2BF"/>
                <w:sz w:val="16"/>
                <w:szCs w:val="16"/>
              </w:rPr>
            </w:pPr>
            <w:r w:rsidRPr="002F4F26">
              <w:rPr>
                <w:rFonts w:ascii="Menlo" w:hAnsi="Menlo" w:cs="Menlo"/>
                <w:color w:val="ABB2BF"/>
                <w:sz w:val="16"/>
                <w:szCs w:val="16"/>
              </w:rPr>
              <w:lastRenderedPageBreak/>
              <w:t xml:space="preserve">    </w:t>
            </w:r>
            <w:proofErr w:type="spellStart"/>
            <w:r w:rsidRPr="002F4F26">
              <w:rPr>
                <w:rFonts w:ascii="Menlo" w:hAnsi="Menlo" w:cs="Menlo"/>
                <w:color w:val="C678DD"/>
                <w:sz w:val="16"/>
                <w:szCs w:val="16"/>
              </w:rPr>
              <w:t>return</w:t>
            </w:r>
            <w:proofErr w:type="spellEnd"/>
            <w:r w:rsidRPr="002F4F26">
              <w:rPr>
                <w:rFonts w:ascii="Menlo" w:hAnsi="Menlo" w:cs="Menlo"/>
                <w:color w:val="ABB2BF"/>
                <w:sz w:val="16"/>
                <w:szCs w:val="16"/>
              </w:rPr>
              <w:t xml:space="preserve"> zahl1 </w:t>
            </w:r>
            <w:r w:rsidRPr="002F4F26">
              <w:rPr>
                <w:rFonts w:ascii="Menlo" w:hAnsi="Menlo" w:cs="Menlo"/>
                <w:color w:val="56B6C2"/>
                <w:sz w:val="16"/>
                <w:szCs w:val="16"/>
              </w:rPr>
              <w:t>+</w:t>
            </w:r>
            <w:r w:rsidRPr="002F4F26">
              <w:rPr>
                <w:rFonts w:ascii="Menlo" w:hAnsi="Menlo" w:cs="Menlo"/>
                <w:color w:val="ABB2BF"/>
                <w:sz w:val="16"/>
                <w:szCs w:val="16"/>
              </w:rPr>
              <w:t xml:space="preserve"> zahl2</w:t>
            </w:r>
          </w:p>
          <w:p w14:paraId="7484323A" w14:textId="77777777" w:rsidR="002F4F26" w:rsidRPr="002F4F26" w:rsidRDefault="002F4F26" w:rsidP="002F4F26">
            <w:pPr>
              <w:shd w:val="clear" w:color="auto" w:fill="23272E"/>
              <w:spacing w:line="315" w:lineRule="atLeast"/>
              <w:rPr>
                <w:rFonts w:ascii="Menlo" w:hAnsi="Menlo" w:cs="Menlo"/>
                <w:color w:val="ABB2BF"/>
                <w:sz w:val="16"/>
                <w:szCs w:val="16"/>
              </w:rPr>
            </w:pPr>
          </w:p>
          <w:p w14:paraId="0E87C46C" w14:textId="77777777" w:rsidR="002F4F26" w:rsidRPr="002F4F26" w:rsidRDefault="002F4F26" w:rsidP="002F4F26">
            <w:pPr>
              <w:shd w:val="clear" w:color="auto" w:fill="23272E"/>
              <w:spacing w:line="315" w:lineRule="atLeast"/>
              <w:rPr>
                <w:rFonts w:ascii="Menlo" w:hAnsi="Menlo" w:cs="Menlo"/>
                <w:color w:val="ABB2BF"/>
                <w:sz w:val="16"/>
                <w:szCs w:val="16"/>
              </w:rPr>
            </w:pPr>
            <w:r w:rsidRPr="002F4F26">
              <w:rPr>
                <w:rFonts w:ascii="Menlo" w:hAnsi="Menlo" w:cs="Menlo"/>
                <w:color w:val="7F848E"/>
                <w:sz w:val="16"/>
                <w:szCs w:val="16"/>
              </w:rPr>
              <w:t># Beispiel für die Verwendung der Funktion</w:t>
            </w:r>
          </w:p>
          <w:p w14:paraId="0987258D" w14:textId="77777777" w:rsidR="002F4F26" w:rsidRPr="002F4F26" w:rsidRDefault="002F4F26" w:rsidP="002F4F26">
            <w:pPr>
              <w:shd w:val="clear" w:color="auto" w:fill="23272E"/>
              <w:spacing w:line="315" w:lineRule="atLeast"/>
              <w:rPr>
                <w:rFonts w:ascii="Menlo" w:hAnsi="Menlo" w:cs="Menlo"/>
                <w:color w:val="ABB2BF"/>
                <w:sz w:val="16"/>
                <w:szCs w:val="16"/>
              </w:rPr>
            </w:pPr>
            <w:proofErr w:type="spellStart"/>
            <w:r w:rsidRPr="002F4F26">
              <w:rPr>
                <w:rFonts w:ascii="Menlo" w:hAnsi="Menlo" w:cs="Menlo"/>
                <w:color w:val="ABB2BF"/>
                <w:sz w:val="16"/>
                <w:szCs w:val="16"/>
              </w:rPr>
              <w:t>ergebnis</w:t>
            </w:r>
            <w:proofErr w:type="spellEnd"/>
            <w:r w:rsidRPr="002F4F26">
              <w:rPr>
                <w:rFonts w:ascii="Menlo" w:hAnsi="Menlo" w:cs="Menlo"/>
                <w:color w:val="ABB2BF"/>
                <w:sz w:val="16"/>
                <w:szCs w:val="16"/>
              </w:rPr>
              <w:t xml:space="preserve"> </w:t>
            </w:r>
            <w:r w:rsidRPr="002F4F26">
              <w:rPr>
                <w:rFonts w:ascii="Menlo" w:hAnsi="Menlo" w:cs="Menlo"/>
                <w:color w:val="56B6C2"/>
                <w:sz w:val="16"/>
                <w:szCs w:val="16"/>
              </w:rPr>
              <w:t>=</w:t>
            </w:r>
            <w:r w:rsidRPr="002F4F26">
              <w:rPr>
                <w:rFonts w:ascii="Menlo" w:hAnsi="Menlo" w:cs="Menlo"/>
                <w:color w:val="ABB2BF"/>
                <w:sz w:val="16"/>
                <w:szCs w:val="16"/>
              </w:rPr>
              <w:t xml:space="preserve"> </w:t>
            </w:r>
            <w:proofErr w:type="spellStart"/>
            <w:r w:rsidRPr="002F4F26">
              <w:rPr>
                <w:rFonts w:ascii="Menlo" w:hAnsi="Menlo" w:cs="Menlo"/>
                <w:color w:val="61AFEF"/>
                <w:sz w:val="16"/>
                <w:szCs w:val="16"/>
              </w:rPr>
              <w:t>addiere_zwei_</w:t>
            </w:r>
            <w:proofErr w:type="gramStart"/>
            <w:r w:rsidRPr="002F4F26">
              <w:rPr>
                <w:rFonts w:ascii="Menlo" w:hAnsi="Menlo" w:cs="Menlo"/>
                <w:color w:val="61AFEF"/>
                <w:sz w:val="16"/>
                <w:szCs w:val="16"/>
              </w:rPr>
              <w:t>zahlen</w:t>
            </w:r>
            <w:proofErr w:type="spellEnd"/>
            <w:r w:rsidRPr="002F4F26">
              <w:rPr>
                <w:rFonts w:ascii="Menlo" w:hAnsi="Menlo" w:cs="Menlo"/>
                <w:color w:val="ABB2BF"/>
                <w:sz w:val="16"/>
                <w:szCs w:val="16"/>
              </w:rPr>
              <w:t>(</w:t>
            </w:r>
            <w:proofErr w:type="gramEnd"/>
            <w:r w:rsidRPr="002F4F26">
              <w:rPr>
                <w:rFonts w:ascii="Menlo" w:hAnsi="Menlo" w:cs="Menlo"/>
                <w:color w:val="D19A66"/>
                <w:sz w:val="16"/>
                <w:szCs w:val="16"/>
              </w:rPr>
              <w:t>5</w:t>
            </w:r>
            <w:r w:rsidRPr="002F4F26">
              <w:rPr>
                <w:rFonts w:ascii="Menlo" w:hAnsi="Menlo" w:cs="Menlo"/>
                <w:color w:val="ABB2BF"/>
                <w:sz w:val="16"/>
                <w:szCs w:val="16"/>
              </w:rPr>
              <w:t xml:space="preserve">, </w:t>
            </w:r>
            <w:r w:rsidRPr="002F4F26">
              <w:rPr>
                <w:rFonts w:ascii="Menlo" w:hAnsi="Menlo" w:cs="Menlo"/>
                <w:color w:val="D19A66"/>
                <w:sz w:val="16"/>
                <w:szCs w:val="16"/>
              </w:rPr>
              <w:t>3</w:t>
            </w:r>
            <w:r w:rsidRPr="002F4F26">
              <w:rPr>
                <w:rFonts w:ascii="Menlo" w:hAnsi="Menlo" w:cs="Menlo"/>
                <w:color w:val="ABB2BF"/>
                <w:sz w:val="16"/>
                <w:szCs w:val="16"/>
              </w:rPr>
              <w:t>)</w:t>
            </w:r>
          </w:p>
          <w:p w14:paraId="42CD7A49" w14:textId="7929537F" w:rsidR="002F4F26" w:rsidRPr="002F4F26" w:rsidRDefault="002F4F26" w:rsidP="002F4F26">
            <w:pPr>
              <w:shd w:val="clear" w:color="auto" w:fill="23272E"/>
              <w:spacing w:line="315" w:lineRule="atLeast"/>
              <w:rPr>
                <w:rFonts w:ascii="Menlo" w:hAnsi="Menlo" w:cs="Menlo"/>
                <w:color w:val="ABB2BF"/>
                <w:sz w:val="21"/>
                <w:szCs w:val="21"/>
              </w:rPr>
            </w:pPr>
            <w:proofErr w:type="spellStart"/>
            <w:r w:rsidRPr="002F4F26">
              <w:rPr>
                <w:rFonts w:ascii="Menlo" w:hAnsi="Menlo" w:cs="Menlo"/>
                <w:color w:val="56B6C2"/>
                <w:sz w:val="16"/>
                <w:szCs w:val="16"/>
              </w:rPr>
              <w:t>print</w:t>
            </w:r>
            <w:proofErr w:type="spellEnd"/>
            <w:r w:rsidRPr="002F4F26">
              <w:rPr>
                <w:rFonts w:ascii="Menlo" w:hAnsi="Menlo" w:cs="Menlo"/>
                <w:color w:val="ABB2BF"/>
                <w:sz w:val="16"/>
                <w:szCs w:val="16"/>
              </w:rPr>
              <w:t>(</w:t>
            </w:r>
            <w:proofErr w:type="spellStart"/>
            <w:r w:rsidRPr="002F4F26">
              <w:rPr>
                <w:rFonts w:ascii="Menlo" w:hAnsi="Menlo" w:cs="Menlo"/>
                <w:color w:val="ABB2BF"/>
                <w:sz w:val="16"/>
                <w:szCs w:val="16"/>
              </w:rPr>
              <w:t>ergebnis</w:t>
            </w:r>
            <w:proofErr w:type="spellEnd"/>
            <w:r w:rsidRPr="002F4F26">
              <w:rPr>
                <w:rFonts w:ascii="Menlo" w:hAnsi="Menlo" w:cs="Menlo"/>
                <w:color w:val="ABB2BF"/>
                <w:sz w:val="16"/>
                <w:szCs w:val="16"/>
              </w:rPr>
              <w:t>)</w:t>
            </w:r>
            <w:bookmarkEnd w:id="126"/>
            <w:bookmarkEnd w:id="127"/>
          </w:p>
        </w:tc>
      </w:tr>
    </w:tbl>
    <w:p w14:paraId="6BF4FE22" w14:textId="77777777" w:rsidR="002F4F26" w:rsidRDefault="002F4F26" w:rsidP="00440E5A"/>
    <w:p w14:paraId="66420098" w14:textId="030090EB" w:rsidR="00440E5A" w:rsidRDefault="001814D6" w:rsidP="002F7CD3">
      <w:r w:rsidRPr="001814D6">
        <w:t xml:space="preserve">In diesem Code wird eine Funktion namens </w:t>
      </w:r>
      <w:proofErr w:type="spellStart"/>
      <w:r w:rsidRPr="001814D6">
        <w:rPr>
          <w:b/>
          <w:bCs/>
        </w:rPr>
        <w:t>addiere_zwei_zahlen</w:t>
      </w:r>
      <w:proofErr w:type="spellEnd"/>
      <w:r w:rsidRPr="001814D6">
        <w:t xml:space="preserve"> definiert, die zwei Ganzzahlen (</w:t>
      </w:r>
      <w:r w:rsidRPr="001814D6">
        <w:rPr>
          <w:b/>
          <w:bCs/>
        </w:rPr>
        <w:t>zahl1</w:t>
      </w:r>
      <w:r w:rsidRPr="001814D6">
        <w:t xml:space="preserve"> und</w:t>
      </w:r>
      <w:r>
        <w:t xml:space="preserve"> </w:t>
      </w:r>
      <w:r w:rsidRPr="001814D6">
        <w:rPr>
          <w:b/>
          <w:bCs/>
        </w:rPr>
        <w:t>zahl2</w:t>
      </w:r>
      <w:r w:rsidRPr="001814D6">
        <w:t>) als Parameter nimmt und ihre Summe zurückgibt. Dann wird die Funktion mit den Werten 5 und 3 aufgerufen, und das Ergebnis der Addition, also 8, wird ausgegeben.</w:t>
      </w:r>
    </w:p>
    <w:p w14:paraId="49531919" w14:textId="77777777" w:rsidR="00440E5A" w:rsidRDefault="00440E5A" w:rsidP="002F7CD3"/>
    <w:p w14:paraId="32C29695" w14:textId="77777777" w:rsidR="00877E36" w:rsidRDefault="00877E36" w:rsidP="00877E36"/>
    <w:p w14:paraId="6572199F" w14:textId="1CF9B5DD" w:rsidR="00211AE2" w:rsidRPr="00877E36" w:rsidRDefault="00211AE2" w:rsidP="00877E36">
      <w:pPr>
        <w:rPr>
          <w:b/>
          <w:color w:val="000000" w:themeColor="text1"/>
          <w:sz w:val="24"/>
          <w:szCs w:val="24"/>
        </w:rPr>
      </w:pPr>
      <w:r w:rsidRPr="00877E36">
        <w:rPr>
          <w:b/>
          <w:sz w:val="24"/>
        </w:rPr>
        <w:t xml:space="preserve">Projekt </w:t>
      </w:r>
      <w:r w:rsidR="00440E5A" w:rsidRPr="00877E36">
        <w:rPr>
          <w:b/>
          <w:sz w:val="24"/>
        </w:rPr>
        <w:t>2</w:t>
      </w:r>
      <w:r w:rsidRPr="00877E36">
        <w:rPr>
          <w:b/>
          <w:sz w:val="24"/>
        </w:rPr>
        <w:t>: Tannenbaum</w:t>
      </w:r>
    </w:p>
    <w:p w14:paraId="654DD4E2" w14:textId="35F6FD3E" w:rsidR="00211AE2" w:rsidRDefault="00211AE2" w:rsidP="00211AE2">
      <w:r w:rsidRPr="00211AE2">
        <w:t xml:space="preserve">Schreibe ein Programm, das das folgende ausgibt: </w:t>
      </w:r>
    </w:p>
    <w:p w14:paraId="5345D0CA" w14:textId="77777777" w:rsidR="0039334A" w:rsidRDefault="0039334A" w:rsidP="00211AE2"/>
    <w:tbl>
      <w:tblPr>
        <w:tblStyle w:val="Tabellenraster"/>
        <w:tblW w:w="0" w:type="auto"/>
        <w:tblLook w:val="04A0" w:firstRow="1" w:lastRow="0" w:firstColumn="1" w:lastColumn="0" w:noHBand="0" w:noVBand="1"/>
      </w:tblPr>
      <w:tblGrid>
        <w:gridCol w:w="9019"/>
      </w:tblGrid>
      <w:tr w:rsidR="0039334A" w14:paraId="65855CF2" w14:textId="77777777" w:rsidTr="0039334A">
        <w:tc>
          <w:tcPr>
            <w:tcW w:w="9019" w:type="dxa"/>
          </w:tcPr>
          <w:p w14:paraId="2538A43D" w14:textId="77777777" w:rsidR="0039334A" w:rsidRPr="002F4F26" w:rsidRDefault="0039334A" w:rsidP="0039334A">
            <w:pPr>
              <w:shd w:val="clear" w:color="auto" w:fill="23272E"/>
              <w:spacing w:line="315" w:lineRule="atLeast"/>
              <w:rPr>
                <w:rFonts w:ascii="Menlo" w:hAnsi="Menlo" w:cs="Menlo"/>
                <w:color w:val="ABB2BF"/>
                <w:sz w:val="16"/>
                <w:szCs w:val="16"/>
              </w:rPr>
            </w:pPr>
            <w:r w:rsidRPr="002F4F26">
              <w:rPr>
                <w:rFonts w:ascii="Menlo" w:hAnsi="Menlo" w:cs="Menlo"/>
                <w:color w:val="ABB2BF"/>
                <w:sz w:val="16"/>
                <w:szCs w:val="16"/>
              </w:rPr>
              <w:t xml:space="preserve">    </w:t>
            </w:r>
            <w:r w:rsidRPr="002F4F26">
              <w:rPr>
                <w:rFonts w:ascii="Menlo" w:hAnsi="Menlo" w:cs="Menlo"/>
                <w:color w:val="56B6C2"/>
                <w:sz w:val="16"/>
                <w:szCs w:val="16"/>
              </w:rPr>
              <w:t>*</w:t>
            </w:r>
          </w:p>
          <w:p w14:paraId="09018F4E" w14:textId="77777777" w:rsidR="0039334A" w:rsidRPr="002F4F26" w:rsidRDefault="0039334A" w:rsidP="0039334A">
            <w:pPr>
              <w:shd w:val="clear" w:color="auto" w:fill="23272E"/>
              <w:spacing w:line="315" w:lineRule="atLeast"/>
              <w:rPr>
                <w:rFonts w:ascii="Menlo" w:hAnsi="Menlo" w:cs="Menlo"/>
                <w:color w:val="ABB2BF"/>
                <w:sz w:val="16"/>
                <w:szCs w:val="16"/>
              </w:rPr>
            </w:pPr>
            <w:r w:rsidRPr="002F4F26">
              <w:rPr>
                <w:rFonts w:ascii="Menlo" w:hAnsi="Menlo" w:cs="Menlo"/>
                <w:color w:val="ABB2BF"/>
                <w:sz w:val="16"/>
                <w:szCs w:val="16"/>
              </w:rPr>
              <w:t xml:space="preserve">   </w:t>
            </w:r>
            <w:r w:rsidRPr="002F4F26">
              <w:rPr>
                <w:rFonts w:ascii="Menlo" w:hAnsi="Menlo" w:cs="Menlo"/>
                <w:color w:val="56B6C2"/>
                <w:sz w:val="16"/>
                <w:szCs w:val="16"/>
              </w:rPr>
              <w:t>***</w:t>
            </w:r>
          </w:p>
          <w:p w14:paraId="1BE36055" w14:textId="77777777" w:rsidR="0039334A" w:rsidRPr="002F4F26" w:rsidRDefault="0039334A" w:rsidP="0039334A">
            <w:pPr>
              <w:shd w:val="clear" w:color="auto" w:fill="23272E"/>
              <w:spacing w:line="315" w:lineRule="atLeast"/>
              <w:rPr>
                <w:rFonts w:ascii="Menlo" w:hAnsi="Menlo" w:cs="Menlo"/>
                <w:color w:val="ABB2BF"/>
                <w:sz w:val="16"/>
                <w:szCs w:val="16"/>
              </w:rPr>
            </w:pPr>
            <w:r w:rsidRPr="002F4F26">
              <w:rPr>
                <w:rFonts w:ascii="Menlo" w:hAnsi="Menlo" w:cs="Menlo"/>
                <w:color w:val="ABB2BF"/>
                <w:sz w:val="16"/>
                <w:szCs w:val="16"/>
              </w:rPr>
              <w:t xml:space="preserve">  </w:t>
            </w:r>
            <w:r w:rsidRPr="002F4F26">
              <w:rPr>
                <w:rFonts w:ascii="Menlo" w:hAnsi="Menlo" w:cs="Menlo"/>
                <w:color w:val="56B6C2"/>
                <w:sz w:val="16"/>
                <w:szCs w:val="16"/>
              </w:rPr>
              <w:t>*****</w:t>
            </w:r>
          </w:p>
          <w:p w14:paraId="7CF34ACE" w14:textId="77777777" w:rsidR="0039334A" w:rsidRPr="002F4F26" w:rsidRDefault="0039334A" w:rsidP="0039334A">
            <w:pPr>
              <w:shd w:val="clear" w:color="auto" w:fill="23272E"/>
              <w:spacing w:line="315" w:lineRule="atLeast"/>
              <w:rPr>
                <w:rFonts w:ascii="Menlo" w:hAnsi="Menlo" w:cs="Menlo"/>
                <w:color w:val="ABB2BF"/>
                <w:sz w:val="16"/>
                <w:szCs w:val="16"/>
              </w:rPr>
            </w:pPr>
            <w:r w:rsidRPr="002F4F26">
              <w:rPr>
                <w:rFonts w:ascii="Menlo" w:hAnsi="Menlo" w:cs="Menlo"/>
                <w:color w:val="ABB2BF"/>
                <w:sz w:val="16"/>
                <w:szCs w:val="16"/>
              </w:rPr>
              <w:t xml:space="preserve"> </w:t>
            </w:r>
            <w:r w:rsidRPr="002F4F26">
              <w:rPr>
                <w:rFonts w:ascii="Menlo" w:hAnsi="Menlo" w:cs="Menlo"/>
                <w:color w:val="56B6C2"/>
                <w:sz w:val="16"/>
                <w:szCs w:val="16"/>
              </w:rPr>
              <w:t>*******</w:t>
            </w:r>
          </w:p>
          <w:p w14:paraId="1C89CE4E" w14:textId="77777777" w:rsidR="0039334A" w:rsidRPr="002F4F26" w:rsidRDefault="0039334A" w:rsidP="0039334A">
            <w:pPr>
              <w:shd w:val="clear" w:color="auto" w:fill="23272E"/>
              <w:spacing w:line="315" w:lineRule="atLeast"/>
              <w:rPr>
                <w:rFonts w:ascii="Menlo" w:hAnsi="Menlo" w:cs="Menlo"/>
                <w:color w:val="ABB2BF"/>
                <w:sz w:val="16"/>
                <w:szCs w:val="16"/>
              </w:rPr>
            </w:pPr>
            <w:r w:rsidRPr="002F4F26">
              <w:rPr>
                <w:rFonts w:ascii="Menlo" w:hAnsi="Menlo" w:cs="Menlo"/>
                <w:color w:val="56B6C2"/>
                <w:sz w:val="16"/>
                <w:szCs w:val="16"/>
              </w:rPr>
              <w:t>*********</w:t>
            </w:r>
          </w:p>
          <w:p w14:paraId="1759A7C1" w14:textId="10C0E969" w:rsidR="0039334A" w:rsidRPr="0039334A" w:rsidRDefault="0039334A" w:rsidP="0039334A">
            <w:pPr>
              <w:shd w:val="clear" w:color="auto" w:fill="23272E"/>
              <w:spacing w:line="315" w:lineRule="atLeast"/>
              <w:rPr>
                <w:rFonts w:ascii="Menlo" w:hAnsi="Menlo" w:cs="Menlo"/>
                <w:color w:val="ABB2BF"/>
                <w:sz w:val="21"/>
                <w:szCs w:val="21"/>
              </w:rPr>
            </w:pPr>
            <w:r w:rsidRPr="002F4F26">
              <w:rPr>
                <w:rFonts w:ascii="Menlo" w:hAnsi="Menlo" w:cs="Menlo"/>
                <w:color w:val="ABB2BF"/>
                <w:sz w:val="16"/>
                <w:szCs w:val="16"/>
              </w:rPr>
              <w:t xml:space="preserve">   </w:t>
            </w:r>
            <w:r w:rsidRPr="002F4F26">
              <w:rPr>
                <w:rFonts w:ascii="Menlo" w:hAnsi="Menlo" w:cs="Menlo"/>
                <w:color w:val="56B6C2"/>
                <w:sz w:val="16"/>
                <w:szCs w:val="16"/>
              </w:rPr>
              <w:t>***</w:t>
            </w:r>
          </w:p>
        </w:tc>
      </w:tr>
    </w:tbl>
    <w:p w14:paraId="7FD34BAE" w14:textId="77777777" w:rsidR="0039334A" w:rsidRPr="00211AE2" w:rsidRDefault="0039334A" w:rsidP="00211AE2"/>
    <w:p w14:paraId="02C3C164" w14:textId="2ADEC886" w:rsidR="0039334A" w:rsidRDefault="0039334A" w:rsidP="00211AE2">
      <w:r>
        <w:t>Beispiellösung:</w:t>
      </w:r>
    </w:p>
    <w:tbl>
      <w:tblPr>
        <w:tblStyle w:val="Tabellenraster"/>
        <w:tblW w:w="0" w:type="auto"/>
        <w:tblLook w:val="04A0" w:firstRow="1" w:lastRow="0" w:firstColumn="1" w:lastColumn="0" w:noHBand="0" w:noVBand="1"/>
      </w:tblPr>
      <w:tblGrid>
        <w:gridCol w:w="9019"/>
      </w:tblGrid>
      <w:tr w:rsidR="00211AE2" w14:paraId="351EFA41" w14:textId="77777777" w:rsidTr="00211AE2">
        <w:tc>
          <w:tcPr>
            <w:tcW w:w="9019" w:type="dxa"/>
          </w:tcPr>
          <w:p w14:paraId="0AF38F70" w14:textId="629E25D8" w:rsidR="00DE2DF3" w:rsidRPr="00DE2DF3" w:rsidRDefault="00DE2DF3" w:rsidP="00DE2DF3">
            <w:pPr>
              <w:shd w:val="clear" w:color="auto" w:fill="23272E"/>
              <w:spacing w:line="315" w:lineRule="atLeast"/>
              <w:rPr>
                <w:rFonts w:ascii="Menlo" w:hAnsi="Menlo" w:cs="Menlo"/>
                <w:color w:val="ABB2BF"/>
                <w:sz w:val="16"/>
                <w:szCs w:val="16"/>
              </w:rPr>
            </w:pPr>
            <w:bookmarkStart w:id="128" w:name="OLE_LINK68"/>
            <w:bookmarkStart w:id="129" w:name="OLE_LINK69"/>
            <w:proofErr w:type="spellStart"/>
            <w:r w:rsidRPr="00DE2DF3">
              <w:rPr>
                <w:rFonts w:ascii="Menlo" w:hAnsi="Menlo" w:cs="Menlo"/>
                <w:color w:val="C678DD"/>
                <w:sz w:val="16"/>
                <w:szCs w:val="16"/>
              </w:rPr>
              <w:t>def</w:t>
            </w:r>
            <w:proofErr w:type="spellEnd"/>
            <w:r w:rsidRPr="00DE2DF3">
              <w:rPr>
                <w:rFonts w:ascii="Menlo" w:hAnsi="Menlo" w:cs="Menlo"/>
                <w:color w:val="ABB2BF"/>
                <w:sz w:val="16"/>
                <w:szCs w:val="16"/>
              </w:rPr>
              <w:t xml:space="preserve"> </w:t>
            </w:r>
            <w:proofErr w:type="spellStart"/>
            <w:r w:rsidRPr="00DE2DF3">
              <w:rPr>
                <w:rFonts w:ascii="Menlo" w:hAnsi="Menlo" w:cs="Menlo"/>
                <w:color w:val="61AFEF"/>
                <w:sz w:val="16"/>
                <w:szCs w:val="16"/>
              </w:rPr>
              <w:t>generate_christmas_tree</w:t>
            </w:r>
            <w:proofErr w:type="spellEnd"/>
            <w:r w:rsidRPr="00DE2DF3">
              <w:rPr>
                <w:rFonts w:ascii="Menlo" w:hAnsi="Menlo" w:cs="Menlo"/>
                <w:color w:val="ABB2BF"/>
                <w:sz w:val="16"/>
                <w:szCs w:val="16"/>
              </w:rPr>
              <w:t>(</w:t>
            </w:r>
            <w:proofErr w:type="spellStart"/>
            <w:r w:rsidRPr="00DE2DF3">
              <w:rPr>
                <w:rFonts w:ascii="Menlo" w:hAnsi="Menlo" w:cs="Menlo"/>
                <w:color w:val="D19A66"/>
                <w:sz w:val="16"/>
                <w:szCs w:val="16"/>
              </w:rPr>
              <w:t>levels</w:t>
            </w:r>
            <w:proofErr w:type="spellEnd"/>
            <w:r w:rsidRPr="00DE2DF3">
              <w:rPr>
                <w:rFonts w:ascii="Menlo" w:hAnsi="Menlo" w:cs="Menlo"/>
                <w:color w:val="ABB2BF"/>
                <w:sz w:val="16"/>
                <w:szCs w:val="16"/>
              </w:rPr>
              <w:t>):</w:t>
            </w:r>
          </w:p>
          <w:p w14:paraId="3CD2662C" w14:textId="33E3D39E" w:rsidR="00DE2DF3" w:rsidRPr="00DE2DF3" w:rsidRDefault="00DE2DF3" w:rsidP="00DE2DF3">
            <w:pPr>
              <w:shd w:val="clear" w:color="auto" w:fill="23272E"/>
              <w:spacing w:line="315" w:lineRule="atLeast"/>
              <w:rPr>
                <w:rFonts w:ascii="Menlo" w:hAnsi="Menlo" w:cs="Menlo"/>
                <w:color w:val="ABB2BF"/>
                <w:sz w:val="16"/>
                <w:szCs w:val="16"/>
              </w:rPr>
            </w:pPr>
            <w:r w:rsidRPr="00DE2DF3">
              <w:rPr>
                <w:rFonts w:ascii="Menlo" w:hAnsi="Menlo" w:cs="Menlo"/>
                <w:color w:val="ABB2BF"/>
                <w:sz w:val="16"/>
                <w:szCs w:val="16"/>
              </w:rPr>
              <w:t xml:space="preserve">    </w:t>
            </w:r>
            <w:proofErr w:type="spellStart"/>
            <w:r w:rsidRPr="00DE2DF3">
              <w:rPr>
                <w:rFonts w:ascii="Menlo" w:hAnsi="Menlo" w:cs="Menlo"/>
                <w:color w:val="ABB2BF"/>
                <w:sz w:val="16"/>
                <w:szCs w:val="16"/>
              </w:rPr>
              <w:t>max_width</w:t>
            </w:r>
            <w:proofErr w:type="spellEnd"/>
            <w:r w:rsidRPr="00DE2DF3">
              <w:rPr>
                <w:rFonts w:ascii="Menlo" w:hAnsi="Menlo" w:cs="Menlo"/>
                <w:color w:val="ABB2BF"/>
                <w:sz w:val="16"/>
                <w:szCs w:val="16"/>
              </w:rPr>
              <w:t xml:space="preserve"> </w:t>
            </w:r>
            <w:r w:rsidRPr="00DE2DF3">
              <w:rPr>
                <w:rFonts w:ascii="Menlo" w:hAnsi="Menlo" w:cs="Menlo"/>
                <w:color w:val="56B6C2"/>
                <w:sz w:val="16"/>
                <w:szCs w:val="16"/>
              </w:rPr>
              <w:t>=</w:t>
            </w:r>
            <w:r w:rsidRPr="00DE2DF3">
              <w:rPr>
                <w:rFonts w:ascii="Menlo" w:hAnsi="Menlo" w:cs="Menlo"/>
                <w:color w:val="ABB2BF"/>
                <w:sz w:val="16"/>
                <w:szCs w:val="16"/>
              </w:rPr>
              <w:t xml:space="preserve"> </w:t>
            </w:r>
            <w:proofErr w:type="spellStart"/>
            <w:r w:rsidRPr="00DE2DF3">
              <w:rPr>
                <w:rFonts w:ascii="Menlo" w:hAnsi="Menlo" w:cs="Menlo"/>
                <w:color w:val="56B6C2"/>
                <w:sz w:val="16"/>
                <w:szCs w:val="16"/>
              </w:rPr>
              <w:t>max</w:t>
            </w:r>
            <w:proofErr w:type="spellEnd"/>
            <w:r w:rsidRPr="00DE2DF3">
              <w:rPr>
                <w:rFonts w:ascii="Menlo" w:hAnsi="Menlo" w:cs="Menlo"/>
                <w:color w:val="ABB2BF"/>
                <w:sz w:val="16"/>
                <w:szCs w:val="16"/>
              </w:rPr>
              <w:t>(</w:t>
            </w:r>
            <w:proofErr w:type="spellStart"/>
            <w:r w:rsidRPr="00DE2DF3">
              <w:rPr>
                <w:rFonts w:ascii="Menlo" w:hAnsi="Menlo" w:cs="Menlo"/>
                <w:color w:val="ABB2BF"/>
                <w:sz w:val="16"/>
                <w:szCs w:val="16"/>
              </w:rPr>
              <w:t>levels</w:t>
            </w:r>
            <w:proofErr w:type="spellEnd"/>
            <w:r w:rsidR="00BC33E6">
              <w:rPr>
                <w:rFonts w:ascii="Menlo" w:hAnsi="Menlo" w:cs="Menlo"/>
                <w:color w:val="ABB2BF"/>
                <w:sz w:val="16"/>
                <w:szCs w:val="16"/>
              </w:rPr>
              <w:t>)</w:t>
            </w:r>
          </w:p>
          <w:p w14:paraId="047433FA" w14:textId="7DFCB44F" w:rsidR="00DE2DF3" w:rsidRPr="00DE2DF3" w:rsidRDefault="00DE2DF3" w:rsidP="00DE2DF3">
            <w:pPr>
              <w:shd w:val="clear" w:color="auto" w:fill="23272E"/>
              <w:spacing w:line="315" w:lineRule="atLeast"/>
              <w:rPr>
                <w:rFonts w:ascii="Menlo" w:hAnsi="Menlo" w:cs="Menlo"/>
                <w:color w:val="ABB2BF"/>
                <w:sz w:val="16"/>
                <w:szCs w:val="16"/>
              </w:rPr>
            </w:pPr>
            <w:r w:rsidRPr="00DE2DF3">
              <w:rPr>
                <w:rFonts w:ascii="Menlo" w:hAnsi="Menlo" w:cs="Menlo"/>
                <w:color w:val="ABB2BF"/>
                <w:sz w:val="16"/>
                <w:szCs w:val="16"/>
              </w:rPr>
              <w:t xml:space="preserve">    </w:t>
            </w:r>
            <w:proofErr w:type="spellStart"/>
            <w:r w:rsidRPr="00DE2DF3">
              <w:rPr>
                <w:rFonts w:ascii="Menlo" w:hAnsi="Menlo" w:cs="Menlo"/>
                <w:color w:val="ABB2BF"/>
                <w:sz w:val="16"/>
                <w:szCs w:val="16"/>
              </w:rPr>
              <w:t>tree</w:t>
            </w:r>
            <w:proofErr w:type="spellEnd"/>
            <w:r w:rsidRPr="00DE2DF3">
              <w:rPr>
                <w:rFonts w:ascii="Menlo" w:hAnsi="Menlo" w:cs="Menlo"/>
                <w:color w:val="ABB2BF"/>
                <w:sz w:val="16"/>
                <w:szCs w:val="16"/>
              </w:rPr>
              <w:t xml:space="preserve"> </w:t>
            </w:r>
            <w:r w:rsidRPr="00DE2DF3">
              <w:rPr>
                <w:rFonts w:ascii="Menlo" w:hAnsi="Menlo" w:cs="Menlo"/>
                <w:color w:val="56B6C2"/>
                <w:sz w:val="16"/>
                <w:szCs w:val="16"/>
              </w:rPr>
              <w:t>=</w:t>
            </w:r>
            <w:r w:rsidRPr="00DE2DF3">
              <w:rPr>
                <w:rFonts w:ascii="Menlo" w:hAnsi="Menlo" w:cs="Menlo"/>
                <w:color w:val="ABB2BF"/>
                <w:sz w:val="16"/>
                <w:szCs w:val="16"/>
              </w:rPr>
              <w:t xml:space="preserve"> </w:t>
            </w:r>
            <w:r w:rsidRPr="00DE2DF3">
              <w:rPr>
                <w:rFonts w:ascii="Menlo" w:hAnsi="Menlo" w:cs="Menlo"/>
                <w:color w:val="98C379"/>
                <w:sz w:val="16"/>
                <w:szCs w:val="16"/>
              </w:rPr>
              <w:t>""</w:t>
            </w:r>
          </w:p>
          <w:p w14:paraId="78FA9F29" w14:textId="77777777" w:rsidR="00DE2DF3" w:rsidRPr="00DE2DF3" w:rsidRDefault="00DE2DF3" w:rsidP="00DE2DF3">
            <w:pPr>
              <w:shd w:val="clear" w:color="auto" w:fill="23272E"/>
              <w:spacing w:line="315" w:lineRule="atLeast"/>
              <w:rPr>
                <w:rFonts w:ascii="Menlo" w:hAnsi="Menlo" w:cs="Menlo"/>
                <w:color w:val="ABB2BF"/>
                <w:sz w:val="16"/>
                <w:szCs w:val="16"/>
              </w:rPr>
            </w:pPr>
            <w:r w:rsidRPr="00DE2DF3">
              <w:rPr>
                <w:rFonts w:ascii="Menlo" w:hAnsi="Menlo" w:cs="Menlo"/>
                <w:color w:val="ABB2BF"/>
                <w:sz w:val="16"/>
                <w:szCs w:val="16"/>
              </w:rPr>
              <w:t xml:space="preserve">    </w:t>
            </w:r>
            <w:proofErr w:type="spellStart"/>
            <w:r w:rsidRPr="00DE2DF3">
              <w:rPr>
                <w:rFonts w:ascii="Menlo" w:hAnsi="Menlo" w:cs="Menlo"/>
                <w:color w:val="C678DD"/>
                <w:sz w:val="16"/>
                <w:szCs w:val="16"/>
              </w:rPr>
              <w:t>for</w:t>
            </w:r>
            <w:proofErr w:type="spellEnd"/>
            <w:r w:rsidRPr="00DE2DF3">
              <w:rPr>
                <w:rFonts w:ascii="Menlo" w:hAnsi="Menlo" w:cs="Menlo"/>
                <w:color w:val="ABB2BF"/>
                <w:sz w:val="16"/>
                <w:szCs w:val="16"/>
              </w:rPr>
              <w:t xml:space="preserve"> </w:t>
            </w:r>
            <w:proofErr w:type="spellStart"/>
            <w:r w:rsidRPr="00DE2DF3">
              <w:rPr>
                <w:rFonts w:ascii="Menlo" w:hAnsi="Menlo" w:cs="Menlo"/>
                <w:color w:val="ABB2BF"/>
                <w:sz w:val="16"/>
                <w:szCs w:val="16"/>
              </w:rPr>
              <w:t>level</w:t>
            </w:r>
            <w:proofErr w:type="spellEnd"/>
            <w:r w:rsidRPr="00DE2DF3">
              <w:rPr>
                <w:rFonts w:ascii="Menlo" w:hAnsi="Menlo" w:cs="Menlo"/>
                <w:color w:val="ABB2BF"/>
                <w:sz w:val="16"/>
                <w:szCs w:val="16"/>
              </w:rPr>
              <w:t xml:space="preserve"> </w:t>
            </w:r>
            <w:r w:rsidRPr="00DE2DF3">
              <w:rPr>
                <w:rFonts w:ascii="Menlo" w:hAnsi="Menlo" w:cs="Menlo"/>
                <w:color w:val="C678DD"/>
                <w:sz w:val="16"/>
                <w:szCs w:val="16"/>
              </w:rPr>
              <w:t>in</w:t>
            </w:r>
            <w:r w:rsidRPr="00DE2DF3">
              <w:rPr>
                <w:rFonts w:ascii="Menlo" w:hAnsi="Menlo" w:cs="Menlo"/>
                <w:color w:val="ABB2BF"/>
                <w:sz w:val="16"/>
                <w:szCs w:val="16"/>
              </w:rPr>
              <w:t xml:space="preserve"> </w:t>
            </w:r>
            <w:proofErr w:type="spellStart"/>
            <w:r w:rsidRPr="00DE2DF3">
              <w:rPr>
                <w:rFonts w:ascii="Menlo" w:hAnsi="Menlo" w:cs="Menlo"/>
                <w:color w:val="ABB2BF"/>
                <w:sz w:val="16"/>
                <w:szCs w:val="16"/>
              </w:rPr>
              <w:t>levels</w:t>
            </w:r>
            <w:proofErr w:type="spellEnd"/>
            <w:r w:rsidRPr="00DE2DF3">
              <w:rPr>
                <w:rFonts w:ascii="Menlo" w:hAnsi="Menlo" w:cs="Menlo"/>
                <w:color w:val="ABB2BF"/>
                <w:sz w:val="16"/>
                <w:szCs w:val="16"/>
              </w:rPr>
              <w:t>:</w:t>
            </w:r>
          </w:p>
          <w:p w14:paraId="41B8E194" w14:textId="77777777" w:rsidR="00DE2DF3" w:rsidRPr="00DE2DF3" w:rsidRDefault="00DE2DF3" w:rsidP="00DE2DF3">
            <w:pPr>
              <w:shd w:val="clear" w:color="auto" w:fill="23272E"/>
              <w:spacing w:line="315" w:lineRule="atLeast"/>
              <w:rPr>
                <w:rFonts w:ascii="Menlo" w:hAnsi="Menlo" w:cs="Menlo"/>
                <w:color w:val="ABB2BF"/>
                <w:sz w:val="16"/>
                <w:szCs w:val="16"/>
              </w:rPr>
            </w:pPr>
            <w:r w:rsidRPr="00DE2DF3">
              <w:rPr>
                <w:rFonts w:ascii="Menlo" w:hAnsi="Menlo" w:cs="Menlo"/>
                <w:color w:val="ABB2BF"/>
                <w:sz w:val="16"/>
                <w:szCs w:val="16"/>
              </w:rPr>
              <w:t xml:space="preserve">        </w:t>
            </w:r>
            <w:proofErr w:type="spellStart"/>
            <w:r w:rsidRPr="00DE2DF3">
              <w:rPr>
                <w:rFonts w:ascii="Menlo" w:hAnsi="Menlo" w:cs="Menlo"/>
                <w:color w:val="ABB2BF"/>
                <w:sz w:val="16"/>
                <w:szCs w:val="16"/>
              </w:rPr>
              <w:t>stars</w:t>
            </w:r>
            <w:proofErr w:type="spellEnd"/>
            <w:r w:rsidRPr="00DE2DF3">
              <w:rPr>
                <w:rFonts w:ascii="Menlo" w:hAnsi="Menlo" w:cs="Menlo"/>
                <w:color w:val="ABB2BF"/>
                <w:sz w:val="16"/>
                <w:szCs w:val="16"/>
              </w:rPr>
              <w:t xml:space="preserve"> </w:t>
            </w:r>
            <w:r w:rsidRPr="00DE2DF3">
              <w:rPr>
                <w:rFonts w:ascii="Menlo" w:hAnsi="Menlo" w:cs="Menlo"/>
                <w:color w:val="56B6C2"/>
                <w:sz w:val="16"/>
                <w:szCs w:val="16"/>
              </w:rPr>
              <w:t>=</w:t>
            </w:r>
            <w:r w:rsidRPr="00DE2DF3">
              <w:rPr>
                <w:rFonts w:ascii="Menlo" w:hAnsi="Menlo" w:cs="Menlo"/>
                <w:color w:val="ABB2BF"/>
                <w:sz w:val="16"/>
                <w:szCs w:val="16"/>
              </w:rPr>
              <w:t xml:space="preserve"> </w:t>
            </w:r>
            <w:r w:rsidRPr="00DE2DF3">
              <w:rPr>
                <w:rFonts w:ascii="Menlo" w:hAnsi="Menlo" w:cs="Menlo"/>
                <w:color w:val="98C379"/>
                <w:sz w:val="16"/>
                <w:szCs w:val="16"/>
              </w:rPr>
              <w:t>'*'</w:t>
            </w:r>
            <w:r w:rsidRPr="00DE2DF3">
              <w:rPr>
                <w:rFonts w:ascii="Menlo" w:hAnsi="Menlo" w:cs="Menlo"/>
                <w:color w:val="ABB2BF"/>
                <w:sz w:val="16"/>
                <w:szCs w:val="16"/>
              </w:rPr>
              <w:t xml:space="preserve"> </w:t>
            </w:r>
            <w:r w:rsidRPr="00DE2DF3">
              <w:rPr>
                <w:rFonts w:ascii="Menlo" w:hAnsi="Menlo" w:cs="Menlo"/>
                <w:color w:val="56B6C2"/>
                <w:sz w:val="16"/>
                <w:szCs w:val="16"/>
              </w:rPr>
              <w:t>*</w:t>
            </w:r>
            <w:r w:rsidRPr="00DE2DF3">
              <w:rPr>
                <w:rFonts w:ascii="Menlo" w:hAnsi="Menlo" w:cs="Menlo"/>
                <w:color w:val="ABB2BF"/>
                <w:sz w:val="16"/>
                <w:szCs w:val="16"/>
              </w:rPr>
              <w:t xml:space="preserve"> </w:t>
            </w:r>
            <w:proofErr w:type="spellStart"/>
            <w:r w:rsidRPr="00DE2DF3">
              <w:rPr>
                <w:rFonts w:ascii="Menlo" w:hAnsi="Menlo" w:cs="Menlo"/>
                <w:color w:val="ABB2BF"/>
                <w:sz w:val="16"/>
                <w:szCs w:val="16"/>
              </w:rPr>
              <w:t>level</w:t>
            </w:r>
            <w:proofErr w:type="spellEnd"/>
          </w:p>
          <w:p w14:paraId="6CB2C401" w14:textId="463A1968" w:rsidR="00DE2DF3" w:rsidRPr="00DE2DF3" w:rsidRDefault="00DE2DF3" w:rsidP="00DE2DF3">
            <w:pPr>
              <w:shd w:val="clear" w:color="auto" w:fill="23272E"/>
              <w:spacing w:line="315" w:lineRule="atLeast"/>
              <w:rPr>
                <w:rFonts w:ascii="Menlo" w:hAnsi="Menlo" w:cs="Menlo"/>
                <w:color w:val="ABB2BF"/>
                <w:sz w:val="16"/>
                <w:szCs w:val="16"/>
              </w:rPr>
            </w:pPr>
            <w:r w:rsidRPr="00DE2DF3">
              <w:rPr>
                <w:rFonts w:ascii="Menlo" w:hAnsi="Menlo" w:cs="Menlo"/>
                <w:color w:val="ABB2BF"/>
                <w:sz w:val="16"/>
                <w:szCs w:val="16"/>
              </w:rPr>
              <w:t xml:space="preserve">        </w:t>
            </w:r>
            <w:proofErr w:type="spellStart"/>
            <w:r w:rsidRPr="00DE2DF3">
              <w:rPr>
                <w:rFonts w:ascii="Menlo" w:hAnsi="Menlo" w:cs="Menlo"/>
                <w:color w:val="ABB2BF"/>
                <w:sz w:val="16"/>
                <w:szCs w:val="16"/>
              </w:rPr>
              <w:t>padding</w:t>
            </w:r>
            <w:proofErr w:type="spellEnd"/>
            <w:r w:rsidRPr="00DE2DF3">
              <w:rPr>
                <w:rFonts w:ascii="Menlo" w:hAnsi="Menlo" w:cs="Menlo"/>
                <w:color w:val="ABB2BF"/>
                <w:sz w:val="16"/>
                <w:szCs w:val="16"/>
              </w:rPr>
              <w:t xml:space="preserve"> </w:t>
            </w:r>
            <w:r w:rsidRPr="00DE2DF3">
              <w:rPr>
                <w:rFonts w:ascii="Menlo" w:hAnsi="Menlo" w:cs="Menlo"/>
                <w:color w:val="56B6C2"/>
                <w:sz w:val="16"/>
                <w:szCs w:val="16"/>
              </w:rPr>
              <w:t>=</w:t>
            </w:r>
            <w:r w:rsidRPr="00DE2DF3">
              <w:rPr>
                <w:rFonts w:ascii="Menlo" w:hAnsi="Menlo" w:cs="Menlo"/>
                <w:color w:val="ABB2BF"/>
                <w:sz w:val="16"/>
                <w:szCs w:val="16"/>
              </w:rPr>
              <w:t xml:space="preserve"> (</w:t>
            </w:r>
            <w:proofErr w:type="spellStart"/>
            <w:r w:rsidRPr="00DE2DF3">
              <w:rPr>
                <w:rFonts w:ascii="Menlo" w:hAnsi="Menlo" w:cs="Menlo"/>
                <w:color w:val="ABB2BF"/>
                <w:sz w:val="16"/>
                <w:szCs w:val="16"/>
              </w:rPr>
              <w:t>max_width</w:t>
            </w:r>
            <w:proofErr w:type="spellEnd"/>
            <w:r w:rsidRPr="00DE2DF3">
              <w:rPr>
                <w:rFonts w:ascii="Menlo" w:hAnsi="Menlo" w:cs="Menlo"/>
                <w:color w:val="ABB2BF"/>
                <w:sz w:val="16"/>
                <w:szCs w:val="16"/>
              </w:rPr>
              <w:t xml:space="preserve"> </w:t>
            </w:r>
            <w:r w:rsidRPr="00DE2DF3">
              <w:rPr>
                <w:rFonts w:ascii="Menlo" w:hAnsi="Menlo" w:cs="Menlo"/>
                <w:color w:val="56B6C2"/>
                <w:sz w:val="16"/>
                <w:szCs w:val="16"/>
              </w:rPr>
              <w:t>-</w:t>
            </w:r>
            <w:r w:rsidRPr="00DE2DF3">
              <w:rPr>
                <w:rFonts w:ascii="Menlo" w:hAnsi="Menlo" w:cs="Menlo"/>
                <w:color w:val="ABB2BF"/>
                <w:sz w:val="16"/>
                <w:szCs w:val="16"/>
              </w:rPr>
              <w:t xml:space="preserve"> </w:t>
            </w:r>
            <w:proofErr w:type="spellStart"/>
            <w:r w:rsidRPr="00DE2DF3">
              <w:rPr>
                <w:rFonts w:ascii="Menlo" w:hAnsi="Menlo" w:cs="Menlo"/>
                <w:color w:val="ABB2BF"/>
                <w:sz w:val="16"/>
                <w:szCs w:val="16"/>
              </w:rPr>
              <w:t>level</w:t>
            </w:r>
            <w:proofErr w:type="spellEnd"/>
            <w:r w:rsidRPr="00DE2DF3">
              <w:rPr>
                <w:rFonts w:ascii="Menlo" w:hAnsi="Menlo" w:cs="Menlo"/>
                <w:color w:val="ABB2BF"/>
                <w:sz w:val="16"/>
                <w:szCs w:val="16"/>
              </w:rPr>
              <w:t xml:space="preserve">) </w:t>
            </w:r>
            <w:r w:rsidRPr="00DE2DF3">
              <w:rPr>
                <w:rFonts w:ascii="Menlo" w:hAnsi="Menlo" w:cs="Menlo"/>
                <w:color w:val="56B6C2"/>
                <w:sz w:val="16"/>
                <w:szCs w:val="16"/>
              </w:rPr>
              <w:t>//</w:t>
            </w:r>
            <w:r w:rsidRPr="00DE2DF3">
              <w:rPr>
                <w:rFonts w:ascii="Menlo" w:hAnsi="Menlo" w:cs="Menlo"/>
                <w:color w:val="ABB2BF"/>
                <w:sz w:val="16"/>
                <w:szCs w:val="16"/>
              </w:rPr>
              <w:t xml:space="preserve"> </w:t>
            </w:r>
            <w:r w:rsidRPr="00DE2DF3">
              <w:rPr>
                <w:rFonts w:ascii="Menlo" w:hAnsi="Menlo" w:cs="Menlo"/>
                <w:color w:val="D19A66"/>
                <w:sz w:val="16"/>
                <w:szCs w:val="16"/>
              </w:rPr>
              <w:t>2</w:t>
            </w:r>
          </w:p>
          <w:p w14:paraId="21164104" w14:textId="3DED8FC9" w:rsidR="00DE2DF3" w:rsidRPr="00DE2DF3" w:rsidRDefault="00DE2DF3" w:rsidP="00DE2DF3">
            <w:pPr>
              <w:shd w:val="clear" w:color="auto" w:fill="23272E"/>
              <w:spacing w:line="315" w:lineRule="atLeast"/>
              <w:rPr>
                <w:rFonts w:ascii="Menlo" w:hAnsi="Menlo" w:cs="Menlo"/>
                <w:color w:val="ABB2BF"/>
                <w:sz w:val="16"/>
                <w:szCs w:val="16"/>
              </w:rPr>
            </w:pPr>
            <w:r w:rsidRPr="00DE2DF3">
              <w:rPr>
                <w:rFonts w:ascii="Menlo" w:hAnsi="Menlo" w:cs="Menlo"/>
                <w:color w:val="ABB2BF"/>
                <w:sz w:val="16"/>
                <w:szCs w:val="16"/>
              </w:rPr>
              <w:t xml:space="preserve">        </w:t>
            </w:r>
            <w:proofErr w:type="spellStart"/>
            <w:r w:rsidRPr="00DE2DF3">
              <w:rPr>
                <w:rFonts w:ascii="Menlo" w:hAnsi="Menlo" w:cs="Menlo"/>
                <w:color w:val="ABB2BF"/>
                <w:sz w:val="16"/>
                <w:szCs w:val="16"/>
              </w:rPr>
              <w:t>tree</w:t>
            </w:r>
            <w:proofErr w:type="spellEnd"/>
            <w:r w:rsidRPr="00DE2DF3">
              <w:rPr>
                <w:rFonts w:ascii="Menlo" w:hAnsi="Menlo" w:cs="Menlo"/>
                <w:color w:val="ABB2BF"/>
                <w:sz w:val="16"/>
                <w:szCs w:val="16"/>
              </w:rPr>
              <w:t xml:space="preserve"> </w:t>
            </w:r>
            <w:r w:rsidRPr="00DE2DF3">
              <w:rPr>
                <w:rFonts w:ascii="Menlo" w:hAnsi="Menlo" w:cs="Menlo"/>
                <w:color w:val="56B6C2"/>
                <w:sz w:val="16"/>
                <w:szCs w:val="16"/>
              </w:rPr>
              <w:t>+=</w:t>
            </w:r>
            <w:r w:rsidRPr="00DE2DF3">
              <w:rPr>
                <w:rFonts w:ascii="Menlo" w:hAnsi="Menlo" w:cs="Menlo"/>
                <w:color w:val="ABB2BF"/>
                <w:sz w:val="16"/>
                <w:szCs w:val="16"/>
              </w:rPr>
              <w:t xml:space="preserve"> </w:t>
            </w:r>
            <w:r w:rsidRPr="00DE2DF3">
              <w:rPr>
                <w:rFonts w:ascii="Menlo" w:hAnsi="Menlo" w:cs="Menlo"/>
                <w:color w:val="98C379"/>
                <w:sz w:val="16"/>
                <w:szCs w:val="16"/>
              </w:rPr>
              <w:t>' '</w:t>
            </w:r>
            <w:r w:rsidRPr="00DE2DF3">
              <w:rPr>
                <w:rFonts w:ascii="Menlo" w:hAnsi="Menlo" w:cs="Menlo"/>
                <w:color w:val="ABB2BF"/>
                <w:sz w:val="16"/>
                <w:szCs w:val="16"/>
              </w:rPr>
              <w:t xml:space="preserve"> </w:t>
            </w:r>
            <w:r w:rsidRPr="00DE2DF3">
              <w:rPr>
                <w:rFonts w:ascii="Menlo" w:hAnsi="Menlo" w:cs="Menlo"/>
                <w:color w:val="56B6C2"/>
                <w:sz w:val="16"/>
                <w:szCs w:val="16"/>
              </w:rPr>
              <w:t>*</w:t>
            </w:r>
            <w:r w:rsidRPr="00DE2DF3">
              <w:rPr>
                <w:rFonts w:ascii="Menlo" w:hAnsi="Menlo" w:cs="Menlo"/>
                <w:color w:val="ABB2BF"/>
                <w:sz w:val="16"/>
                <w:szCs w:val="16"/>
              </w:rPr>
              <w:t xml:space="preserve"> </w:t>
            </w:r>
            <w:proofErr w:type="spellStart"/>
            <w:r w:rsidRPr="00DE2DF3">
              <w:rPr>
                <w:rFonts w:ascii="Menlo" w:hAnsi="Menlo" w:cs="Menlo"/>
                <w:color w:val="ABB2BF"/>
                <w:sz w:val="16"/>
                <w:szCs w:val="16"/>
              </w:rPr>
              <w:t>padding</w:t>
            </w:r>
            <w:proofErr w:type="spellEnd"/>
            <w:r w:rsidRPr="00DE2DF3">
              <w:rPr>
                <w:rFonts w:ascii="Menlo" w:hAnsi="Menlo" w:cs="Menlo"/>
                <w:color w:val="ABB2BF"/>
                <w:sz w:val="16"/>
                <w:szCs w:val="16"/>
              </w:rPr>
              <w:t xml:space="preserve"> </w:t>
            </w:r>
            <w:r w:rsidRPr="00DE2DF3">
              <w:rPr>
                <w:rFonts w:ascii="Menlo" w:hAnsi="Menlo" w:cs="Menlo"/>
                <w:color w:val="56B6C2"/>
                <w:sz w:val="16"/>
                <w:szCs w:val="16"/>
              </w:rPr>
              <w:t>+</w:t>
            </w:r>
            <w:r w:rsidRPr="00DE2DF3">
              <w:rPr>
                <w:rFonts w:ascii="Menlo" w:hAnsi="Menlo" w:cs="Menlo"/>
                <w:color w:val="ABB2BF"/>
                <w:sz w:val="16"/>
                <w:szCs w:val="16"/>
              </w:rPr>
              <w:t xml:space="preserve"> </w:t>
            </w:r>
            <w:proofErr w:type="spellStart"/>
            <w:r w:rsidRPr="00DE2DF3">
              <w:rPr>
                <w:rFonts w:ascii="Menlo" w:hAnsi="Menlo" w:cs="Menlo"/>
                <w:color w:val="ABB2BF"/>
                <w:sz w:val="16"/>
                <w:szCs w:val="16"/>
              </w:rPr>
              <w:t>stars</w:t>
            </w:r>
            <w:proofErr w:type="spellEnd"/>
            <w:r w:rsidRPr="00DE2DF3">
              <w:rPr>
                <w:rFonts w:ascii="Menlo" w:hAnsi="Menlo" w:cs="Menlo"/>
                <w:color w:val="ABB2BF"/>
                <w:sz w:val="16"/>
                <w:szCs w:val="16"/>
              </w:rPr>
              <w:t xml:space="preserve"> </w:t>
            </w:r>
            <w:r w:rsidRPr="00DE2DF3">
              <w:rPr>
                <w:rFonts w:ascii="Menlo" w:hAnsi="Menlo" w:cs="Menlo"/>
                <w:color w:val="56B6C2"/>
                <w:sz w:val="16"/>
                <w:szCs w:val="16"/>
              </w:rPr>
              <w:t>+</w:t>
            </w:r>
            <w:r w:rsidRPr="00DE2DF3">
              <w:rPr>
                <w:rFonts w:ascii="Menlo" w:hAnsi="Menlo" w:cs="Menlo"/>
                <w:color w:val="ABB2BF"/>
                <w:sz w:val="16"/>
                <w:szCs w:val="16"/>
              </w:rPr>
              <w:t xml:space="preserve"> </w:t>
            </w:r>
            <w:r w:rsidRPr="00DE2DF3">
              <w:rPr>
                <w:rFonts w:ascii="Menlo" w:hAnsi="Menlo" w:cs="Menlo"/>
                <w:color w:val="98C379"/>
                <w:sz w:val="16"/>
                <w:szCs w:val="16"/>
              </w:rPr>
              <w:t>'</w:t>
            </w:r>
            <w:r w:rsidRPr="00DE2DF3">
              <w:rPr>
                <w:rFonts w:ascii="Menlo" w:hAnsi="Menlo" w:cs="Menlo"/>
                <w:color w:val="56B6C2"/>
                <w:sz w:val="16"/>
                <w:szCs w:val="16"/>
              </w:rPr>
              <w:t>\n</w:t>
            </w:r>
            <w:r w:rsidRPr="00DE2DF3">
              <w:rPr>
                <w:rFonts w:ascii="Menlo" w:hAnsi="Menlo" w:cs="Menlo"/>
                <w:color w:val="98C379"/>
                <w:sz w:val="16"/>
                <w:szCs w:val="16"/>
              </w:rPr>
              <w:t>'</w:t>
            </w:r>
          </w:p>
          <w:p w14:paraId="6DC90A72" w14:textId="77777777" w:rsidR="00DE2DF3" w:rsidRPr="00DE2DF3" w:rsidRDefault="00DE2DF3" w:rsidP="00DE2DF3">
            <w:pPr>
              <w:shd w:val="clear" w:color="auto" w:fill="23272E"/>
              <w:spacing w:line="315" w:lineRule="atLeast"/>
              <w:rPr>
                <w:rFonts w:ascii="Menlo" w:hAnsi="Menlo" w:cs="Menlo"/>
                <w:color w:val="ABB2BF"/>
                <w:sz w:val="16"/>
                <w:szCs w:val="16"/>
              </w:rPr>
            </w:pPr>
          </w:p>
          <w:p w14:paraId="54A2A901" w14:textId="77777777" w:rsidR="00DE2DF3" w:rsidRPr="00DE2DF3" w:rsidRDefault="00DE2DF3" w:rsidP="00DE2DF3">
            <w:pPr>
              <w:shd w:val="clear" w:color="auto" w:fill="23272E"/>
              <w:spacing w:line="315" w:lineRule="atLeast"/>
              <w:rPr>
                <w:rFonts w:ascii="Menlo" w:hAnsi="Menlo" w:cs="Menlo"/>
                <w:color w:val="ABB2BF"/>
                <w:sz w:val="16"/>
                <w:szCs w:val="16"/>
              </w:rPr>
            </w:pPr>
            <w:r w:rsidRPr="00DE2DF3">
              <w:rPr>
                <w:rFonts w:ascii="Menlo" w:hAnsi="Menlo" w:cs="Menlo"/>
                <w:color w:val="ABB2BF"/>
                <w:sz w:val="16"/>
                <w:szCs w:val="16"/>
              </w:rPr>
              <w:t xml:space="preserve">    </w:t>
            </w:r>
            <w:proofErr w:type="spellStart"/>
            <w:r w:rsidRPr="00DE2DF3">
              <w:rPr>
                <w:rFonts w:ascii="Menlo" w:hAnsi="Menlo" w:cs="Menlo"/>
                <w:color w:val="C678DD"/>
                <w:sz w:val="16"/>
                <w:szCs w:val="16"/>
              </w:rPr>
              <w:t>return</w:t>
            </w:r>
            <w:proofErr w:type="spellEnd"/>
            <w:r w:rsidRPr="00DE2DF3">
              <w:rPr>
                <w:rFonts w:ascii="Menlo" w:hAnsi="Menlo" w:cs="Menlo"/>
                <w:color w:val="ABB2BF"/>
                <w:sz w:val="16"/>
                <w:szCs w:val="16"/>
              </w:rPr>
              <w:t xml:space="preserve"> </w:t>
            </w:r>
            <w:proofErr w:type="spellStart"/>
            <w:r w:rsidRPr="00DE2DF3">
              <w:rPr>
                <w:rFonts w:ascii="Menlo" w:hAnsi="Menlo" w:cs="Menlo"/>
                <w:color w:val="ABB2BF"/>
                <w:sz w:val="16"/>
                <w:szCs w:val="16"/>
              </w:rPr>
              <w:t>tree</w:t>
            </w:r>
            <w:proofErr w:type="spellEnd"/>
          </w:p>
          <w:p w14:paraId="7F3A7349" w14:textId="77777777" w:rsidR="00DE2DF3" w:rsidRPr="00DE2DF3" w:rsidRDefault="00DE2DF3" w:rsidP="00DE2DF3">
            <w:pPr>
              <w:shd w:val="clear" w:color="auto" w:fill="23272E"/>
              <w:spacing w:line="315" w:lineRule="atLeast"/>
              <w:rPr>
                <w:rFonts w:ascii="Menlo" w:hAnsi="Menlo" w:cs="Menlo"/>
                <w:color w:val="ABB2BF"/>
                <w:sz w:val="16"/>
                <w:szCs w:val="16"/>
              </w:rPr>
            </w:pPr>
          </w:p>
          <w:p w14:paraId="3748BBBD" w14:textId="5E51AA3C" w:rsidR="00DE2DF3" w:rsidRPr="00DE2DF3" w:rsidRDefault="00DE2DF3" w:rsidP="00DE2DF3">
            <w:pPr>
              <w:shd w:val="clear" w:color="auto" w:fill="23272E"/>
              <w:spacing w:line="315" w:lineRule="atLeast"/>
              <w:rPr>
                <w:rFonts w:ascii="Menlo" w:hAnsi="Menlo" w:cs="Menlo"/>
                <w:color w:val="ABB2BF"/>
                <w:sz w:val="16"/>
                <w:szCs w:val="16"/>
              </w:rPr>
            </w:pPr>
            <w:proofErr w:type="spellStart"/>
            <w:r w:rsidRPr="00DE2DF3">
              <w:rPr>
                <w:rFonts w:ascii="Menlo" w:hAnsi="Menlo" w:cs="Menlo"/>
                <w:color w:val="ABB2BF"/>
                <w:sz w:val="16"/>
                <w:szCs w:val="16"/>
              </w:rPr>
              <w:t>levels</w:t>
            </w:r>
            <w:proofErr w:type="spellEnd"/>
            <w:r w:rsidRPr="00DE2DF3">
              <w:rPr>
                <w:rFonts w:ascii="Menlo" w:hAnsi="Menlo" w:cs="Menlo"/>
                <w:color w:val="ABB2BF"/>
                <w:sz w:val="16"/>
                <w:szCs w:val="16"/>
              </w:rPr>
              <w:t xml:space="preserve"> </w:t>
            </w:r>
            <w:r w:rsidRPr="00DE2DF3">
              <w:rPr>
                <w:rFonts w:ascii="Menlo" w:hAnsi="Menlo" w:cs="Menlo"/>
                <w:color w:val="56B6C2"/>
                <w:sz w:val="16"/>
                <w:szCs w:val="16"/>
              </w:rPr>
              <w:t>=</w:t>
            </w:r>
            <w:r w:rsidRPr="00DE2DF3">
              <w:rPr>
                <w:rFonts w:ascii="Menlo" w:hAnsi="Menlo" w:cs="Menlo"/>
                <w:color w:val="ABB2BF"/>
                <w:sz w:val="16"/>
                <w:szCs w:val="16"/>
              </w:rPr>
              <w:t xml:space="preserve"> [</w:t>
            </w:r>
            <w:r w:rsidRPr="00DE2DF3">
              <w:rPr>
                <w:rFonts w:ascii="Menlo" w:hAnsi="Menlo" w:cs="Menlo"/>
                <w:color w:val="D19A66"/>
                <w:sz w:val="16"/>
                <w:szCs w:val="16"/>
              </w:rPr>
              <w:t>1</w:t>
            </w:r>
            <w:r w:rsidRPr="00DE2DF3">
              <w:rPr>
                <w:rFonts w:ascii="Menlo" w:hAnsi="Menlo" w:cs="Menlo"/>
                <w:color w:val="ABB2BF"/>
                <w:sz w:val="16"/>
                <w:szCs w:val="16"/>
              </w:rPr>
              <w:t xml:space="preserve">, </w:t>
            </w:r>
            <w:r w:rsidRPr="00DE2DF3">
              <w:rPr>
                <w:rFonts w:ascii="Menlo" w:hAnsi="Menlo" w:cs="Menlo"/>
                <w:color w:val="D19A66"/>
                <w:sz w:val="16"/>
                <w:szCs w:val="16"/>
              </w:rPr>
              <w:t>3</w:t>
            </w:r>
            <w:r w:rsidRPr="00DE2DF3">
              <w:rPr>
                <w:rFonts w:ascii="Menlo" w:hAnsi="Menlo" w:cs="Menlo"/>
                <w:color w:val="ABB2BF"/>
                <w:sz w:val="16"/>
                <w:szCs w:val="16"/>
              </w:rPr>
              <w:t xml:space="preserve">, </w:t>
            </w:r>
            <w:r w:rsidRPr="00DE2DF3">
              <w:rPr>
                <w:rFonts w:ascii="Menlo" w:hAnsi="Menlo" w:cs="Menlo"/>
                <w:color w:val="D19A66"/>
                <w:sz w:val="16"/>
                <w:szCs w:val="16"/>
              </w:rPr>
              <w:t>5</w:t>
            </w:r>
            <w:r w:rsidRPr="00DE2DF3">
              <w:rPr>
                <w:rFonts w:ascii="Menlo" w:hAnsi="Menlo" w:cs="Menlo"/>
                <w:color w:val="ABB2BF"/>
                <w:sz w:val="16"/>
                <w:szCs w:val="16"/>
              </w:rPr>
              <w:t xml:space="preserve">, </w:t>
            </w:r>
            <w:r w:rsidRPr="00DE2DF3">
              <w:rPr>
                <w:rFonts w:ascii="Menlo" w:hAnsi="Menlo" w:cs="Menlo"/>
                <w:color w:val="D19A66"/>
                <w:sz w:val="16"/>
                <w:szCs w:val="16"/>
              </w:rPr>
              <w:t>7</w:t>
            </w:r>
            <w:r w:rsidRPr="00DE2DF3">
              <w:rPr>
                <w:rFonts w:ascii="Menlo" w:hAnsi="Menlo" w:cs="Menlo"/>
                <w:color w:val="ABB2BF"/>
                <w:sz w:val="16"/>
                <w:szCs w:val="16"/>
              </w:rPr>
              <w:t xml:space="preserve">, </w:t>
            </w:r>
            <w:r w:rsidRPr="00DE2DF3">
              <w:rPr>
                <w:rFonts w:ascii="Menlo" w:hAnsi="Menlo" w:cs="Menlo"/>
                <w:color w:val="D19A66"/>
                <w:sz w:val="16"/>
                <w:szCs w:val="16"/>
              </w:rPr>
              <w:t>9</w:t>
            </w:r>
            <w:r w:rsidRPr="00DE2DF3">
              <w:rPr>
                <w:rFonts w:ascii="Menlo" w:hAnsi="Menlo" w:cs="Menlo"/>
                <w:color w:val="ABB2BF"/>
                <w:sz w:val="16"/>
                <w:szCs w:val="16"/>
              </w:rPr>
              <w:t xml:space="preserve">, </w:t>
            </w:r>
            <w:r w:rsidRPr="00DE2DF3">
              <w:rPr>
                <w:rFonts w:ascii="Menlo" w:hAnsi="Menlo" w:cs="Menlo"/>
                <w:color w:val="D19A66"/>
                <w:sz w:val="16"/>
                <w:szCs w:val="16"/>
              </w:rPr>
              <w:t>3</w:t>
            </w:r>
            <w:r w:rsidRPr="00DE2DF3">
              <w:rPr>
                <w:rFonts w:ascii="Menlo" w:hAnsi="Menlo" w:cs="Menlo"/>
                <w:color w:val="ABB2BF"/>
                <w:sz w:val="16"/>
                <w:szCs w:val="16"/>
              </w:rPr>
              <w:t>]</w:t>
            </w:r>
          </w:p>
          <w:p w14:paraId="3356DFBA" w14:textId="77777777" w:rsidR="00DE2DF3" w:rsidRPr="00DE2DF3" w:rsidRDefault="00DE2DF3" w:rsidP="00DE2DF3">
            <w:pPr>
              <w:shd w:val="clear" w:color="auto" w:fill="23272E"/>
              <w:spacing w:line="315" w:lineRule="atLeast"/>
              <w:rPr>
                <w:rFonts w:ascii="Menlo" w:hAnsi="Menlo" w:cs="Menlo"/>
                <w:color w:val="ABB2BF"/>
                <w:sz w:val="16"/>
                <w:szCs w:val="16"/>
              </w:rPr>
            </w:pPr>
            <w:proofErr w:type="spellStart"/>
            <w:r w:rsidRPr="00DE2DF3">
              <w:rPr>
                <w:rFonts w:ascii="Menlo" w:hAnsi="Menlo" w:cs="Menlo"/>
                <w:color w:val="ABB2BF"/>
                <w:sz w:val="16"/>
                <w:szCs w:val="16"/>
              </w:rPr>
              <w:t>christmas_tree</w:t>
            </w:r>
            <w:proofErr w:type="spellEnd"/>
            <w:r w:rsidRPr="00DE2DF3">
              <w:rPr>
                <w:rFonts w:ascii="Menlo" w:hAnsi="Menlo" w:cs="Menlo"/>
                <w:color w:val="ABB2BF"/>
                <w:sz w:val="16"/>
                <w:szCs w:val="16"/>
              </w:rPr>
              <w:t xml:space="preserve"> </w:t>
            </w:r>
            <w:r w:rsidRPr="00DE2DF3">
              <w:rPr>
                <w:rFonts w:ascii="Menlo" w:hAnsi="Menlo" w:cs="Menlo"/>
                <w:color w:val="56B6C2"/>
                <w:sz w:val="16"/>
                <w:szCs w:val="16"/>
              </w:rPr>
              <w:t>=</w:t>
            </w:r>
            <w:r w:rsidRPr="00DE2DF3">
              <w:rPr>
                <w:rFonts w:ascii="Menlo" w:hAnsi="Menlo" w:cs="Menlo"/>
                <w:color w:val="ABB2BF"/>
                <w:sz w:val="16"/>
                <w:szCs w:val="16"/>
              </w:rPr>
              <w:t xml:space="preserve"> </w:t>
            </w:r>
            <w:proofErr w:type="spellStart"/>
            <w:r w:rsidRPr="00DE2DF3">
              <w:rPr>
                <w:rFonts w:ascii="Menlo" w:hAnsi="Menlo" w:cs="Menlo"/>
                <w:color w:val="61AFEF"/>
                <w:sz w:val="16"/>
                <w:szCs w:val="16"/>
              </w:rPr>
              <w:t>generate_christmas_tree</w:t>
            </w:r>
            <w:proofErr w:type="spellEnd"/>
            <w:r w:rsidRPr="00DE2DF3">
              <w:rPr>
                <w:rFonts w:ascii="Menlo" w:hAnsi="Menlo" w:cs="Menlo"/>
                <w:color w:val="ABB2BF"/>
                <w:sz w:val="16"/>
                <w:szCs w:val="16"/>
              </w:rPr>
              <w:t>(</w:t>
            </w:r>
            <w:proofErr w:type="spellStart"/>
            <w:r w:rsidRPr="00DE2DF3">
              <w:rPr>
                <w:rFonts w:ascii="Menlo" w:hAnsi="Menlo" w:cs="Menlo"/>
                <w:color w:val="ABB2BF"/>
                <w:sz w:val="16"/>
                <w:szCs w:val="16"/>
              </w:rPr>
              <w:t>levels</w:t>
            </w:r>
            <w:proofErr w:type="spellEnd"/>
            <w:r w:rsidRPr="00DE2DF3">
              <w:rPr>
                <w:rFonts w:ascii="Menlo" w:hAnsi="Menlo" w:cs="Menlo"/>
                <w:color w:val="ABB2BF"/>
                <w:sz w:val="16"/>
                <w:szCs w:val="16"/>
              </w:rPr>
              <w:t>)</w:t>
            </w:r>
          </w:p>
          <w:p w14:paraId="2A3101CE" w14:textId="70FE8D89" w:rsidR="00211AE2" w:rsidRPr="00211AE2" w:rsidRDefault="00DE2DF3" w:rsidP="00211AE2">
            <w:pPr>
              <w:shd w:val="clear" w:color="auto" w:fill="23272E"/>
              <w:spacing w:line="315" w:lineRule="atLeast"/>
              <w:rPr>
                <w:rFonts w:ascii="Menlo" w:hAnsi="Menlo" w:cs="Menlo"/>
                <w:color w:val="ABB2BF"/>
                <w:sz w:val="21"/>
                <w:szCs w:val="21"/>
              </w:rPr>
            </w:pPr>
            <w:proofErr w:type="spellStart"/>
            <w:r w:rsidRPr="00DE2DF3">
              <w:rPr>
                <w:rFonts w:ascii="Menlo" w:hAnsi="Menlo" w:cs="Menlo"/>
                <w:color w:val="56B6C2"/>
                <w:sz w:val="16"/>
                <w:szCs w:val="16"/>
              </w:rPr>
              <w:t>print</w:t>
            </w:r>
            <w:proofErr w:type="spellEnd"/>
            <w:r w:rsidRPr="00DE2DF3">
              <w:rPr>
                <w:rFonts w:ascii="Menlo" w:hAnsi="Menlo" w:cs="Menlo"/>
                <w:color w:val="ABB2BF"/>
                <w:sz w:val="16"/>
                <w:szCs w:val="16"/>
              </w:rPr>
              <w:t>(</w:t>
            </w:r>
            <w:proofErr w:type="spellStart"/>
            <w:r w:rsidRPr="00DE2DF3">
              <w:rPr>
                <w:rFonts w:ascii="Menlo" w:hAnsi="Menlo" w:cs="Menlo"/>
                <w:color w:val="ABB2BF"/>
                <w:sz w:val="16"/>
                <w:szCs w:val="16"/>
              </w:rPr>
              <w:t>christmas_tree</w:t>
            </w:r>
            <w:proofErr w:type="spellEnd"/>
            <w:r w:rsidRPr="00DE2DF3">
              <w:rPr>
                <w:rFonts w:ascii="Menlo" w:hAnsi="Menlo" w:cs="Menlo"/>
                <w:color w:val="ABB2BF"/>
                <w:sz w:val="16"/>
                <w:szCs w:val="16"/>
              </w:rPr>
              <w:t>)</w:t>
            </w:r>
            <w:bookmarkEnd w:id="128"/>
            <w:bookmarkEnd w:id="129"/>
          </w:p>
        </w:tc>
      </w:tr>
    </w:tbl>
    <w:p w14:paraId="639D1409" w14:textId="77777777" w:rsidR="00211AE2" w:rsidRDefault="00211AE2" w:rsidP="00211AE2"/>
    <w:p w14:paraId="451008BF" w14:textId="2C6B0F5F" w:rsidR="0039334A" w:rsidRDefault="00B3136A" w:rsidP="0039334A">
      <w:pPr>
        <w:rPr>
          <w:lang w:val="en-US" w:eastAsia="en-US"/>
        </w:rPr>
      </w:pPr>
      <w:r w:rsidRPr="00B3136A">
        <w:rPr>
          <w:lang w:val="en-US" w:eastAsia="en-US"/>
        </w:rPr>
        <w:t xml:space="preserve">Der Python-Code </w:t>
      </w:r>
      <w:proofErr w:type="spellStart"/>
      <w:r w:rsidRPr="00B3136A">
        <w:rPr>
          <w:lang w:val="en-US" w:eastAsia="en-US"/>
        </w:rPr>
        <w:t>generiert</w:t>
      </w:r>
      <w:proofErr w:type="spellEnd"/>
      <w:r w:rsidRPr="00B3136A">
        <w:rPr>
          <w:lang w:val="en-US" w:eastAsia="en-US"/>
        </w:rPr>
        <w:t xml:space="preserve"> </w:t>
      </w:r>
      <w:proofErr w:type="spellStart"/>
      <w:r w:rsidRPr="00B3136A">
        <w:rPr>
          <w:lang w:val="en-US" w:eastAsia="en-US"/>
        </w:rPr>
        <w:t>einen</w:t>
      </w:r>
      <w:proofErr w:type="spellEnd"/>
      <w:r w:rsidRPr="00B3136A">
        <w:rPr>
          <w:lang w:val="en-US" w:eastAsia="en-US"/>
        </w:rPr>
        <w:t xml:space="preserve"> </w:t>
      </w:r>
      <w:proofErr w:type="spellStart"/>
      <w:r w:rsidRPr="00B3136A">
        <w:rPr>
          <w:lang w:val="en-US" w:eastAsia="en-US"/>
        </w:rPr>
        <w:t>Weihnachtsbaum</w:t>
      </w:r>
      <w:proofErr w:type="spellEnd"/>
      <w:r w:rsidRPr="00B3136A">
        <w:rPr>
          <w:lang w:val="en-US" w:eastAsia="en-US"/>
        </w:rPr>
        <w:t xml:space="preserve"> </w:t>
      </w:r>
      <w:proofErr w:type="spellStart"/>
      <w:r w:rsidRPr="00B3136A">
        <w:rPr>
          <w:lang w:val="en-US" w:eastAsia="en-US"/>
        </w:rPr>
        <w:t>basierend</w:t>
      </w:r>
      <w:proofErr w:type="spellEnd"/>
      <w:r w:rsidRPr="00B3136A">
        <w:rPr>
          <w:lang w:val="en-US" w:eastAsia="en-US"/>
        </w:rPr>
        <w:t xml:space="preserve"> auf </w:t>
      </w:r>
      <w:proofErr w:type="spellStart"/>
      <w:r w:rsidRPr="00B3136A">
        <w:rPr>
          <w:lang w:val="en-US" w:eastAsia="en-US"/>
        </w:rPr>
        <w:t>eine</w:t>
      </w:r>
      <w:r w:rsidR="00190E73">
        <w:rPr>
          <w:lang w:val="en-US" w:eastAsia="en-US"/>
        </w:rPr>
        <w:t>r</w:t>
      </w:r>
      <w:proofErr w:type="spellEnd"/>
      <w:r w:rsidR="00190E73">
        <w:rPr>
          <w:lang w:val="en-US" w:eastAsia="en-US"/>
        </w:rPr>
        <w:t xml:space="preserve"> </w:t>
      </w:r>
      <w:proofErr w:type="spellStart"/>
      <w:r w:rsidR="00190E73">
        <w:rPr>
          <w:lang w:val="en-US" w:eastAsia="en-US"/>
        </w:rPr>
        <w:t>Liste</w:t>
      </w:r>
      <w:proofErr w:type="spellEnd"/>
      <w:r w:rsidR="00190E73">
        <w:rPr>
          <w:lang w:val="en-US" w:eastAsia="en-US"/>
        </w:rPr>
        <w:t>, die</w:t>
      </w:r>
      <w:r w:rsidRPr="00B3136A">
        <w:rPr>
          <w:lang w:val="en-US" w:eastAsia="en-US"/>
        </w:rPr>
        <w:t xml:space="preserve"> </w:t>
      </w:r>
      <w:proofErr w:type="spellStart"/>
      <w:r w:rsidRPr="00B3136A">
        <w:rPr>
          <w:lang w:val="en-US" w:eastAsia="en-US"/>
        </w:rPr>
        <w:t>die</w:t>
      </w:r>
      <w:proofErr w:type="spellEnd"/>
      <w:r w:rsidRPr="00B3136A">
        <w:rPr>
          <w:lang w:val="en-US" w:eastAsia="en-US"/>
        </w:rPr>
        <w:t xml:space="preserve"> </w:t>
      </w:r>
      <w:proofErr w:type="spellStart"/>
      <w:r w:rsidRPr="00B3136A">
        <w:rPr>
          <w:lang w:val="en-US" w:eastAsia="en-US"/>
        </w:rPr>
        <w:t>Anzahl</w:t>
      </w:r>
      <w:proofErr w:type="spellEnd"/>
      <w:r w:rsidRPr="00B3136A">
        <w:rPr>
          <w:lang w:val="en-US" w:eastAsia="en-US"/>
        </w:rPr>
        <w:t xml:space="preserve"> der Sterne (*) </w:t>
      </w:r>
      <w:proofErr w:type="spellStart"/>
      <w:r w:rsidRPr="00B3136A">
        <w:rPr>
          <w:lang w:val="en-US" w:eastAsia="en-US"/>
        </w:rPr>
        <w:t>für</w:t>
      </w:r>
      <w:proofErr w:type="spellEnd"/>
      <w:r w:rsidRPr="00B3136A">
        <w:rPr>
          <w:lang w:val="en-US" w:eastAsia="en-US"/>
        </w:rPr>
        <w:t xml:space="preserve"> </w:t>
      </w:r>
      <w:proofErr w:type="spellStart"/>
      <w:r w:rsidRPr="00B3136A">
        <w:rPr>
          <w:lang w:val="en-US" w:eastAsia="en-US"/>
        </w:rPr>
        <w:t>jede</w:t>
      </w:r>
      <w:proofErr w:type="spellEnd"/>
      <w:r w:rsidRPr="00B3136A">
        <w:rPr>
          <w:lang w:val="en-US" w:eastAsia="en-US"/>
        </w:rPr>
        <w:t xml:space="preserve"> </w:t>
      </w:r>
      <w:proofErr w:type="spellStart"/>
      <w:r w:rsidRPr="00B3136A">
        <w:rPr>
          <w:lang w:val="en-US" w:eastAsia="en-US"/>
        </w:rPr>
        <w:t>Ebene</w:t>
      </w:r>
      <w:proofErr w:type="spellEnd"/>
      <w:r w:rsidRPr="00B3136A">
        <w:rPr>
          <w:lang w:val="en-US" w:eastAsia="en-US"/>
        </w:rPr>
        <w:t xml:space="preserve"> des </w:t>
      </w:r>
      <w:proofErr w:type="spellStart"/>
      <w:r w:rsidRPr="00B3136A">
        <w:rPr>
          <w:lang w:val="en-US" w:eastAsia="en-US"/>
        </w:rPr>
        <w:t>Baumes</w:t>
      </w:r>
      <w:proofErr w:type="spellEnd"/>
      <w:r w:rsidRPr="00B3136A">
        <w:rPr>
          <w:lang w:val="en-US" w:eastAsia="en-US"/>
        </w:rPr>
        <w:t xml:space="preserve"> </w:t>
      </w:r>
      <w:proofErr w:type="spellStart"/>
      <w:r w:rsidRPr="00B3136A">
        <w:rPr>
          <w:lang w:val="en-US" w:eastAsia="en-US"/>
        </w:rPr>
        <w:t>angibt</w:t>
      </w:r>
      <w:proofErr w:type="spellEnd"/>
      <w:r w:rsidRPr="00B3136A">
        <w:rPr>
          <w:lang w:val="en-US" w:eastAsia="en-US"/>
        </w:rPr>
        <w:t xml:space="preserve">. </w:t>
      </w:r>
    </w:p>
    <w:p w14:paraId="2907FAD4" w14:textId="77777777" w:rsidR="0039334A" w:rsidRDefault="0039334A" w:rsidP="0039334A">
      <w:pPr>
        <w:rPr>
          <w:lang w:val="en-US" w:eastAsia="en-US"/>
        </w:rPr>
      </w:pPr>
    </w:p>
    <w:p w14:paraId="38640AB2" w14:textId="132C6413" w:rsidR="00B3136A" w:rsidRPr="0039334A" w:rsidRDefault="00B3136A" w:rsidP="0039334A">
      <w:pPr>
        <w:rPr>
          <w:lang w:val="en-US" w:eastAsia="en-US"/>
        </w:rPr>
      </w:pPr>
      <w:proofErr w:type="spellStart"/>
      <w:r w:rsidRPr="0039334A">
        <w:rPr>
          <w:lang w:val="en-US" w:eastAsia="en-US"/>
        </w:rPr>
        <w:t>Funktion</w:t>
      </w:r>
      <w:proofErr w:type="spellEnd"/>
      <w:r w:rsidRPr="0039334A">
        <w:rPr>
          <w:lang w:val="en-US" w:eastAsia="en-US"/>
        </w:rPr>
        <w:t xml:space="preserve"> </w:t>
      </w:r>
      <w:proofErr w:type="spellStart"/>
      <w:r w:rsidRPr="0039334A">
        <w:rPr>
          <w:b/>
          <w:bCs/>
          <w:lang w:val="en-US" w:eastAsia="en-US"/>
        </w:rPr>
        <w:t>generate_christmas_tree</w:t>
      </w:r>
      <w:proofErr w:type="spellEnd"/>
      <w:r w:rsidRPr="0039334A">
        <w:rPr>
          <w:lang w:val="en-US" w:eastAsia="en-US"/>
        </w:rPr>
        <w:t>(</w:t>
      </w:r>
      <w:r w:rsidRPr="0039334A">
        <w:rPr>
          <w:b/>
          <w:bCs/>
          <w:lang w:val="en-US" w:eastAsia="en-US"/>
        </w:rPr>
        <w:t>levels</w:t>
      </w:r>
      <w:r w:rsidRPr="0039334A">
        <w:rPr>
          <w:lang w:val="en-US" w:eastAsia="en-US"/>
        </w:rPr>
        <w:t xml:space="preserve">): </w:t>
      </w:r>
      <w:proofErr w:type="spellStart"/>
      <w:r w:rsidRPr="0039334A">
        <w:rPr>
          <w:lang w:val="en-US" w:eastAsia="en-US"/>
        </w:rPr>
        <w:t>Diese</w:t>
      </w:r>
      <w:proofErr w:type="spellEnd"/>
      <w:r w:rsidRPr="0039334A">
        <w:rPr>
          <w:lang w:val="en-US" w:eastAsia="en-US"/>
        </w:rPr>
        <w:t xml:space="preserve"> </w:t>
      </w:r>
      <w:proofErr w:type="spellStart"/>
      <w:r w:rsidRPr="0039334A">
        <w:rPr>
          <w:lang w:val="en-US" w:eastAsia="en-US"/>
        </w:rPr>
        <w:t>Funktion</w:t>
      </w:r>
      <w:proofErr w:type="spellEnd"/>
      <w:r w:rsidRPr="0039334A">
        <w:rPr>
          <w:lang w:val="en-US" w:eastAsia="en-US"/>
        </w:rPr>
        <w:t xml:space="preserve"> </w:t>
      </w:r>
      <w:proofErr w:type="spellStart"/>
      <w:r w:rsidRPr="0039334A">
        <w:rPr>
          <w:lang w:val="en-US" w:eastAsia="en-US"/>
        </w:rPr>
        <w:t>nimmt</w:t>
      </w:r>
      <w:proofErr w:type="spellEnd"/>
      <w:r w:rsidRPr="0039334A">
        <w:rPr>
          <w:lang w:val="en-US" w:eastAsia="en-US"/>
        </w:rPr>
        <w:t xml:space="preserve"> </w:t>
      </w:r>
      <w:proofErr w:type="spellStart"/>
      <w:r w:rsidRPr="0039334A">
        <w:rPr>
          <w:lang w:val="en-US" w:eastAsia="en-US"/>
        </w:rPr>
        <w:t>ein</w:t>
      </w:r>
      <w:proofErr w:type="spellEnd"/>
      <w:r w:rsidRPr="0039334A">
        <w:rPr>
          <w:lang w:val="en-US" w:eastAsia="en-US"/>
        </w:rPr>
        <w:t xml:space="preserve"> Array </w:t>
      </w:r>
      <w:r w:rsidRPr="0039334A">
        <w:rPr>
          <w:b/>
          <w:bCs/>
          <w:lang w:val="en-US" w:eastAsia="en-US"/>
        </w:rPr>
        <w:t>levels</w:t>
      </w:r>
      <w:r w:rsidRPr="0039334A">
        <w:rPr>
          <w:lang w:val="en-US" w:eastAsia="en-US"/>
        </w:rPr>
        <w:t xml:space="preserve"> </w:t>
      </w:r>
      <w:proofErr w:type="spellStart"/>
      <w:r w:rsidRPr="0039334A">
        <w:rPr>
          <w:lang w:val="en-US" w:eastAsia="en-US"/>
        </w:rPr>
        <w:t>entgegen</w:t>
      </w:r>
      <w:proofErr w:type="spellEnd"/>
      <w:r w:rsidRPr="0039334A">
        <w:rPr>
          <w:lang w:val="en-US" w:eastAsia="en-US"/>
        </w:rPr>
        <w:t xml:space="preserve">, das die </w:t>
      </w:r>
      <w:proofErr w:type="spellStart"/>
      <w:r w:rsidRPr="0039334A">
        <w:rPr>
          <w:lang w:val="en-US" w:eastAsia="en-US"/>
        </w:rPr>
        <w:t>Anzahl</w:t>
      </w:r>
      <w:proofErr w:type="spellEnd"/>
      <w:r w:rsidRPr="0039334A">
        <w:rPr>
          <w:lang w:val="en-US" w:eastAsia="en-US"/>
        </w:rPr>
        <w:t xml:space="preserve"> der Sterne </w:t>
      </w:r>
      <w:proofErr w:type="spellStart"/>
      <w:r w:rsidRPr="0039334A">
        <w:rPr>
          <w:lang w:val="en-US" w:eastAsia="en-US"/>
        </w:rPr>
        <w:t>für</w:t>
      </w:r>
      <w:proofErr w:type="spellEnd"/>
      <w:r w:rsidRPr="0039334A">
        <w:rPr>
          <w:lang w:val="en-US" w:eastAsia="en-US"/>
        </w:rPr>
        <w:t xml:space="preserve"> </w:t>
      </w:r>
      <w:proofErr w:type="spellStart"/>
      <w:r w:rsidRPr="0039334A">
        <w:rPr>
          <w:lang w:val="en-US" w:eastAsia="en-US"/>
        </w:rPr>
        <w:t>jede</w:t>
      </w:r>
      <w:proofErr w:type="spellEnd"/>
      <w:r w:rsidRPr="0039334A">
        <w:rPr>
          <w:lang w:val="en-US" w:eastAsia="en-US"/>
        </w:rPr>
        <w:t xml:space="preserve"> </w:t>
      </w:r>
      <w:proofErr w:type="spellStart"/>
      <w:r w:rsidRPr="0039334A">
        <w:rPr>
          <w:lang w:val="en-US" w:eastAsia="en-US"/>
        </w:rPr>
        <w:t>Ebene</w:t>
      </w:r>
      <w:proofErr w:type="spellEnd"/>
      <w:r w:rsidRPr="0039334A">
        <w:rPr>
          <w:lang w:val="en-US" w:eastAsia="en-US"/>
        </w:rPr>
        <w:t xml:space="preserve"> des </w:t>
      </w:r>
      <w:proofErr w:type="spellStart"/>
      <w:r w:rsidRPr="0039334A">
        <w:rPr>
          <w:lang w:val="en-US" w:eastAsia="en-US"/>
        </w:rPr>
        <w:t>Weihnachtsbaumes</w:t>
      </w:r>
      <w:proofErr w:type="spellEnd"/>
      <w:r w:rsidRPr="0039334A">
        <w:rPr>
          <w:lang w:val="en-US" w:eastAsia="en-US"/>
        </w:rPr>
        <w:t xml:space="preserve"> </w:t>
      </w:r>
      <w:proofErr w:type="spellStart"/>
      <w:r w:rsidRPr="0039334A">
        <w:rPr>
          <w:lang w:val="en-US" w:eastAsia="en-US"/>
        </w:rPr>
        <w:t>repräsentiert</w:t>
      </w:r>
      <w:proofErr w:type="spellEnd"/>
      <w:r w:rsidRPr="0039334A">
        <w:rPr>
          <w:lang w:val="en-US" w:eastAsia="en-US"/>
        </w:rPr>
        <w:t>.</w:t>
      </w:r>
    </w:p>
    <w:p w14:paraId="70FB238E" w14:textId="6CF82E33" w:rsidR="00B3136A" w:rsidRPr="0039334A" w:rsidRDefault="00B3136A" w:rsidP="0039334A">
      <w:pPr>
        <w:pStyle w:val="Listenabsatz"/>
        <w:numPr>
          <w:ilvl w:val="0"/>
          <w:numId w:val="12"/>
        </w:numPr>
        <w:rPr>
          <w:lang w:val="en-US" w:eastAsia="en-US"/>
        </w:rPr>
      </w:pPr>
      <w:proofErr w:type="spellStart"/>
      <w:r w:rsidRPr="0039334A">
        <w:rPr>
          <w:b/>
          <w:bCs/>
          <w:lang w:val="en-US" w:eastAsia="en-US"/>
        </w:rPr>
        <w:lastRenderedPageBreak/>
        <w:t>Bestimmung</w:t>
      </w:r>
      <w:proofErr w:type="spellEnd"/>
      <w:r w:rsidRPr="0039334A">
        <w:rPr>
          <w:b/>
          <w:bCs/>
          <w:lang w:val="en-US" w:eastAsia="en-US"/>
        </w:rPr>
        <w:t xml:space="preserve"> der </w:t>
      </w:r>
      <w:proofErr w:type="spellStart"/>
      <w:r w:rsidRPr="0039334A">
        <w:rPr>
          <w:b/>
          <w:bCs/>
          <w:lang w:val="en-US" w:eastAsia="en-US"/>
        </w:rPr>
        <w:t>maximalen</w:t>
      </w:r>
      <w:proofErr w:type="spellEnd"/>
      <w:r w:rsidRPr="0039334A">
        <w:rPr>
          <w:b/>
          <w:bCs/>
          <w:lang w:val="en-US" w:eastAsia="en-US"/>
        </w:rPr>
        <w:t xml:space="preserve"> </w:t>
      </w:r>
      <w:proofErr w:type="spellStart"/>
      <w:r w:rsidRPr="0039334A">
        <w:rPr>
          <w:b/>
          <w:bCs/>
          <w:lang w:val="en-US" w:eastAsia="en-US"/>
        </w:rPr>
        <w:t>Breite</w:t>
      </w:r>
      <w:proofErr w:type="spellEnd"/>
      <w:r w:rsidRPr="0039334A">
        <w:rPr>
          <w:lang w:val="en-US" w:eastAsia="en-US"/>
        </w:rPr>
        <w:t xml:space="preserve">: </w:t>
      </w:r>
      <w:proofErr w:type="spellStart"/>
      <w:r w:rsidRPr="0039334A">
        <w:rPr>
          <w:lang w:val="en-US" w:eastAsia="en-US"/>
        </w:rPr>
        <w:t>Zuerst</w:t>
      </w:r>
      <w:proofErr w:type="spellEnd"/>
      <w:r w:rsidRPr="0039334A">
        <w:rPr>
          <w:lang w:val="en-US" w:eastAsia="en-US"/>
        </w:rPr>
        <w:t xml:space="preserve"> </w:t>
      </w:r>
      <w:proofErr w:type="spellStart"/>
      <w:r w:rsidRPr="0039334A">
        <w:rPr>
          <w:lang w:val="en-US" w:eastAsia="en-US"/>
        </w:rPr>
        <w:t>ermittelt</w:t>
      </w:r>
      <w:proofErr w:type="spellEnd"/>
      <w:r w:rsidRPr="0039334A">
        <w:rPr>
          <w:lang w:val="en-US" w:eastAsia="en-US"/>
        </w:rPr>
        <w:t xml:space="preserve"> der Code die </w:t>
      </w:r>
      <w:proofErr w:type="spellStart"/>
      <w:r w:rsidRPr="0039334A">
        <w:rPr>
          <w:lang w:val="en-US" w:eastAsia="en-US"/>
        </w:rPr>
        <w:t>maximale</w:t>
      </w:r>
      <w:proofErr w:type="spellEnd"/>
      <w:r w:rsidRPr="0039334A">
        <w:rPr>
          <w:lang w:val="en-US" w:eastAsia="en-US"/>
        </w:rPr>
        <w:t xml:space="preserve"> </w:t>
      </w:r>
      <w:proofErr w:type="spellStart"/>
      <w:r w:rsidRPr="0039334A">
        <w:rPr>
          <w:lang w:val="en-US" w:eastAsia="en-US"/>
        </w:rPr>
        <w:t>Breite</w:t>
      </w:r>
      <w:proofErr w:type="spellEnd"/>
      <w:r w:rsidRPr="0039334A">
        <w:rPr>
          <w:lang w:val="en-US" w:eastAsia="en-US"/>
        </w:rPr>
        <w:t xml:space="preserve"> des </w:t>
      </w:r>
      <w:proofErr w:type="spellStart"/>
      <w:r w:rsidRPr="0039334A">
        <w:rPr>
          <w:lang w:val="en-US" w:eastAsia="en-US"/>
        </w:rPr>
        <w:t>Baumes</w:t>
      </w:r>
      <w:proofErr w:type="spellEnd"/>
      <w:r w:rsidRPr="0039334A">
        <w:rPr>
          <w:lang w:val="en-US" w:eastAsia="en-US"/>
        </w:rPr>
        <w:t xml:space="preserve"> </w:t>
      </w:r>
      <w:proofErr w:type="spellStart"/>
      <w:r w:rsidRPr="0039334A">
        <w:rPr>
          <w:lang w:val="en-US" w:eastAsia="en-US"/>
        </w:rPr>
        <w:t>mit</w:t>
      </w:r>
      <w:proofErr w:type="spellEnd"/>
      <w:r w:rsidRPr="0039334A">
        <w:rPr>
          <w:lang w:val="en-US" w:eastAsia="en-US"/>
        </w:rPr>
        <w:t xml:space="preserve"> </w:t>
      </w:r>
      <w:r w:rsidRPr="0039334A">
        <w:rPr>
          <w:b/>
          <w:bCs/>
          <w:lang w:val="en-US" w:eastAsia="en-US"/>
        </w:rPr>
        <w:t>max(levels)</w:t>
      </w:r>
      <w:r w:rsidRPr="0039334A">
        <w:rPr>
          <w:lang w:val="en-US" w:eastAsia="en-US"/>
        </w:rPr>
        <w:t xml:space="preserve">. </w:t>
      </w:r>
      <w:proofErr w:type="spellStart"/>
      <w:r w:rsidRPr="0039334A">
        <w:rPr>
          <w:lang w:val="en-US" w:eastAsia="en-US"/>
        </w:rPr>
        <w:t>Diese</w:t>
      </w:r>
      <w:proofErr w:type="spellEnd"/>
      <w:r w:rsidRPr="0039334A">
        <w:rPr>
          <w:lang w:val="en-US" w:eastAsia="en-US"/>
        </w:rPr>
        <w:t xml:space="preserve"> </w:t>
      </w:r>
      <w:proofErr w:type="spellStart"/>
      <w:r w:rsidRPr="0039334A">
        <w:rPr>
          <w:lang w:val="en-US" w:eastAsia="en-US"/>
        </w:rPr>
        <w:t>Breite</w:t>
      </w:r>
      <w:proofErr w:type="spellEnd"/>
      <w:r w:rsidRPr="0039334A">
        <w:rPr>
          <w:lang w:val="en-US" w:eastAsia="en-US"/>
        </w:rPr>
        <w:t xml:space="preserve"> </w:t>
      </w:r>
      <w:proofErr w:type="spellStart"/>
      <w:r w:rsidRPr="0039334A">
        <w:rPr>
          <w:lang w:val="en-US" w:eastAsia="en-US"/>
        </w:rPr>
        <w:t>wird</w:t>
      </w:r>
      <w:proofErr w:type="spellEnd"/>
      <w:r w:rsidRPr="0039334A">
        <w:rPr>
          <w:lang w:val="en-US" w:eastAsia="en-US"/>
        </w:rPr>
        <w:t xml:space="preserve"> </w:t>
      </w:r>
      <w:proofErr w:type="spellStart"/>
      <w:r w:rsidRPr="0039334A">
        <w:rPr>
          <w:lang w:val="en-US" w:eastAsia="en-US"/>
        </w:rPr>
        <w:t>verwendet</w:t>
      </w:r>
      <w:proofErr w:type="spellEnd"/>
      <w:r w:rsidRPr="0039334A">
        <w:rPr>
          <w:lang w:val="en-US" w:eastAsia="en-US"/>
        </w:rPr>
        <w:t xml:space="preserve">, um die </w:t>
      </w:r>
      <w:proofErr w:type="spellStart"/>
      <w:r w:rsidRPr="0039334A">
        <w:rPr>
          <w:lang w:val="en-US" w:eastAsia="en-US"/>
        </w:rPr>
        <w:t>Sternzeilen</w:t>
      </w:r>
      <w:proofErr w:type="spellEnd"/>
      <w:r w:rsidRPr="0039334A">
        <w:rPr>
          <w:lang w:val="en-US" w:eastAsia="en-US"/>
        </w:rPr>
        <w:t xml:space="preserve"> </w:t>
      </w:r>
      <w:proofErr w:type="spellStart"/>
      <w:r w:rsidRPr="0039334A">
        <w:rPr>
          <w:lang w:val="en-US" w:eastAsia="en-US"/>
        </w:rPr>
        <w:t>zentriert</w:t>
      </w:r>
      <w:proofErr w:type="spellEnd"/>
      <w:r w:rsidRPr="0039334A">
        <w:rPr>
          <w:lang w:val="en-US" w:eastAsia="en-US"/>
        </w:rPr>
        <w:t xml:space="preserve"> </w:t>
      </w:r>
      <w:proofErr w:type="spellStart"/>
      <w:r w:rsidRPr="0039334A">
        <w:rPr>
          <w:lang w:val="en-US" w:eastAsia="en-US"/>
        </w:rPr>
        <w:t>auszurichten</w:t>
      </w:r>
      <w:proofErr w:type="spellEnd"/>
      <w:r w:rsidRPr="0039334A">
        <w:rPr>
          <w:lang w:val="en-US" w:eastAsia="en-US"/>
        </w:rPr>
        <w:t>.</w:t>
      </w:r>
    </w:p>
    <w:p w14:paraId="63792419" w14:textId="77777777" w:rsidR="0039334A" w:rsidRDefault="00B3136A" w:rsidP="0039334A">
      <w:pPr>
        <w:pStyle w:val="Listenabsatz"/>
        <w:numPr>
          <w:ilvl w:val="0"/>
          <w:numId w:val="12"/>
        </w:numPr>
        <w:rPr>
          <w:lang w:val="en-US" w:eastAsia="en-US"/>
        </w:rPr>
      </w:pPr>
      <w:r w:rsidRPr="0039334A">
        <w:rPr>
          <w:b/>
          <w:bCs/>
          <w:lang w:val="en-US" w:eastAsia="en-US"/>
        </w:rPr>
        <w:t xml:space="preserve">Aufbau des </w:t>
      </w:r>
      <w:proofErr w:type="spellStart"/>
      <w:r w:rsidRPr="0039334A">
        <w:rPr>
          <w:b/>
          <w:bCs/>
          <w:lang w:val="en-US" w:eastAsia="en-US"/>
        </w:rPr>
        <w:t>Baumes</w:t>
      </w:r>
      <w:proofErr w:type="spellEnd"/>
      <w:r w:rsidRPr="0039334A">
        <w:rPr>
          <w:lang w:val="en-US" w:eastAsia="en-US"/>
        </w:rPr>
        <w:t xml:space="preserve">: Der Baum </w:t>
      </w:r>
      <w:proofErr w:type="spellStart"/>
      <w:r w:rsidRPr="0039334A">
        <w:rPr>
          <w:lang w:val="en-US" w:eastAsia="en-US"/>
        </w:rPr>
        <w:t>wird</w:t>
      </w:r>
      <w:proofErr w:type="spellEnd"/>
      <w:r w:rsidRPr="0039334A">
        <w:rPr>
          <w:lang w:val="en-US" w:eastAsia="en-US"/>
        </w:rPr>
        <w:t xml:space="preserve"> in </w:t>
      </w:r>
      <w:proofErr w:type="spellStart"/>
      <w:r w:rsidRPr="0039334A">
        <w:rPr>
          <w:lang w:val="en-US" w:eastAsia="en-US"/>
        </w:rPr>
        <w:t>einer</w:t>
      </w:r>
      <w:proofErr w:type="spellEnd"/>
      <w:r w:rsidRPr="0039334A">
        <w:rPr>
          <w:lang w:val="en-US" w:eastAsia="en-US"/>
        </w:rPr>
        <w:t xml:space="preserve"> </w:t>
      </w:r>
      <w:proofErr w:type="spellStart"/>
      <w:r w:rsidRPr="0039334A">
        <w:rPr>
          <w:lang w:val="en-US" w:eastAsia="en-US"/>
        </w:rPr>
        <w:t>Schleife</w:t>
      </w:r>
      <w:proofErr w:type="spellEnd"/>
      <w:r w:rsidRPr="0039334A">
        <w:rPr>
          <w:lang w:val="en-US" w:eastAsia="en-US"/>
        </w:rPr>
        <w:t xml:space="preserve"> </w:t>
      </w:r>
      <w:proofErr w:type="spellStart"/>
      <w:r w:rsidRPr="0039334A">
        <w:rPr>
          <w:lang w:val="en-US" w:eastAsia="en-US"/>
        </w:rPr>
        <w:t>aufgebaut</w:t>
      </w:r>
      <w:proofErr w:type="spellEnd"/>
      <w:r w:rsidRPr="0039334A">
        <w:rPr>
          <w:lang w:val="en-US" w:eastAsia="en-US"/>
        </w:rPr>
        <w:t xml:space="preserve">, die </w:t>
      </w:r>
      <w:proofErr w:type="spellStart"/>
      <w:r w:rsidRPr="0039334A">
        <w:rPr>
          <w:lang w:val="en-US" w:eastAsia="en-US"/>
        </w:rPr>
        <w:t>über</w:t>
      </w:r>
      <w:proofErr w:type="spellEnd"/>
      <w:r w:rsidRPr="0039334A">
        <w:rPr>
          <w:lang w:val="en-US" w:eastAsia="en-US"/>
        </w:rPr>
        <w:t xml:space="preserve"> das levels-Array </w:t>
      </w:r>
      <w:proofErr w:type="spellStart"/>
      <w:r w:rsidRPr="0039334A">
        <w:rPr>
          <w:lang w:val="en-US" w:eastAsia="en-US"/>
        </w:rPr>
        <w:t>iteriert</w:t>
      </w:r>
      <w:proofErr w:type="spellEnd"/>
      <w:r w:rsidRPr="0039334A">
        <w:rPr>
          <w:lang w:val="en-US" w:eastAsia="en-US"/>
        </w:rPr>
        <w:t xml:space="preserve">. </w:t>
      </w:r>
      <w:proofErr w:type="spellStart"/>
      <w:r w:rsidRPr="0039334A">
        <w:rPr>
          <w:lang w:val="en-US" w:eastAsia="en-US"/>
        </w:rPr>
        <w:t>Für</w:t>
      </w:r>
      <w:proofErr w:type="spellEnd"/>
      <w:r w:rsidRPr="0039334A">
        <w:rPr>
          <w:lang w:val="en-US" w:eastAsia="en-US"/>
        </w:rPr>
        <w:t xml:space="preserve"> </w:t>
      </w:r>
      <w:proofErr w:type="spellStart"/>
      <w:r w:rsidRPr="0039334A">
        <w:rPr>
          <w:lang w:val="en-US" w:eastAsia="en-US"/>
        </w:rPr>
        <w:t>jede</w:t>
      </w:r>
      <w:proofErr w:type="spellEnd"/>
      <w:r w:rsidRPr="0039334A">
        <w:rPr>
          <w:lang w:val="en-US" w:eastAsia="en-US"/>
        </w:rPr>
        <w:t xml:space="preserve"> </w:t>
      </w:r>
      <w:proofErr w:type="spellStart"/>
      <w:r w:rsidRPr="0039334A">
        <w:rPr>
          <w:lang w:val="en-US" w:eastAsia="en-US"/>
        </w:rPr>
        <w:t>Ebene</w:t>
      </w:r>
      <w:proofErr w:type="spellEnd"/>
      <w:r w:rsidRPr="0039334A">
        <w:rPr>
          <w:lang w:val="en-US" w:eastAsia="en-US"/>
        </w:rPr>
        <w:t xml:space="preserve"> </w:t>
      </w:r>
      <w:proofErr w:type="spellStart"/>
      <w:r w:rsidRPr="0039334A">
        <w:rPr>
          <w:lang w:val="en-US" w:eastAsia="en-US"/>
        </w:rPr>
        <w:t>werden</w:t>
      </w:r>
      <w:proofErr w:type="spellEnd"/>
      <w:r w:rsidRPr="0039334A">
        <w:rPr>
          <w:lang w:val="en-US" w:eastAsia="en-US"/>
        </w:rPr>
        <w:t xml:space="preserve"> </w:t>
      </w:r>
      <w:proofErr w:type="spellStart"/>
      <w:r w:rsidRPr="0039334A">
        <w:rPr>
          <w:lang w:val="en-US" w:eastAsia="en-US"/>
        </w:rPr>
        <w:t>folgende</w:t>
      </w:r>
      <w:proofErr w:type="spellEnd"/>
      <w:r w:rsidRPr="0039334A">
        <w:rPr>
          <w:lang w:val="en-US" w:eastAsia="en-US"/>
        </w:rPr>
        <w:t xml:space="preserve"> </w:t>
      </w:r>
      <w:proofErr w:type="spellStart"/>
      <w:r w:rsidRPr="0039334A">
        <w:rPr>
          <w:lang w:val="en-US" w:eastAsia="en-US"/>
        </w:rPr>
        <w:t>Schritte</w:t>
      </w:r>
      <w:proofErr w:type="spellEnd"/>
      <w:r w:rsidRPr="0039334A">
        <w:rPr>
          <w:lang w:val="en-US" w:eastAsia="en-US"/>
        </w:rPr>
        <w:t xml:space="preserve"> </w:t>
      </w:r>
      <w:proofErr w:type="spellStart"/>
      <w:r w:rsidRPr="0039334A">
        <w:rPr>
          <w:lang w:val="en-US" w:eastAsia="en-US"/>
        </w:rPr>
        <w:t>durchgeführt</w:t>
      </w:r>
      <w:proofErr w:type="spellEnd"/>
      <w:r w:rsidRPr="0039334A">
        <w:rPr>
          <w:lang w:val="en-US" w:eastAsia="en-US"/>
        </w:rPr>
        <w:t>:</w:t>
      </w:r>
    </w:p>
    <w:p w14:paraId="04CF6152" w14:textId="77777777" w:rsidR="0039334A" w:rsidRDefault="00B3136A" w:rsidP="00B3136A">
      <w:pPr>
        <w:pStyle w:val="Listenabsatz"/>
        <w:numPr>
          <w:ilvl w:val="1"/>
          <w:numId w:val="12"/>
        </w:numPr>
        <w:rPr>
          <w:lang w:val="en-US" w:eastAsia="en-US"/>
        </w:rPr>
      </w:pPr>
      <w:proofErr w:type="spellStart"/>
      <w:r w:rsidRPr="0039334A">
        <w:rPr>
          <w:b/>
          <w:bCs/>
          <w:lang w:val="en-US" w:eastAsia="en-US"/>
        </w:rPr>
        <w:t>Sternzeile</w:t>
      </w:r>
      <w:proofErr w:type="spellEnd"/>
      <w:r w:rsidRPr="0039334A">
        <w:rPr>
          <w:b/>
          <w:bCs/>
          <w:lang w:val="en-US" w:eastAsia="en-US"/>
        </w:rPr>
        <w:t xml:space="preserve"> </w:t>
      </w:r>
      <w:proofErr w:type="spellStart"/>
      <w:r w:rsidRPr="0039334A">
        <w:rPr>
          <w:b/>
          <w:bCs/>
          <w:lang w:val="en-US" w:eastAsia="en-US"/>
        </w:rPr>
        <w:t>erstellen</w:t>
      </w:r>
      <w:proofErr w:type="spellEnd"/>
      <w:r w:rsidRPr="0039334A">
        <w:rPr>
          <w:lang w:val="en-US" w:eastAsia="en-US"/>
        </w:rPr>
        <w:t xml:space="preserve">: Eine </w:t>
      </w:r>
      <w:proofErr w:type="spellStart"/>
      <w:r w:rsidRPr="0039334A">
        <w:rPr>
          <w:lang w:val="en-US" w:eastAsia="en-US"/>
        </w:rPr>
        <w:t>Zeile</w:t>
      </w:r>
      <w:proofErr w:type="spellEnd"/>
      <w:r w:rsidRPr="0039334A">
        <w:rPr>
          <w:lang w:val="en-US" w:eastAsia="en-US"/>
        </w:rPr>
        <w:t xml:space="preserve"> von </w:t>
      </w:r>
      <w:proofErr w:type="spellStart"/>
      <w:r w:rsidRPr="0039334A">
        <w:rPr>
          <w:lang w:val="en-US" w:eastAsia="en-US"/>
        </w:rPr>
        <w:t>Sternen</w:t>
      </w:r>
      <w:proofErr w:type="spellEnd"/>
      <w:r w:rsidRPr="0039334A">
        <w:rPr>
          <w:lang w:val="en-US" w:eastAsia="en-US"/>
        </w:rPr>
        <w:t xml:space="preserve"> (</w:t>
      </w:r>
      <w:r w:rsidRPr="0039334A">
        <w:rPr>
          <w:b/>
          <w:bCs/>
          <w:lang w:val="en-US" w:eastAsia="en-US"/>
        </w:rPr>
        <w:t>*</w:t>
      </w:r>
      <w:r w:rsidRPr="0039334A">
        <w:rPr>
          <w:lang w:val="en-US" w:eastAsia="en-US"/>
        </w:rPr>
        <w:t xml:space="preserve">) </w:t>
      </w:r>
      <w:proofErr w:type="spellStart"/>
      <w:r w:rsidRPr="0039334A">
        <w:rPr>
          <w:lang w:val="en-US" w:eastAsia="en-US"/>
        </w:rPr>
        <w:t>wird</w:t>
      </w:r>
      <w:proofErr w:type="spellEnd"/>
      <w:r w:rsidRPr="0039334A">
        <w:rPr>
          <w:lang w:val="en-US" w:eastAsia="en-US"/>
        </w:rPr>
        <w:t xml:space="preserve"> </w:t>
      </w:r>
      <w:proofErr w:type="spellStart"/>
      <w:r w:rsidRPr="0039334A">
        <w:rPr>
          <w:lang w:val="en-US" w:eastAsia="en-US"/>
        </w:rPr>
        <w:t>basierend</w:t>
      </w:r>
      <w:proofErr w:type="spellEnd"/>
      <w:r w:rsidRPr="0039334A">
        <w:rPr>
          <w:lang w:val="en-US" w:eastAsia="en-US"/>
        </w:rPr>
        <w:t xml:space="preserve"> auf der </w:t>
      </w:r>
      <w:proofErr w:type="spellStart"/>
      <w:r w:rsidRPr="0039334A">
        <w:rPr>
          <w:lang w:val="en-US" w:eastAsia="en-US"/>
        </w:rPr>
        <w:t>Anzahl</w:t>
      </w:r>
      <w:proofErr w:type="spellEnd"/>
      <w:r w:rsidRPr="0039334A">
        <w:rPr>
          <w:lang w:val="en-US" w:eastAsia="en-US"/>
        </w:rPr>
        <w:t xml:space="preserve"> </w:t>
      </w:r>
      <w:proofErr w:type="spellStart"/>
      <w:r w:rsidRPr="0039334A">
        <w:rPr>
          <w:lang w:val="en-US" w:eastAsia="en-US"/>
        </w:rPr>
        <w:t>im</w:t>
      </w:r>
      <w:proofErr w:type="spellEnd"/>
      <w:r w:rsidRPr="0039334A">
        <w:rPr>
          <w:lang w:val="en-US" w:eastAsia="en-US"/>
        </w:rPr>
        <w:t xml:space="preserve"> levels-Array </w:t>
      </w:r>
      <w:proofErr w:type="spellStart"/>
      <w:r w:rsidRPr="0039334A">
        <w:rPr>
          <w:lang w:val="en-US" w:eastAsia="en-US"/>
        </w:rPr>
        <w:t>erstellt</w:t>
      </w:r>
      <w:proofErr w:type="spellEnd"/>
      <w:r w:rsidRPr="0039334A">
        <w:rPr>
          <w:lang w:val="en-US" w:eastAsia="en-US"/>
        </w:rPr>
        <w:t>.</w:t>
      </w:r>
    </w:p>
    <w:p w14:paraId="34BC3722" w14:textId="77777777" w:rsidR="0039334A" w:rsidRDefault="00B3136A" w:rsidP="00B3136A">
      <w:pPr>
        <w:pStyle w:val="Listenabsatz"/>
        <w:numPr>
          <w:ilvl w:val="1"/>
          <w:numId w:val="12"/>
        </w:numPr>
        <w:rPr>
          <w:lang w:val="en-US" w:eastAsia="en-US"/>
        </w:rPr>
      </w:pPr>
      <w:proofErr w:type="spellStart"/>
      <w:r w:rsidRPr="0039334A">
        <w:rPr>
          <w:b/>
          <w:bCs/>
          <w:lang w:val="en-US" w:eastAsia="en-US"/>
        </w:rPr>
        <w:t>Berechnung</w:t>
      </w:r>
      <w:proofErr w:type="spellEnd"/>
      <w:r w:rsidRPr="0039334A">
        <w:rPr>
          <w:b/>
          <w:bCs/>
          <w:lang w:val="en-US" w:eastAsia="en-US"/>
        </w:rPr>
        <w:t xml:space="preserve"> des </w:t>
      </w:r>
      <w:proofErr w:type="spellStart"/>
      <w:r w:rsidRPr="0039334A">
        <w:rPr>
          <w:b/>
          <w:bCs/>
          <w:lang w:val="en-US" w:eastAsia="en-US"/>
        </w:rPr>
        <w:t>Leerzeichens</w:t>
      </w:r>
      <w:proofErr w:type="spellEnd"/>
      <w:r w:rsidRPr="0039334A">
        <w:rPr>
          <w:lang w:val="en-US" w:eastAsia="en-US"/>
        </w:rPr>
        <w:t xml:space="preserve">: </w:t>
      </w:r>
      <w:proofErr w:type="spellStart"/>
      <w:r w:rsidRPr="0039334A">
        <w:rPr>
          <w:lang w:val="en-US" w:eastAsia="en-US"/>
        </w:rPr>
        <w:t>Für</w:t>
      </w:r>
      <w:proofErr w:type="spellEnd"/>
      <w:r w:rsidRPr="0039334A">
        <w:rPr>
          <w:lang w:val="en-US" w:eastAsia="en-US"/>
        </w:rPr>
        <w:t xml:space="preserve"> </w:t>
      </w:r>
      <w:proofErr w:type="spellStart"/>
      <w:r w:rsidRPr="0039334A">
        <w:rPr>
          <w:lang w:val="en-US" w:eastAsia="en-US"/>
        </w:rPr>
        <w:t>jede</w:t>
      </w:r>
      <w:proofErr w:type="spellEnd"/>
      <w:r w:rsidRPr="0039334A">
        <w:rPr>
          <w:lang w:val="en-US" w:eastAsia="en-US"/>
        </w:rPr>
        <w:t xml:space="preserve"> </w:t>
      </w:r>
      <w:proofErr w:type="spellStart"/>
      <w:r w:rsidRPr="0039334A">
        <w:rPr>
          <w:lang w:val="en-US" w:eastAsia="en-US"/>
        </w:rPr>
        <w:t>Ebene</w:t>
      </w:r>
      <w:proofErr w:type="spellEnd"/>
      <w:r w:rsidRPr="0039334A">
        <w:rPr>
          <w:lang w:val="en-US" w:eastAsia="en-US"/>
        </w:rPr>
        <w:t xml:space="preserve"> </w:t>
      </w:r>
      <w:proofErr w:type="spellStart"/>
      <w:r w:rsidRPr="0039334A">
        <w:rPr>
          <w:lang w:val="en-US" w:eastAsia="en-US"/>
        </w:rPr>
        <w:t>wird</w:t>
      </w:r>
      <w:proofErr w:type="spellEnd"/>
      <w:r w:rsidRPr="0039334A">
        <w:rPr>
          <w:lang w:val="en-US" w:eastAsia="en-US"/>
        </w:rPr>
        <w:t xml:space="preserve"> der </w:t>
      </w:r>
      <w:proofErr w:type="spellStart"/>
      <w:r w:rsidRPr="0039334A">
        <w:rPr>
          <w:lang w:val="en-US" w:eastAsia="en-US"/>
        </w:rPr>
        <w:t>notwendige</w:t>
      </w:r>
      <w:proofErr w:type="spellEnd"/>
      <w:r w:rsidRPr="0039334A">
        <w:rPr>
          <w:lang w:val="en-US" w:eastAsia="en-US"/>
        </w:rPr>
        <w:t xml:space="preserve"> </w:t>
      </w:r>
      <w:proofErr w:type="spellStart"/>
      <w:r w:rsidRPr="0039334A">
        <w:rPr>
          <w:lang w:val="en-US" w:eastAsia="en-US"/>
        </w:rPr>
        <w:t>Leerraum</w:t>
      </w:r>
      <w:proofErr w:type="spellEnd"/>
      <w:r w:rsidRPr="0039334A">
        <w:rPr>
          <w:lang w:val="en-US" w:eastAsia="en-US"/>
        </w:rPr>
        <w:t xml:space="preserve"> (</w:t>
      </w:r>
      <w:proofErr w:type="spellStart"/>
      <w:r w:rsidRPr="0039334A">
        <w:rPr>
          <w:lang w:val="en-US" w:eastAsia="en-US"/>
        </w:rPr>
        <w:t>Leerzeichen</w:t>
      </w:r>
      <w:proofErr w:type="spellEnd"/>
      <w:r w:rsidRPr="0039334A">
        <w:rPr>
          <w:lang w:val="en-US" w:eastAsia="en-US"/>
        </w:rPr>
        <w:t xml:space="preserve">) </w:t>
      </w:r>
      <w:proofErr w:type="spellStart"/>
      <w:r w:rsidRPr="0039334A">
        <w:rPr>
          <w:lang w:val="en-US" w:eastAsia="en-US"/>
        </w:rPr>
        <w:t>berechnet</w:t>
      </w:r>
      <w:proofErr w:type="spellEnd"/>
      <w:r w:rsidRPr="0039334A">
        <w:rPr>
          <w:lang w:val="en-US" w:eastAsia="en-US"/>
        </w:rPr>
        <w:t xml:space="preserve">, um die Sterne </w:t>
      </w:r>
      <w:proofErr w:type="spellStart"/>
      <w:r w:rsidRPr="0039334A">
        <w:rPr>
          <w:lang w:val="en-US" w:eastAsia="en-US"/>
        </w:rPr>
        <w:t>zentriert</w:t>
      </w:r>
      <w:proofErr w:type="spellEnd"/>
      <w:r w:rsidRPr="0039334A">
        <w:rPr>
          <w:lang w:val="en-US" w:eastAsia="en-US"/>
        </w:rPr>
        <w:t xml:space="preserve"> </w:t>
      </w:r>
      <w:proofErr w:type="spellStart"/>
      <w:r w:rsidRPr="0039334A">
        <w:rPr>
          <w:lang w:val="en-US" w:eastAsia="en-US"/>
        </w:rPr>
        <w:t>auszurichten</w:t>
      </w:r>
      <w:proofErr w:type="spellEnd"/>
      <w:r w:rsidRPr="0039334A">
        <w:rPr>
          <w:lang w:val="en-US" w:eastAsia="en-US"/>
        </w:rPr>
        <w:t xml:space="preserve">. Dies </w:t>
      </w:r>
      <w:proofErr w:type="spellStart"/>
      <w:r w:rsidRPr="0039334A">
        <w:rPr>
          <w:lang w:val="en-US" w:eastAsia="en-US"/>
        </w:rPr>
        <w:t>geschieht</w:t>
      </w:r>
      <w:proofErr w:type="spellEnd"/>
      <w:r w:rsidRPr="0039334A">
        <w:rPr>
          <w:lang w:val="en-US" w:eastAsia="en-US"/>
        </w:rPr>
        <w:t xml:space="preserve"> </w:t>
      </w:r>
      <w:proofErr w:type="spellStart"/>
      <w:r w:rsidRPr="0039334A">
        <w:rPr>
          <w:lang w:val="en-US" w:eastAsia="en-US"/>
        </w:rPr>
        <w:t>durch</w:t>
      </w:r>
      <w:proofErr w:type="spellEnd"/>
      <w:r w:rsidRPr="0039334A">
        <w:rPr>
          <w:lang w:val="en-US" w:eastAsia="en-US"/>
        </w:rPr>
        <w:t xml:space="preserve"> </w:t>
      </w:r>
      <w:r w:rsidRPr="0039334A">
        <w:rPr>
          <w:b/>
          <w:bCs/>
          <w:lang w:val="en-US" w:eastAsia="en-US"/>
        </w:rPr>
        <w:t>(</w:t>
      </w:r>
      <w:proofErr w:type="spellStart"/>
      <w:r w:rsidRPr="0039334A">
        <w:rPr>
          <w:b/>
          <w:bCs/>
          <w:lang w:val="en-US" w:eastAsia="en-US"/>
        </w:rPr>
        <w:t>max_width</w:t>
      </w:r>
      <w:proofErr w:type="spellEnd"/>
      <w:r w:rsidRPr="0039334A">
        <w:rPr>
          <w:b/>
          <w:bCs/>
          <w:lang w:val="en-US" w:eastAsia="en-US"/>
        </w:rPr>
        <w:t xml:space="preserve"> - level) // 2</w:t>
      </w:r>
      <w:r w:rsidRPr="0039334A">
        <w:rPr>
          <w:lang w:val="en-US" w:eastAsia="en-US"/>
        </w:rPr>
        <w:t xml:space="preserve">, was den </w:t>
      </w:r>
      <w:proofErr w:type="spellStart"/>
      <w:r w:rsidRPr="0039334A">
        <w:rPr>
          <w:lang w:val="en-US" w:eastAsia="en-US"/>
        </w:rPr>
        <w:t>Leerraum</w:t>
      </w:r>
      <w:proofErr w:type="spellEnd"/>
      <w:r w:rsidRPr="0039334A">
        <w:rPr>
          <w:lang w:val="en-US" w:eastAsia="en-US"/>
        </w:rPr>
        <w:t xml:space="preserve"> auf </w:t>
      </w:r>
      <w:proofErr w:type="spellStart"/>
      <w:r w:rsidRPr="0039334A">
        <w:rPr>
          <w:lang w:val="en-US" w:eastAsia="en-US"/>
        </w:rPr>
        <w:t>jeder</w:t>
      </w:r>
      <w:proofErr w:type="spellEnd"/>
      <w:r w:rsidRPr="0039334A">
        <w:rPr>
          <w:lang w:val="en-US" w:eastAsia="en-US"/>
        </w:rPr>
        <w:t xml:space="preserve"> </w:t>
      </w:r>
      <w:proofErr w:type="spellStart"/>
      <w:r w:rsidRPr="0039334A">
        <w:rPr>
          <w:lang w:val="en-US" w:eastAsia="en-US"/>
        </w:rPr>
        <w:t>Seite</w:t>
      </w:r>
      <w:proofErr w:type="spellEnd"/>
      <w:r w:rsidRPr="0039334A">
        <w:rPr>
          <w:lang w:val="en-US" w:eastAsia="en-US"/>
        </w:rPr>
        <w:t xml:space="preserve"> der </w:t>
      </w:r>
      <w:proofErr w:type="spellStart"/>
      <w:r w:rsidRPr="0039334A">
        <w:rPr>
          <w:lang w:val="en-US" w:eastAsia="en-US"/>
        </w:rPr>
        <w:t>Sternzeile</w:t>
      </w:r>
      <w:proofErr w:type="spellEnd"/>
      <w:r w:rsidRPr="0039334A">
        <w:rPr>
          <w:lang w:val="en-US" w:eastAsia="en-US"/>
        </w:rPr>
        <w:t xml:space="preserve"> </w:t>
      </w:r>
      <w:proofErr w:type="spellStart"/>
      <w:r w:rsidRPr="0039334A">
        <w:rPr>
          <w:lang w:val="en-US" w:eastAsia="en-US"/>
        </w:rPr>
        <w:t>bestimmt</w:t>
      </w:r>
      <w:proofErr w:type="spellEnd"/>
      <w:r w:rsidRPr="0039334A">
        <w:rPr>
          <w:lang w:val="en-US" w:eastAsia="en-US"/>
        </w:rPr>
        <w:t>.</w:t>
      </w:r>
    </w:p>
    <w:p w14:paraId="494020CA" w14:textId="77777777" w:rsidR="0039334A" w:rsidRDefault="00B3136A" w:rsidP="00B3136A">
      <w:pPr>
        <w:pStyle w:val="Listenabsatz"/>
        <w:numPr>
          <w:ilvl w:val="1"/>
          <w:numId w:val="12"/>
        </w:numPr>
        <w:rPr>
          <w:lang w:val="en-US" w:eastAsia="en-US"/>
        </w:rPr>
      </w:pPr>
      <w:proofErr w:type="spellStart"/>
      <w:r w:rsidRPr="0039334A">
        <w:rPr>
          <w:b/>
          <w:bCs/>
          <w:lang w:val="en-US" w:eastAsia="en-US"/>
        </w:rPr>
        <w:t>Hinzufügen</w:t>
      </w:r>
      <w:proofErr w:type="spellEnd"/>
      <w:r w:rsidRPr="0039334A">
        <w:rPr>
          <w:b/>
          <w:bCs/>
          <w:lang w:val="en-US" w:eastAsia="en-US"/>
        </w:rPr>
        <w:t xml:space="preserve"> von </w:t>
      </w:r>
      <w:proofErr w:type="spellStart"/>
      <w:r w:rsidRPr="0039334A">
        <w:rPr>
          <w:b/>
          <w:bCs/>
          <w:lang w:val="en-US" w:eastAsia="en-US"/>
        </w:rPr>
        <w:t>Leerzeichen</w:t>
      </w:r>
      <w:proofErr w:type="spellEnd"/>
      <w:r w:rsidRPr="0039334A">
        <w:rPr>
          <w:b/>
          <w:bCs/>
          <w:lang w:val="en-US" w:eastAsia="en-US"/>
        </w:rPr>
        <w:t xml:space="preserve"> und </w:t>
      </w:r>
      <w:proofErr w:type="spellStart"/>
      <w:r w:rsidRPr="0039334A">
        <w:rPr>
          <w:b/>
          <w:bCs/>
          <w:lang w:val="en-US" w:eastAsia="en-US"/>
        </w:rPr>
        <w:t>Sternen</w:t>
      </w:r>
      <w:proofErr w:type="spellEnd"/>
      <w:r w:rsidRPr="0039334A">
        <w:rPr>
          <w:lang w:val="en-US" w:eastAsia="en-US"/>
        </w:rPr>
        <w:t xml:space="preserve">: Der </w:t>
      </w:r>
      <w:proofErr w:type="spellStart"/>
      <w:r w:rsidRPr="0039334A">
        <w:rPr>
          <w:lang w:val="en-US" w:eastAsia="en-US"/>
        </w:rPr>
        <w:t>Leerraum</w:t>
      </w:r>
      <w:proofErr w:type="spellEnd"/>
      <w:r w:rsidRPr="0039334A">
        <w:rPr>
          <w:lang w:val="en-US" w:eastAsia="en-US"/>
        </w:rPr>
        <w:t xml:space="preserve"> und die </w:t>
      </w:r>
      <w:proofErr w:type="spellStart"/>
      <w:r w:rsidRPr="0039334A">
        <w:rPr>
          <w:lang w:val="en-US" w:eastAsia="en-US"/>
        </w:rPr>
        <w:t>Sternzeile</w:t>
      </w:r>
      <w:proofErr w:type="spellEnd"/>
      <w:r w:rsidRPr="0039334A">
        <w:rPr>
          <w:lang w:val="en-US" w:eastAsia="en-US"/>
        </w:rPr>
        <w:t xml:space="preserve"> </w:t>
      </w:r>
      <w:proofErr w:type="spellStart"/>
      <w:r w:rsidRPr="0039334A">
        <w:rPr>
          <w:lang w:val="en-US" w:eastAsia="en-US"/>
        </w:rPr>
        <w:t>werden</w:t>
      </w:r>
      <w:proofErr w:type="spellEnd"/>
      <w:r w:rsidRPr="0039334A">
        <w:rPr>
          <w:lang w:val="en-US" w:eastAsia="en-US"/>
        </w:rPr>
        <w:t xml:space="preserve"> </w:t>
      </w:r>
      <w:proofErr w:type="spellStart"/>
      <w:r w:rsidRPr="0039334A">
        <w:rPr>
          <w:lang w:val="en-US" w:eastAsia="en-US"/>
        </w:rPr>
        <w:t>zusammengefügt</w:t>
      </w:r>
      <w:proofErr w:type="spellEnd"/>
      <w:r w:rsidRPr="0039334A">
        <w:rPr>
          <w:lang w:val="en-US" w:eastAsia="en-US"/>
        </w:rPr>
        <w:t xml:space="preserve"> und an die tree-</w:t>
      </w:r>
      <w:proofErr w:type="spellStart"/>
      <w:r w:rsidRPr="0039334A">
        <w:rPr>
          <w:lang w:val="en-US" w:eastAsia="en-US"/>
        </w:rPr>
        <w:t>Stringvariable</w:t>
      </w:r>
      <w:proofErr w:type="spellEnd"/>
      <w:r w:rsidRPr="0039334A">
        <w:rPr>
          <w:lang w:val="en-US" w:eastAsia="en-US"/>
        </w:rPr>
        <w:t xml:space="preserve"> </w:t>
      </w:r>
      <w:proofErr w:type="spellStart"/>
      <w:r w:rsidRPr="0039334A">
        <w:rPr>
          <w:lang w:val="en-US" w:eastAsia="en-US"/>
        </w:rPr>
        <w:t>angehängt</w:t>
      </w:r>
      <w:proofErr w:type="spellEnd"/>
      <w:r w:rsidR="0039334A">
        <w:rPr>
          <w:lang w:val="en-US" w:eastAsia="en-US"/>
        </w:rPr>
        <w:t>.</w:t>
      </w:r>
    </w:p>
    <w:p w14:paraId="75432B1B" w14:textId="77777777" w:rsidR="0039334A" w:rsidRDefault="00B3136A" w:rsidP="00B3136A">
      <w:pPr>
        <w:pStyle w:val="Listenabsatz"/>
        <w:numPr>
          <w:ilvl w:val="0"/>
          <w:numId w:val="12"/>
        </w:numPr>
        <w:rPr>
          <w:lang w:val="en-US" w:eastAsia="en-US"/>
        </w:rPr>
      </w:pPr>
      <w:proofErr w:type="spellStart"/>
      <w:r w:rsidRPr="0039334A">
        <w:rPr>
          <w:b/>
          <w:bCs/>
          <w:lang w:val="en-US" w:eastAsia="en-US"/>
        </w:rPr>
        <w:t>Rückgabe</w:t>
      </w:r>
      <w:proofErr w:type="spellEnd"/>
      <w:r w:rsidRPr="0039334A">
        <w:rPr>
          <w:b/>
          <w:bCs/>
          <w:lang w:val="en-US" w:eastAsia="en-US"/>
        </w:rPr>
        <w:t xml:space="preserve"> des </w:t>
      </w:r>
      <w:proofErr w:type="spellStart"/>
      <w:r w:rsidRPr="0039334A">
        <w:rPr>
          <w:b/>
          <w:bCs/>
          <w:lang w:val="en-US" w:eastAsia="en-US"/>
        </w:rPr>
        <w:t>Baumes</w:t>
      </w:r>
      <w:proofErr w:type="spellEnd"/>
      <w:r w:rsidRPr="0039334A">
        <w:rPr>
          <w:lang w:val="en-US" w:eastAsia="en-US"/>
        </w:rPr>
        <w:t xml:space="preserve">: </w:t>
      </w:r>
      <w:proofErr w:type="spellStart"/>
      <w:r w:rsidRPr="0039334A">
        <w:rPr>
          <w:lang w:val="en-US" w:eastAsia="en-US"/>
        </w:rPr>
        <w:t>Nachdem</w:t>
      </w:r>
      <w:proofErr w:type="spellEnd"/>
      <w:r w:rsidRPr="0039334A">
        <w:rPr>
          <w:lang w:val="en-US" w:eastAsia="en-US"/>
        </w:rPr>
        <w:t xml:space="preserve"> </w:t>
      </w:r>
      <w:proofErr w:type="spellStart"/>
      <w:r w:rsidRPr="0039334A">
        <w:rPr>
          <w:lang w:val="en-US" w:eastAsia="en-US"/>
        </w:rPr>
        <w:t>alle</w:t>
      </w:r>
      <w:proofErr w:type="spellEnd"/>
      <w:r w:rsidRPr="0039334A">
        <w:rPr>
          <w:lang w:val="en-US" w:eastAsia="en-US"/>
        </w:rPr>
        <w:t xml:space="preserve"> </w:t>
      </w:r>
      <w:proofErr w:type="spellStart"/>
      <w:r w:rsidRPr="0039334A">
        <w:rPr>
          <w:lang w:val="en-US" w:eastAsia="en-US"/>
        </w:rPr>
        <w:t>Ebenen</w:t>
      </w:r>
      <w:proofErr w:type="spellEnd"/>
      <w:r w:rsidRPr="0039334A">
        <w:rPr>
          <w:lang w:val="en-US" w:eastAsia="en-US"/>
        </w:rPr>
        <w:t xml:space="preserve"> </w:t>
      </w:r>
      <w:proofErr w:type="spellStart"/>
      <w:r w:rsidRPr="0039334A">
        <w:rPr>
          <w:lang w:val="en-US" w:eastAsia="en-US"/>
        </w:rPr>
        <w:t>verarbeitet</w:t>
      </w:r>
      <w:proofErr w:type="spellEnd"/>
      <w:r w:rsidRPr="0039334A">
        <w:rPr>
          <w:lang w:val="en-US" w:eastAsia="en-US"/>
        </w:rPr>
        <w:t xml:space="preserve"> </w:t>
      </w:r>
      <w:proofErr w:type="spellStart"/>
      <w:r w:rsidRPr="0039334A">
        <w:rPr>
          <w:lang w:val="en-US" w:eastAsia="en-US"/>
        </w:rPr>
        <w:t>wurden</w:t>
      </w:r>
      <w:proofErr w:type="spellEnd"/>
      <w:r w:rsidRPr="0039334A">
        <w:rPr>
          <w:lang w:val="en-US" w:eastAsia="en-US"/>
        </w:rPr>
        <w:t xml:space="preserve">, </w:t>
      </w:r>
      <w:proofErr w:type="spellStart"/>
      <w:r w:rsidRPr="0039334A">
        <w:rPr>
          <w:lang w:val="en-US" w:eastAsia="en-US"/>
        </w:rPr>
        <w:t>gibt</w:t>
      </w:r>
      <w:proofErr w:type="spellEnd"/>
      <w:r w:rsidRPr="0039334A">
        <w:rPr>
          <w:lang w:val="en-US" w:eastAsia="en-US"/>
        </w:rPr>
        <w:t xml:space="preserve"> die </w:t>
      </w:r>
      <w:proofErr w:type="spellStart"/>
      <w:r w:rsidRPr="0039334A">
        <w:rPr>
          <w:lang w:val="en-US" w:eastAsia="en-US"/>
        </w:rPr>
        <w:t>Funktion</w:t>
      </w:r>
      <w:proofErr w:type="spellEnd"/>
      <w:r w:rsidRPr="0039334A">
        <w:rPr>
          <w:lang w:val="en-US" w:eastAsia="en-US"/>
        </w:rPr>
        <w:t xml:space="preserve"> den </w:t>
      </w:r>
      <w:proofErr w:type="spellStart"/>
      <w:r w:rsidRPr="0039334A">
        <w:rPr>
          <w:lang w:val="en-US" w:eastAsia="en-US"/>
        </w:rPr>
        <w:t>kompletten</w:t>
      </w:r>
      <w:proofErr w:type="spellEnd"/>
      <w:r w:rsidRPr="0039334A">
        <w:rPr>
          <w:lang w:val="en-US" w:eastAsia="en-US"/>
        </w:rPr>
        <w:t xml:space="preserve"> </w:t>
      </w:r>
      <w:proofErr w:type="spellStart"/>
      <w:r w:rsidRPr="0039334A">
        <w:rPr>
          <w:lang w:val="en-US" w:eastAsia="en-US"/>
        </w:rPr>
        <w:t>Weihnachtsbaum</w:t>
      </w:r>
      <w:proofErr w:type="spellEnd"/>
      <w:r w:rsidRPr="0039334A">
        <w:rPr>
          <w:lang w:val="en-US" w:eastAsia="en-US"/>
        </w:rPr>
        <w:t xml:space="preserve"> </w:t>
      </w:r>
      <w:proofErr w:type="spellStart"/>
      <w:r w:rsidRPr="0039334A">
        <w:rPr>
          <w:lang w:val="en-US" w:eastAsia="en-US"/>
        </w:rPr>
        <w:t>als</w:t>
      </w:r>
      <w:proofErr w:type="spellEnd"/>
      <w:r w:rsidRPr="0039334A">
        <w:rPr>
          <w:lang w:val="en-US" w:eastAsia="en-US"/>
        </w:rPr>
        <w:t xml:space="preserve"> String </w:t>
      </w:r>
      <w:proofErr w:type="spellStart"/>
      <w:r w:rsidRPr="0039334A">
        <w:rPr>
          <w:lang w:val="en-US" w:eastAsia="en-US"/>
        </w:rPr>
        <w:t>zurück</w:t>
      </w:r>
      <w:proofErr w:type="spellEnd"/>
      <w:r w:rsidRPr="0039334A">
        <w:rPr>
          <w:lang w:val="en-US" w:eastAsia="en-US"/>
        </w:rPr>
        <w:t>.</w:t>
      </w:r>
    </w:p>
    <w:p w14:paraId="643A92DA" w14:textId="48DD84F9" w:rsidR="00B3136A" w:rsidRPr="0039334A" w:rsidRDefault="00B3136A" w:rsidP="00B3136A">
      <w:pPr>
        <w:pStyle w:val="Listenabsatz"/>
        <w:numPr>
          <w:ilvl w:val="0"/>
          <w:numId w:val="12"/>
        </w:numPr>
        <w:rPr>
          <w:lang w:val="en-US" w:eastAsia="en-US"/>
        </w:rPr>
      </w:pPr>
      <w:proofErr w:type="spellStart"/>
      <w:r w:rsidRPr="0039334A">
        <w:rPr>
          <w:b/>
          <w:bCs/>
          <w:lang w:val="en-US" w:eastAsia="en-US"/>
        </w:rPr>
        <w:t>Ausgabe</w:t>
      </w:r>
      <w:proofErr w:type="spellEnd"/>
      <w:r w:rsidRPr="0039334A">
        <w:rPr>
          <w:b/>
          <w:bCs/>
          <w:lang w:val="en-US" w:eastAsia="en-US"/>
        </w:rPr>
        <w:t xml:space="preserve"> des </w:t>
      </w:r>
      <w:proofErr w:type="spellStart"/>
      <w:r w:rsidRPr="0039334A">
        <w:rPr>
          <w:b/>
          <w:bCs/>
          <w:lang w:val="en-US" w:eastAsia="en-US"/>
        </w:rPr>
        <w:t>Weihnachtsbaumes</w:t>
      </w:r>
      <w:proofErr w:type="spellEnd"/>
      <w:r w:rsidRPr="0039334A">
        <w:rPr>
          <w:lang w:val="en-US" w:eastAsia="en-US"/>
        </w:rPr>
        <w:t xml:space="preserve">: </w:t>
      </w:r>
      <w:proofErr w:type="spellStart"/>
      <w:r w:rsidRPr="0039334A">
        <w:rPr>
          <w:lang w:val="en-US" w:eastAsia="en-US"/>
        </w:rPr>
        <w:t>Schließlich</w:t>
      </w:r>
      <w:proofErr w:type="spellEnd"/>
      <w:r w:rsidRPr="0039334A">
        <w:rPr>
          <w:lang w:val="en-US" w:eastAsia="en-US"/>
        </w:rPr>
        <w:t xml:space="preserve"> </w:t>
      </w:r>
      <w:proofErr w:type="spellStart"/>
      <w:r w:rsidRPr="0039334A">
        <w:rPr>
          <w:lang w:val="en-US" w:eastAsia="en-US"/>
        </w:rPr>
        <w:t>wird</w:t>
      </w:r>
      <w:proofErr w:type="spellEnd"/>
      <w:r w:rsidRPr="0039334A">
        <w:rPr>
          <w:lang w:val="en-US" w:eastAsia="en-US"/>
        </w:rPr>
        <w:t xml:space="preserve"> das levels-Array </w:t>
      </w:r>
      <w:r w:rsidRPr="0039334A">
        <w:rPr>
          <w:b/>
          <w:bCs/>
          <w:lang w:val="en-US" w:eastAsia="en-US"/>
        </w:rPr>
        <w:t>[1, 3, 5, 7, 9, 3]</w:t>
      </w:r>
      <w:r w:rsidRPr="0039334A">
        <w:rPr>
          <w:lang w:val="en-US" w:eastAsia="en-US"/>
        </w:rPr>
        <w:t xml:space="preserve"> an die </w:t>
      </w:r>
      <w:proofErr w:type="spellStart"/>
      <w:r w:rsidRPr="0039334A">
        <w:rPr>
          <w:lang w:val="en-US" w:eastAsia="en-US"/>
        </w:rPr>
        <w:t>Funktion</w:t>
      </w:r>
      <w:proofErr w:type="spellEnd"/>
      <w:r w:rsidRPr="0039334A">
        <w:rPr>
          <w:lang w:val="en-US" w:eastAsia="en-US"/>
        </w:rPr>
        <w:t xml:space="preserve"> </w:t>
      </w:r>
      <w:proofErr w:type="spellStart"/>
      <w:r w:rsidRPr="0039334A">
        <w:rPr>
          <w:lang w:val="en-US" w:eastAsia="en-US"/>
        </w:rPr>
        <w:t>übergeben</w:t>
      </w:r>
      <w:proofErr w:type="spellEnd"/>
      <w:r w:rsidRPr="0039334A">
        <w:rPr>
          <w:lang w:val="en-US" w:eastAsia="en-US"/>
        </w:rPr>
        <w:t xml:space="preserve">, und der </w:t>
      </w:r>
      <w:proofErr w:type="spellStart"/>
      <w:r w:rsidRPr="0039334A">
        <w:rPr>
          <w:lang w:val="en-US" w:eastAsia="en-US"/>
        </w:rPr>
        <w:t>resultierende</w:t>
      </w:r>
      <w:proofErr w:type="spellEnd"/>
      <w:r w:rsidRPr="0039334A">
        <w:rPr>
          <w:lang w:val="en-US" w:eastAsia="en-US"/>
        </w:rPr>
        <w:t xml:space="preserve"> </w:t>
      </w:r>
      <w:proofErr w:type="spellStart"/>
      <w:r w:rsidRPr="0039334A">
        <w:rPr>
          <w:lang w:val="en-US" w:eastAsia="en-US"/>
        </w:rPr>
        <w:t>Weihnachtsbaum</w:t>
      </w:r>
      <w:proofErr w:type="spellEnd"/>
      <w:r w:rsidRPr="0039334A">
        <w:rPr>
          <w:lang w:val="en-US" w:eastAsia="en-US"/>
        </w:rPr>
        <w:t xml:space="preserve"> </w:t>
      </w:r>
      <w:proofErr w:type="spellStart"/>
      <w:r w:rsidRPr="0039334A">
        <w:rPr>
          <w:lang w:val="en-US" w:eastAsia="en-US"/>
        </w:rPr>
        <w:t>wird</w:t>
      </w:r>
      <w:proofErr w:type="spellEnd"/>
      <w:r w:rsidRPr="0039334A">
        <w:rPr>
          <w:lang w:val="en-US" w:eastAsia="en-US"/>
        </w:rPr>
        <w:t xml:space="preserve"> </w:t>
      </w:r>
      <w:proofErr w:type="spellStart"/>
      <w:r w:rsidRPr="0039334A">
        <w:rPr>
          <w:lang w:val="en-US" w:eastAsia="en-US"/>
        </w:rPr>
        <w:t>ausgegeben</w:t>
      </w:r>
      <w:proofErr w:type="spellEnd"/>
      <w:r w:rsidRPr="0039334A">
        <w:rPr>
          <w:lang w:val="en-US" w:eastAsia="en-US"/>
        </w:rPr>
        <w:t>.</w:t>
      </w:r>
    </w:p>
    <w:p w14:paraId="3620916F" w14:textId="77777777" w:rsidR="00B3136A" w:rsidRPr="00B3136A" w:rsidRDefault="00B3136A" w:rsidP="00B3136A">
      <w:pPr>
        <w:rPr>
          <w:lang w:val="en-US" w:eastAsia="en-US"/>
        </w:rPr>
      </w:pPr>
      <w:r w:rsidRPr="00B3136A">
        <w:rPr>
          <w:lang w:val="en-US" w:eastAsia="en-US"/>
        </w:rPr>
        <w:t xml:space="preserve">Das </w:t>
      </w:r>
      <w:proofErr w:type="spellStart"/>
      <w:r w:rsidRPr="00B3136A">
        <w:rPr>
          <w:lang w:val="en-US" w:eastAsia="en-US"/>
        </w:rPr>
        <w:t>Ergebnis</w:t>
      </w:r>
      <w:proofErr w:type="spellEnd"/>
      <w:r w:rsidRPr="00B3136A">
        <w:rPr>
          <w:lang w:val="en-US" w:eastAsia="en-US"/>
        </w:rPr>
        <w:t xml:space="preserve"> </w:t>
      </w:r>
      <w:proofErr w:type="spellStart"/>
      <w:r w:rsidRPr="00B3136A">
        <w:rPr>
          <w:lang w:val="en-US" w:eastAsia="en-US"/>
        </w:rPr>
        <w:t>ist</w:t>
      </w:r>
      <w:proofErr w:type="spellEnd"/>
      <w:r w:rsidRPr="00B3136A">
        <w:rPr>
          <w:lang w:val="en-US" w:eastAsia="en-US"/>
        </w:rPr>
        <w:t xml:space="preserve"> </w:t>
      </w:r>
      <w:proofErr w:type="spellStart"/>
      <w:r w:rsidRPr="00B3136A">
        <w:rPr>
          <w:lang w:val="en-US" w:eastAsia="en-US"/>
        </w:rPr>
        <w:t>ein</w:t>
      </w:r>
      <w:proofErr w:type="spellEnd"/>
      <w:r w:rsidRPr="00B3136A">
        <w:rPr>
          <w:lang w:val="en-US" w:eastAsia="en-US"/>
        </w:rPr>
        <w:t xml:space="preserve"> </w:t>
      </w:r>
      <w:proofErr w:type="spellStart"/>
      <w:r w:rsidRPr="00B3136A">
        <w:rPr>
          <w:lang w:val="en-US" w:eastAsia="en-US"/>
        </w:rPr>
        <w:t>Weihnachtsbaum</w:t>
      </w:r>
      <w:proofErr w:type="spellEnd"/>
      <w:r w:rsidRPr="00B3136A">
        <w:rPr>
          <w:lang w:val="en-US" w:eastAsia="en-US"/>
        </w:rPr>
        <w:t xml:space="preserve">, der </w:t>
      </w:r>
      <w:proofErr w:type="spellStart"/>
      <w:r w:rsidRPr="00B3136A">
        <w:rPr>
          <w:lang w:val="en-US" w:eastAsia="en-US"/>
        </w:rPr>
        <w:t>mit</w:t>
      </w:r>
      <w:proofErr w:type="spellEnd"/>
      <w:r w:rsidRPr="00B3136A">
        <w:rPr>
          <w:lang w:val="en-US" w:eastAsia="en-US"/>
        </w:rPr>
        <w:t xml:space="preserve"> </w:t>
      </w:r>
      <w:proofErr w:type="spellStart"/>
      <w:r w:rsidRPr="00B3136A">
        <w:rPr>
          <w:lang w:val="en-US" w:eastAsia="en-US"/>
        </w:rPr>
        <w:t>Sternen</w:t>
      </w:r>
      <w:proofErr w:type="spellEnd"/>
      <w:r w:rsidRPr="00B3136A">
        <w:rPr>
          <w:lang w:val="en-US" w:eastAsia="en-US"/>
        </w:rPr>
        <w:t xml:space="preserve"> </w:t>
      </w:r>
      <w:proofErr w:type="spellStart"/>
      <w:r w:rsidRPr="00B3136A">
        <w:rPr>
          <w:lang w:val="en-US" w:eastAsia="en-US"/>
        </w:rPr>
        <w:t>entsprechend</w:t>
      </w:r>
      <w:proofErr w:type="spellEnd"/>
      <w:r w:rsidRPr="00B3136A">
        <w:rPr>
          <w:lang w:val="en-US" w:eastAsia="en-US"/>
        </w:rPr>
        <w:t xml:space="preserve"> den </w:t>
      </w:r>
      <w:proofErr w:type="spellStart"/>
      <w:r w:rsidRPr="00B3136A">
        <w:rPr>
          <w:lang w:val="en-US" w:eastAsia="en-US"/>
        </w:rPr>
        <w:t>Angaben</w:t>
      </w:r>
      <w:proofErr w:type="spellEnd"/>
      <w:r w:rsidRPr="00B3136A">
        <w:rPr>
          <w:lang w:val="en-US" w:eastAsia="en-US"/>
        </w:rPr>
        <w:t xml:space="preserve"> </w:t>
      </w:r>
      <w:proofErr w:type="spellStart"/>
      <w:r w:rsidRPr="00B3136A">
        <w:rPr>
          <w:lang w:val="en-US" w:eastAsia="en-US"/>
        </w:rPr>
        <w:t>im</w:t>
      </w:r>
      <w:proofErr w:type="spellEnd"/>
      <w:r w:rsidRPr="00B3136A">
        <w:rPr>
          <w:lang w:val="en-US" w:eastAsia="en-US"/>
        </w:rPr>
        <w:t xml:space="preserve"> levels-Array </w:t>
      </w:r>
      <w:proofErr w:type="spellStart"/>
      <w:r w:rsidRPr="00B3136A">
        <w:rPr>
          <w:lang w:val="en-US" w:eastAsia="en-US"/>
        </w:rPr>
        <w:t>aufgebaut</w:t>
      </w:r>
      <w:proofErr w:type="spellEnd"/>
      <w:r w:rsidRPr="00B3136A">
        <w:rPr>
          <w:lang w:val="en-US" w:eastAsia="en-US"/>
        </w:rPr>
        <w:t xml:space="preserve"> </w:t>
      </w:r>
      <w:proofErr w:type="spellStart"/>
      <w:r w:rsidRPr="00B3136A">
        <w:rPr>
          <w:lang w:val="en-US" w:eastAsia="en-US"/>
        </w:rPr>
        <w:t>ist</w:t>
      </w:r>
      <w:proofErr w:type="spellEnd"/>
      <w:r w:rsidRPr="00B3136A">
        <w:rPr>
          <w:lang w:val="en-US" w:eastAsia="en-US"/>
        </w:rPr>
        <w:t xml:space="preserve"> und in </w:t>
      </w:r>
      <w:proofErr w:type="spellStart"/>
      <w:r w:rsidRPr="00B3136A">
        <w:rPr>
          <w:lang w:val="en-US" w:eastAsia="en-US"/>
        </w:rPr>
        <w:t>jeder</w:t>
      </w:r>
      <w:proofErr w:type="spellEnd"/>
      <w:r w:rsidRPr="00B3136A">
        <w:rPr>
          <w:lang w:val="en-US" w:eastAsia="en-US"/>
        </w:rPr>
        <w:t xml:space="preserve"> </w:t>
      </w:r>
      <w:proofErr w:type="spellStart"/>
      <w:r w:rsidRPr="00B3136A">
        <w:rPr>
          <w:lang w:val="en-US" w:eastAsia="en-US"/>
        </w:rPr>
        <w:t>Ebene</w:t>
      </w:r>
      <w:proofErr w:type="spellEnd"/>
      <w:r w:rsidRPr="00B3136A">
        <w:rPr>
          <w:lang w:val="en-US" w:eastAsia="en-US"/>
        </w:rPr>
        <w:t xml:space="preserve"> </w:t>
      </w:r>
      <w:proofErr w:type="spellStart"/>
      <w:r w:rsidRPr="00B3136A">
        <w:rPr>
          <w:lang w:val="en-US" w:eastAsia="en-US"/>
        </w:rPr>
        <w:t>zentriert</w:t>
      </w:r>
      <w:proofErr w:type="spellEnd"/>
      <w:r w:rsidRPr="00B3136A">
        <w:rPr>
          <w:lang w:val="en-US" w:eastAsia="en-US"/>
        </w:rPr>
        <w:t xml:space="preserve"> </w:t>
      </w:r>
      <w:proofErr w:type="spellStart"/>
      <w:r w:rsidRPr="00B3136A">
        <w:rPr>
          <w:lang w:val="en-US" w:eastAsia="en-US"/>
        </w:rPr>
        <w:t>ausgerichtet</w:t>
      </w:r>
      <w:proofErr w:type="spellEnd"/>
      <w:r w:rsidRPr="00B3136A">
        <w:rPr>
          <w:lang w:val="en-US" w:eastAsia="en-US"/>
        </w:rPr>
        <w:t xml:space="preserve"> </w:t>
      </w:r>
      <w:proofErr w:type="spellStart"/>
      <w:r w:rsidRPr="00B3136A">
        <w:rPr>
          <w:lang w:val="en-US" w:eastAsia="en-US"/>
        </w:rPr>
        <w:t>ist</w:t>
      </w:r>
      <w:proofErr w:type="spellEnd"/>
      <w:r w:rsidRPr="00B3136A">
        <w:rPr>
          <w:lang w:val="en-US" w:eastAsia="en-US"/>
        </w:rPr>
        <w:t>.</w:t>
      </w:r>
    </w:p>
    <w:p w14:paraId="553BD2DD" w14:textId="73154E56" w:rsidR="00877E36" w:rsidRDefault="00877E36" w:rsidP="00877E36"/>
    <w:p w14:paraId="136B2238" w14:textId="77777777" w:rsidR="00877E36" w:rsidRDefault="00877E36" w:rsidP="00877E36"/>
    <w:p w14:paraId="7FAC4A54" w14:textId="68C47EA8" w:rsidR="00211AE2" w:rsidRPr="00877E36" w:rsidRDefault="00211AE2" w:rsidP="00877E36">
      <w:pPr>
        <w:rPr>
          <w:b/>
          <w:sz w:val="24"/>
        </w:rPr>
      </w:pPr>
      <w:r w:rsidRPr="00877E36">
        <w:rPr>
          <w:b/>
          <w:sz w:val="24"/>
        </w:rPr>
        <w:t>Projekt 3: Morsecode</w:t>
      </w:r>
    </w:p>
    <w:p w14:paraId="0FAC64A4" w14:textId="228A58A1" w:rsidR="00211AE2" w:rsidRDefault="00211AE2" w:rsidP="00211AE2">
      <w:r w:rsidRPr="00211AE2">
        <w:t>Schreibe ein Programm, das Text in Morsecode übersetzt.</w:t>
      </w:r>
    </w:p>
    <w:p w14:paraId="7DBCDF6C" w14:textId="77777777" w:rsidR="005B5094" w:rsidRDefault="005B5094" w:rsidP="00211AE2"/>
    <w:p w14:paraId="587D32CE" w14:textId="1EFC932F" w:rsidR="005B5094" w:rsidRDefault="005B5094" w:rsidP="00211AE2">
      <w:r>
        <w:t>Code zu übersetzen:</w:t>
      </w:r>
    </w:p>
    <w:tbl>
      <w:tblPr>
        <w:tblStyle w:val="Tabellenraster"/>
        <w:tblW w:w="0" w:type="auto"/>
        <w:tblLook w:val="04A0" w:firstRow="1" w:lastRow="0" w:firstColumn="1" w:lastColumn="0" w:noHBand="0" w:noVBand="1"/>
      </w:tblPr>
      <w:tblGrid>
        <w:gridCol w:w="9019"/>
      </w:tblGrid>
      <w:tr w:rsidR="005B5094" w14:paraId="47A1E4CF" w14:textId="77777777" w:rsidTr="005B5094">
        <w:tc>
          <w:tcPr>
            <w:tcW w:w="9019" w:type="dxa"/>
          </w:tcPr>
          <w:p w14:paraId="3256D122" w14:textId="0A6A29BE" w:rsidR="005B5094" w:rsidRPr="005B5094" w:rsidRDefault="005B5094" w:rsidP="005B5094">
            <w:pPr>
              <w:shd w:val="clear" w:color="auto" w:fill="23272E"/>
              <w:spacing w:line="315" w:lineRule="atLeast"/>
              <w:rPr>
                <w:rFonts w:ascii="Menlo" w:hAnsi="Menlo" w:cs="Menlo"/>
                <w:color w:val="ABB2BF"/>
                <w:sz w:val="16"/>
                <w:szCs w:val="16"/>
              </w:rPr>
            </w:pPr>
            <w:bookmarkStart w:id="130" w:name="OLE_LINK48"/>
            <w:bookmarkStart w:id="131" w:name="OLE_LINK49"/>
            <w:bookmarkStart w:id="132" w:name="_Hlk153163359"/>
            <w:proofErr w:type="spellStart"/>
            <w:r w:rsidRPr="005B5094">
              <w:rPr>
                <w:rFonts w:ascii="Menlo" w:hAnsi="Menlo" w:cs="Menlo"/>
                <w:color w:val="ABB2BF"/>
                <w:sz w:val="16"/>
                <w:szCs w:val="16"/>
              </w:rPr>
              <w:t>morse_code</w:t>
            </w:r>
            <w:proofErr w:type="spellEnd"/>
            <w:r w:rsidRPr="005B5094">
              <w:rPr>
                <w:rFonts w:ascii="Menlo" w:hAnsi="Menlo" w:cs="Menlo"/>
                <w:color w:val="ABB2BF"/>
                <w:sz w:val="16"/>
                <w:szCs w:val="16"/>
              </w:rPr>
              <w:t xml:space="preserve"> </w:t>
            </w:r>
            <w:r w:rsidRPr="005B5094">
              <w:rPr>
                <w:rFonts w:ascii="Menlo" w:hAnsi="Menlo" w:cs="Menlo"/>
                <w:color w:val="56B6C2"/>
                <w:sz w:val="16"/>
                <w:szCs w:val="16"/>
              </w:rPr>
              <w:t>=</w:t>
            </w:r>
            <w:r w:rsidRPr="005B5094">
              <w:rPr>
                <w:rFonts w:ascii="Menlo" w:hAnsi="Menlo" w:cs="Menlo"/>
                <w:color w:val="ABB2BF"/>
                <w:sz w:val="16"/>
                <w:szCs w:val="16"/>
              </w:rPr>
              <w:t xml:space="preserve"> </w:t>
            </w:r>
            <w:r w:rsidRPr="005B5094">
              <w:rPr>
                <w:rFonts w:ascii="Menlo" w:hAnsi="Menlo" w:cs="Menlo"/>
                <w:color w:val="98C379"/>
                <w:sz w:val="16"/>
                <w:szCs w:val="16"/>
              </w:rPr>
              <w:t>'.... . .</w:t>
            </w:r>
            <w:proofErr w:type="gramStart"/>
            <w:r w:rsidRPr="005B5094">
              <w:rPr>
                <w:rFonts w:ascii="Menlo" w:hAnsi="Menlo" w:cs="Menlo"/>
                <w:color w:val="98C379"/>
                <w:sz w:val="16"/>
                <w:szCs w:val="16"/>
              </w:rPr>
              <w:t>-..</w:t>
            </w:r>
            <w:proofErr w:type="gramEnd"/>
            <w:r w:rsidRPr="005B5094">
              <w:rPr>
                <w:rFonts w:ascii="Menlo" w:hAnsi="Menlo" w:cs="Menlo"/>
                <w:color w:val="98C379"/>
                <w:sz w:val="16"/>
                <w:szCs w:val="16"/>
              </w:rPr>
              <w:t xml:space="preserve"> .-.. ---   .-- --- .-. .-.. -..'</w:t>
            </w:r>
            <w:bookmarkEnd w:id="130"/>
            <w:bookmarkEnd w:id="131"/>
          </w:p>
        </w:tc>
      </w:tr>
      <w:bookmarkEnd w:id="132"/>
    </w:tbl>
    <w:p w14:paraId="76A4336B" w14:textId="77777777" w:rsidR="005B5094" w:rsidRDefault="005B5094" w:rsidP="00211AE2"/>
    <w:p w14:paraId="1C5C6464" w14:textId="1A47D812" w:rsidR="005B5094" w:rsidRDefault="005B5094" w:rsidP="00211AE2">
      <w:r>
        <w:t>Beispiellösung:</w:t>
      </w:r>
    </w:p>
    <w:tbl>
      <w:tblPr>
        <w:tblStyle w:val="Tabellenraster"/>
        <w:tblW w:w="0" w:type="auto"/>
        <w:tblLook w:val="04A0" w:firstRow="1" w:lastRow="0" w:firstColumn="1" w:lastColumn="0" w:noHBand="0" w:noVBand="1"/>
      </w:tblPr>
      <w:tblGrid>
        <w:gridCol w:w="9019"/>
      </w:tblGrid>
      <w:tr w:rsidR="005B5094" w14:paraId="468B6DC4" w14:textId="77777777" w:rsidTr="005B5094">
        <w:tc>
          <w:tcPr>
            <w:tcW w:w="9019" w:type="dxa"/>
          </w:tcPr>
          <w:p w14:paraId="3A715D88" w14:textId="77777777" w:rsidR="005B5094" w:rsidRPr="005B5094" w:rsidRDefault="005B5094" w:rsidP="005B5094">
            <w:pPr>
              <w:shd w:val="clear" w:color="auto" w:fill="23272E"/>
              <w:spacing w:line="315" w:lineRule="atLeast"/>
              <w:rPr>
                <w:rFonts w:ascii="Menlo" w:hAnsi="Menlo" w:cs="Menlo"/>
                <w:color w:val="ABB2BF"/>
                <w:sz w:val="16"/>
                <w:szCs w:val="16"/>
              </w:rPr>
            </w:pPr>
            <w:bookmarkStart w:id="133" w:name="OLE_LINK72"/>
            <w:bookmarkStart w:id="134" w:name="OLE_LINK73"/>
            <w:proofErr w:type="spellStart"/>
            <w:r w:rsidRPr="005B5094">
              <w:rPr>
                <w:rFonts w:ascii="Menlo" w:hAnsi="Menlo" w:cs="Menlo"/>
                <w:color w:val="C678DD"/>
                <w:sz w:val="16"/>
                <w:szCs w:val="16"/>
              </w:rPr>
              <w:t>def</w:t>
            </w:r>
            <w:proofErr w:type="spellEnd"/>
            <w:r w:rsidRPr="005B5094">
              <w:rPr>
                <w:rFonts w:ascii="Menlo" w:hAnsi="Menlo" w:cs="Menlo"/>
                <w:color w:val="ABB2BF"/>
                <w:sz w:val="16"/>
                <w:szCs w:val="16"/>
              </w:rPr>
              <w:t xml:space="preserve"> </w:t>
            </w:r>
            <w:proofErr w:type="spellStart"/>
            <w:r w:rsidRPr="005B5094">
              <w:rPr>
                <w:rFonts w:ascii="Menlo" w:hAnsi="Menlo" w:cs="Menlo"/>
                <w:color w:val="61AFEF"/>
                <w:sz w:val="16"/>
                <w:szCs w:val="16"/>
              </w:rPr>
              <w:t>morse_to_text</w:t>
            </w:r>
            <w:proofErr w:type="spellEnd"/>
            <w:r w:rsidRPr="005B5094">
              <w:rPr>
                <w:rFonts w:ascii="Menlo" w:hAnsi="Menlo" w:cs="Menlo"/>
                <w:color w:val="ABB2BF"/>
                <w:sz w:val="16"/>
                <w:szCs w:val="16"/>
              </w:rPr>
              <w:t>(</w:t>
            </w:r>
            <w:proofErr w:type="spellStart"/>
            <w:r w:rsidRPr="005B5094">
              <w:rPr>
                <w:rFonts w:ascii="Menlo" w:hAnsi="Menlo" w:cs="Menlo"/>
                <w:color w:val="D19A66"/>
                <w:sz w:val="16"/>
                <w:szCs w:val="16"/>
              </w:rPr>
              <w:t>morse_code</w:t>
            </w:r>
            <w:proofErr w:type="spellEnd"/>
            <w:r w:rsidRPr="005B5094">
              <w:rPr>
                <w:rFonts w:ascii="Menlo" w:hAnsi="Menlo" w:cs="Menlo"/>
                <w:color w:val="ABB2BF"/>
                <w:sz w:val="16"/>
                <w:szCs w:val="16"/>
              </w:rPr>
              <w:t>):</w:t>
            </w:r>
          </w:p>
          <w:p w14:paraId="2A1E066B" w14:textId="77777777" w:rsidR="005B5094" w:rsidRPr="005B5094" w:rsidRDefault="005B5094" w:rsidP="005B5094">
            <w:pPr>
              <w:shd w:val="clear" w:color="auto" w:fill="23272E"/>
              <w:spacing w:line="315" w:lineRule="atLeast"/>
              <w:rPr>
                <w:rFonts w:ascii="Menlo" w:hAnsi="Menlo" w:cs="Menlo"/>
                <w:color w:val="ABB2BF"/>
                <w:sz w:val="16"/>
                <w:szCs w:val="16"/>
              </w:rPr>
            </w:pPr>
            <w:r w:rsidRPr="005B5094">
              <w:rPr>
                <w:rFonts w:ascii="Menlo" w:hAnsi="Menlo" w:cs="Menlo"/>
                <w:color w:val="ABB2BF"/>
                <w:sz w:val="16"/>
                <w:szCs w:val="16"/>
              </w:rPr>
              <w:t xml:space="preserve">    </w:t>
            </w:r>
            <w:proofErr w:type="spellStart"/>
            <w:r w:rsidRPr="005B5094">
              <w:rPr>
                <w:rFonts w:ascii="Menlo" w:hAnsi="Menlo" w:cs="Menlo"/>
                <w:color w:val="ABB2BF"/>
                <w:sz w:val="16"/>
                <w:szCs w:val="16"/>
              </w:rPr>
              <w:t>morse_dict</w:t>
            </w:r>
            <w:proofErr w:type="spellEnd"/>
            <w:r w:rsidRPr="005B5094">
              <w:rPr>
                <w:rFonts w:ascii="Menlo" w:hAnsi="Menlo" w:cs="Menlo"/>
                <w:color w:val="ABB2BF"/>
                <w:sz w:val="16"/>
                <w:szCs w:val="16"/>
              </w:rPr>
              <w:t xml:space="preserve"> </w:t>
            </w:r>
            <w:r w:rsidRPr="005B5094">
              <w:rPr>
                <w:rFonts w:ascii="Menlo" w:hAnsi="Menlo" w:cs="Menlo"/>
                <w:color w:val="56B6C2"/>
                <w:sz w:val="16"/>
                <w:szCs w:val="16"/>
              </w:rPr>
              <w:t>=</w:t>
            </w:r>
            <w:r w:rsidRPr="005B5094">
              <w:rPr>
                <w:rFonts w:ascii="Menlo" w:hAnsi="Menlo" w:cs="Menlo"/>
                <w:color w:val="ABB2BF"/>
                <w:sz w:val="16"/>
                <w:szCs w:val="16"/>
              </w:rPr>
              <w:t xml:space="preserve"> {</w:t>
            </w:r>
          </w:p>
          <w:p w14:paraId="5CE912CF" w14:textId="77777777" w:rsidR="005B5094" w:rsidRPr="005B5094" w:rsidRDefault="005B5094" w:rsidP="005B5094">
            <w:pPr>
              <w:shd w:val="clear" w:color="auto" w:fill="23272E"/>
              <w:spacing w:line="315" w:lineRule="atLeast"/>
              <w:rPr>
                <w:rFonts w:ascii="Menlo" w:hAnsi="Menlo" w:cs="Menlo"/>
                <w:color w:val="ABB2BF"/>
                <w:sz w:val="16"/>
                <w:szCs w:val="16"/>
              </w:rPr>
            </w:pPr>
            <w:r w:rsidRPr="005B5094">
              <w:rPr>
                <w:rFonts w:ascii="Menlo" w:hAnsi="Menlo" w:cs="Menlo"/>
                <w:color w:val="ABB2BF"/>
                <w:sz w:val="16"/>
                <w:szCs w:val="16"/>
              </w:rPr>
              <w:t xml:space="preserve">        </w:t>
            </w:r>
            <w:proofErr w:type="gramStart"/>
            <w:r w:rsidRPr="005B5094">
              <w:rPr>
                <w:rFonts w:ascii="Menlo" w:hAnsi="Menlo" w:cs="Menlo"/>
                <w:color w:val="98C379"/>
                <w:sz w:val="16"/>
                <w:szCs w:val="16"/>
              </w:rPr>
              <w:t>'.-</w:t>
            </w:r>
            <w:proofErr w:type="gramEnd"/>
            <w:r w:rsidRPr="005B5094">
              <w:rPr>
                <w:rFonts w:ascii="Menlo" w:hAnsi="Menlo" w:cs="Menlo"/>
                <w:color w:val="98C379"/>
                <w:sz w:val="16"/>
                <w:szCs w:val="16"/>
              </w:rPr>
              <w:t>'</w:t>
            </w:r>
            <w:r w:rsidRPr="005B5094">
              <w:rPr>
                <w:rFonts w:ascii="Menlo" w:hAnsi="Menlo" w:cs="Menlo"/>
                <w:color w:val="ABB2BF"/>
                <w:sz w:val="16"/>
                <w:szCs w:val="16"/>
              </w:rPr>
              <w:t xml:space="preserve">: </w:t>
            </w:r>
            <w:r w:rsidRPr="005B5094">
              <w:rPr>
                <w:rFonts w:ascii="Menlo" w:hAnsi="Menlo" w:cs="Menlo"/>
                <w:color w:val="98C379"/>
                <w:sz w:val="16"/>
                <w:szCs w:val="16"/>
              </w:rPr>
              <w:t>'A'</w:t>
            </w:r>
            <w:r w:rsidRPr="005B5094">
              <w:rPr>
                <w:rFonts w:ascii="Menlo" w:hAnsi="Menlo" w:cs="Menlo"/>
                <w:color w:val="ABB2BF"/>
                <w:sz w:val="16"/>
                <w:szCs w:val="16"/>
              </w:rPr>
              <w:t xml:space="preserve">, </w:t>
            </w:r>
            <w:r w:rsidRPr="005B5094">
              <w:rPr>
                <w:rFonts w:ascii="Menlo" w:hAnsi="Menlo" w:cs="Menlo"/>
                <w:color w:val="98C379"/>
                <w:sz w:val="16"/>
                <w:szCs w:val="16"/>
              </w:rPr>
              <w:t>'-...'</w:t>
            </w:r>
            <w:r w:rsidRPr="005B5094">
              <w:rPr>
                <w:rFonts w:ascii="Menlo" w:hAnsi="Menlo" w:cs="Menlo"/>
                <w:color w:val="ABB2BF"/>
                <w:sz w:val="16"/>
                <w:szCs w:val="16"/>
              </w:rPr>
              <w:t xml:space="preserve">: </w:t>
            </w:r>
            <w:r w:rsidRPr="005B5094">
              <w:rPr>
                <w:rFonts w:ascii="Menlo" w:hAnsi="Menlo" w:cs="Menlo"/>
                <w:color w:val="98C379"/>
                <w:sz w:val="16"/>
                <w:szCs w:val="16"/>
              </w:rPr>
              <w:t>'B'</w:t>
            </w:r>
            <w:r w:rsidRPr="005B5094">
              <w:rPr>
                <w:rFonts w:ascii="Menlo" w:hAnsi="Menlo" w:cs="Menlo"/>
                <w:color w:val="ABB2BF"/>
                <w:sz w:val="16"/>
                <w:szCs w:val="16"/>
              </w:rPr>
              <w:t xml:space="preserve">, </w:t>
            </w:r>
            <w:r w:rsidRPr="005B5094">
              <w:rPr>
                <w:rFonts w:ascii="Menlo" w:hAnsi="Menlo" w:cs="Menlo"/>
                <w:color w:val="98C379"/>
                <w:sz w:val="16"/>
                <w:szCs w:val="16"/>
              </w:rPr>
              <w:t>'-.-.'</w:t>
            </w:r>
            <w:r w:rsidRPr="005B5094">
              <w:rPr>
                <w:rFonts w:ascii="Menlo" w:hAnsi="Menlo" w:cs="Menlo"/>
                <w:color w:val="ABB2BF"/>
                <w:sz w:val="16"/>
                <w:szCs w:val="16"/>
              </w:rPr>
              <w:t xml:space="preserve">: </w:t>
            </w:r>
            <w:r w:rsidRPr="005B5094">
              <w:rPr>
                <w:rFonts w:ascii="Menlo" w:hAnsi="Menlo" w:cs="Menlo"/>
                <w:color w:val="98C379"/>
                <w:sz w:val="16"/>
                <w:szCs w:val="16"/>
              </w:rPr>
              <w:t>'C'</w:t>
            </w:r>
            <w:r w:rsidRPr="005B5094">
              <w:rPr>
                <w:rFonts w:ascii="Menlo" w:hAnsi="Menlo" w:cs="Menlo"/>
                <w:color w:val="ABB2BF"/>
                <w:sz w:val="16"/>
                <w:szCs w:val="16"/>
              </w:rPr>
              <w:t xml:space="preserve">, </w:t>
            </w:r>
            <w:r w:rsidRPr="005B5094">
              <w:rPr>
                <w:rFonts w:ascii="Menlo" w:hAnsi="Menlo" w:cs="Menlo"/>
                <w:color w:val="98C379"/>
                <w:sz w:val="16"/>
                <w:szCs w:val="16"/>
              </w:rPr>
              <w:t>'-..'</w:t>
            </w:r>
            <w:r w:rsidRPr="005B5094">
              <w:rPr>
                <w:rFonts w:ascii="Menlo" w:hAnsi="Menlo" w:cs="Menlo"/>
                <w:color w:val="ABB2BF"/>
                <w:sz w:val="16"/>
                <w:szCs w:val="16"/>
              </w:rPr>
              <w:t xml:space="preserve">: </w:t>
            </w:r>
            <w:r w:rsidRPr="005B5094">
              <w:rPr>
                <w:rFonts w:ascii="Menlo" w:hAnsi="Menlo" w:cs="Menlo"/>
                <w:color w:val="98C379"/>
                <w:sz w:val="16"/>
                <w:szCs w:val="16"/>
              </w:rPr>
              <w:t>'D'</w:t>
            </w:r>
            <w:r w:rsidRPr="005B5094">
              <w:rPr>
                <w:rFonts w:ascii="Menlo" w:hAnsi="Menlo" w:cs="Menlo"/>
                <w:color w:val="ABB2BF"/>
                <w:sz w:val="16"/>
                <w:szCs w:val="16"/>
              </w:rPr>
              <w:t xml:space="preserve">, </w:t>
            </w:r>
            <w:r w:rsidRPr="005B5094">
              <w:rPr>
                <w:rFonts w:ascii="Menlo" w:hAnsi="Menlo" w:cs="Menlo"/>
                <w:color w:val="98C379"/>
                <w:sz w:val="16"/>
                <w:szCs w:val="16"/>
              </w:rPr>
              <w:t>'.'</w:t>
            </w:r>
            <w:r w:rsidRPr="005B5094">
              <w:rPr>
                <w:rFonts w:ascii="Menlo" w:hAnsi="Menlo" w:cs="Menlo"/>
                <w:color w:val="ABB2BF"/>
                <w:sz w:val="16"/>
                <w:szCs w:val="16"/>
              </w:rPr>
              <w:t xml:space="preserve">: </w:t>
            </w:r>
            <w:r w:rsidRPr="005B5094">
              <w:rPr>
                <w:rFonts w:ascii="Menlo" w:hAnsi="Menlo" w:cs="Menlo"/>
                <w:color w:val="98C379"/>
                <w:sz w:val="16"/>
                <w:szCs w:val="16"/>
              </w:rPr>
              <w:t>'E'</w:t>
            </w:r>
            <w:r w:rsidRPr="005B5094">
              <w:rPr>
                <w:rFonts w:ascii="Menlo" w:hAnsi="Menlo" w:cs="Menlo"/>
                <w:color w:val="ABB2BF"/>
                <w:sz w:val="16"/>
                <w:szCs w:val="16"/>
              </w:rPr>
              <w:t xml:space="preserve">, </w:t>
            </w:r>
          </w:p>
          <w:p w14:paraId="7483642A" w14:textId="77777777" w:rsidR="005B5094" w:rsidRPr="005B5094" w:rsidRDefault="005B5094" w:rsidP="005B5094">
            <w:pPr>
              <w:shd w:val="clear" w:color="auto" w:fill="23272E"/>
              <w:spacing w:line="315" w:lineRule="atLeast"/>
              <w:rPr>
                <w:rFonts w:ascii="Menlo" w:hAnsi="Menlo" w:cs="Menlo"/>
                <w:color w:val="ABB2BF"/>
                <w:sz w:val="16"/>
                <w:szCs w:val="16"/>
              </w:rPr>
            </w:pPr>
            <w:r w:rsidRPr="005B5094">
              <w:rPr>
                <w:rFonts w:ascii="Menlo" w:hAnsi="Menlo" w:cs="Menlo"/>
                <w:color w:val="ABB2BF"/>
                <w:sz w:val="16"/>
                <w:szCs w:val="16"/>
              </w:rPr>
              <w:t xml:space="preserve">        </w:t>
            </w:r>
            <w:proofErr w:type="gramStart"/>
            <w:r w:rsidRPr="005B5094">
              <w:rPr>
                <w:rFonts w:ascii="Menlo" w:hAnsi="Menlo" w:cs="Menlo"/>
                <w:color w:val="98C379"/>
                <w:sz w:val="16"/>
                <w:szCs w:val="16"/>
              </w:rPr>
              <w:t>'..</w:t>
            </w:r>
            <w:proofErr w:type="gramEnd"/>
            <w:r w:rsidRPr="005B5094">
              <w:rPr>
                <w:rFonts w:ascii="Menlo" w:hAnsi="Menlo" w:cs="Menlo"/>
                <w:color w:val="98C379"/>
                <w:sz w:val="16"/>
                <w:szCs w:val="16"/>
              </w:rPr>
              <w:t>-.'</w:t>
            </w:r>
            <w:r w:rsidRPr="005B5094">
              <w:rPr>
                <w:rFonts w:ascii="Menlo" w:hAnsi="Menlo" w:cs="Menlo"/>
                <w:color w:val="ABB2BF"/>
                <w:sz w:val="16"/>
                <w:szCs w:val="16"/>
              </w:rPr>
              <w:t xml:space="preserve">: </w:t>
            </w:r>
            <w:r w:rsidRPr="005B5094">
              <w:rPr>
                <w:rFonts w:ascii="Menlo" w:hAnsi="Menlo" w:cs="Menlo"/>
                <w:color w:val="98C379"/>
                <w:sz w:val="16"/>
                <w:szCs w:val="16"/>
              </w:rPr>
              <w:t>'F'</w:t>
            </w:r>
            <w:r w:rsidRPr="005B5094">
              <w:rPr>
                <w:rFonts w:ascii="Menlo" w:hAnsi="Menlo" w:cs="Menlo"/>
                <w:color w:val="ABB2BF"/>
                <w:sz w:val="16"/>
                <w:szCs w:val="16"/>
              </w:rPr>
              <w:t xml:space="preserve">, </w:t>
            </w:r>
            <w:r w:rsidRPr="005B5094">
              <w:rPr>
                <w:rFonts w:ascii="Menlo" w:hAnsi="Menlo" w:cs="Menlo"/>
                <w:color w:val="98C379"/>
                <w:sz w:val="16"/>
                <w:szCs w:val="16"/>
              </w:rPr>
              <w:t>'--.'</w:t>
            </w:r>
            <w:r w:rsidRPr="005B5094">
              <w:rPr>
                <w:rFonts w:ascii="Menlo" w:hAnsi="Menlo" w:cs="Menlo"/>
                <w:color w:val="ABB2BF"/>
                <w:sz w:val="16"/>
                <w:szCs w:val="16"/>
              </w:rPr>
              <w:t xml:space="preserve">: </w:t>
            </w:r>
            <w:r w:rsidRPr="005B5094">
              <w:rPr>
                <w:rFonts w:ascii="Menlo" w:hAnsi="Menlo" w:cs="Menlo"/>
                <w:color w:val="98C379"/>
                <w:sz w:val="16"/>
                <w:szCs w:val="16"/>
              </w:rPr>
              <w:t>'G'</w:t>
            </w:r>
            <w:r w:rsidRPr="005B5094">
              <w:rPr>
                <w:rFonts w:ascii="Menlo" w:hAnsi="Menlo" w:cs="Menlo"/>
                <w:color w:val="ABB2BF"/>
                <w:sz w:val="16"/>
                <w:szCs w:val="16"/>
              </w:rPr>
              <w:t xml:space="preserve">, </w:t>
            </w:r>
            <w:r w:rsidRPr="005B5094">
              <w:rPr>
                <w:rFonts w:ascii="Menlo" w:hAnsi="Menlo" w:cs="Menlo"/>
                <w:color w:val="98C379"/>
                <w:sz w:val="16"/>
                <w:szCs w:val="16"/>
              </w:rPr>
              <w:t>'....'</w:t>
            </w:r>
            <w:r w:rsidRPr="005B5094">
              <w:rPr>
                <w:rFonts w:ascii="Menlo" w:hAnsi="Menlo" w:cs="Menlo"/>
                <w:color w:val="ABB2BF"/>
                <w:sz w:val="16"/>
                <w:szCs w:val="16"/>
              </w:rPr>
              <w:t xml:space="preserve">: </w:t>
            </w:r>
            <w:r w:rsidRPr="005B5094">
              <w:rPr>
                <w:rFonts w:ascii="Menlo" w:hAnsi="Menlo" w:cs="Menlo"/>
                <w:color w:val="98C379"/>
                <w:sz w:val="16"/>
                <w:szCs w:val="16"/>
              </w:rPr>
              <w:t>'H'</w:t>
            </w:r>
            <w:r w:rsidRPr="005B5094">
              <w:rPr>
                <w:rFonts w:ascii="Menlo" w:hAnsi="Menlo" w:cs="Menlo"/>
                <w:color w:val="ABB2BF"/>
                <w:sz w:val="16"/>
                <w:szCs w:val="16"/>
              </w:rPr>
              <w:t xml:space="preserve">, </w:t>
            </w:r>
            <w:r w:rsidRPr="005B5094">
              <w:rPr>
                <w:rFonts w:ascii="Menlo" w:hAnsi="Menlo" w:cs="Menlo"/>
                <w:color w:val="98C379"/>
                <w:sz w:val="16"/>
                <w:szCs w:val="16"/>
              </w:rPr>
              <w:t>'..'</w:t>
            </w:r>
            <w:r w:rsidRPr="005B5094">
              <w:rPr>
                <w:rFonts w:ascii="Menlo" w:hAnsi="Menlo" w:cs="Menlo"/>
                <w:color w:val="ABB2BF"/>
                <w:sz w:val="16"/>
                <w:szCs w:val="16"/>
              </w:rPr>
              <w:t xml:space="preserve">: </w:t>
            </w:r>
            <w:r w:rsidRPr="005B5094">
              <w:rPr>
                <w:rFonts w:ascii="Menlo" w:hAnsi="Menlo" w:cs="Menlo"/>
                <w:color w:val="98C379"/>
                <w:sz w:val="16"/>
                <w:szCs w:val="16"/>
              </w:rPr>
              <w:t>'I'</w:t>
            </w:r>
            <w:r w:rsidRPr="005B5094">
              <w:rPr>
                <w:rFonts w:ascii="Menlo" w:hAnsi="Menlo" w:cs="Menlo"/>
                <w:color w:val="ABB2BF"/>
                <w:sz w:val="16"/>
                <w:szCs w:val="16"/>
              </w:rPr>
              <w:t xml:space="preserve">, </w:t>
            </w:r>
            <w:r w:rsidRPr="005B5094">
              <w:rPr>
                <w:rFonts w:ascii="Menlo" w:hAnsi="Menlo" w:cs="Menlo"/>
                <w:color w:val="98C379"/>
                <w:sz w:val="16"/>
                <w:szCs w:val="16"/>
              </w:rPr>
              <w:t>'.---'</w:t>
            </w:r>
            <w:r w:rsidRPr="005B5094">
              <w:rPr>
                <w:rFonts w:ascii="Menlo" w:hAnsi="Menlo" w:cs="Menlo"/>
                <w:color w:val="ABB2BF"/>
                <w:sz w:val="16"/>
                <w:szCs w:val="16"/>
              </w:rPr>
              <w:t xml:space="preserve">: </w:t>
            </w:r>
            <w:r w:rsidRPr="005B5094">
              <w:rPr>
                <w:rFonts w:ascii="Menlo" w:hAnsi="Menlo" w:cs="Menlo"/>
                <w:color w:val="98C379"/>
                <w:sz w:val="16"/>
                <w:szCs w:val="16"/>
              </w:rPr>
              <w:t>'J'</w:t>
            </w:r>
            <w:r w:rsidRPr="005B5094">
              <w:rPr>
                <w:rFonts w:ascii="Menlo" w:hAnsi="Menlo" w:cs="Menlo"/>
                <w:color w:val="ABB2BF"/>
                <w:sz w:val="16"/>
                <w:szCs w:val="16"/>
              </w:rPr>
              <w:t xml:space="preserve">, </w:t>
            </w:r>
          </w:p>
          <w:p w14:paraId="6FA69EB5" w14:textId="77777777" w:rsidR="005B5094" w:rsidRPr="005B5094" w:rsidRDefault="005B5094" w:rsidP="005B5094">
            <w:pPr>
              <w:shd w:val="clear" w:color="auto" w:fill="23272E"/>
              <w:spacing w:line="315" w:lineRule="atLeast"/>
              <w:rPr>
                <w:rFonts w:ascii="Menlo" w:hAnsi="Menlo" w:cs="Menlo"/>
                <w:color w:val="ABB2BF"/>
                <w:sz w:val="16"/>
                <w:szCs w:val="16"/>
              </w:rPr>
            </w:pPr>
            <w:r w:rsidRPr="005B5094">
              <w:rPr>
                <w:rFonts w:ascii="Menlo" w:hAnsi="Menlo" w:cs="Menlo"/>
                <w:color w:val="ABB2BF"/>
                <w:sz w:val="16"/>
                <w:szCs w:val="16"/>
              </w:rPr>
              <w:t xml:space="preserve">        </w:t>
            </w:r>
            <w:r w:rsidRPr="005B5094">
              <w:rPr>
                <w:rFonts w:ascii="Menlo" w:hAnsi="Menlo" w:cs="Menlo"/>
                <w:color w:val="98C379"/>
                <w:sz w:val="16"/>
                <w:szCs w:val="16"/>
              </w:rPr>
              <w:t>'</w:t>
            </w:r>
            <w:proofErr w:type="gramStart"/>
            <w:r w:rsidRPr="005B5094">
              <w:rPr>
                <w:rFonts w:ascii="Menlo" w:hAnsi="Menlo" w:cs="Menlo"/>
                <w:color w:val="98C379"/>
                <w:sz w:val="16"/>
                <w:szCs w:val="16"/>
              </w:rPr>
              <w:t>-.-</w:t>
            </w:r>
            <w:proofErr w:type="gramEnd"/>
            <w:r w:rsidRPr="005B5094">
              <w:rPr>
                <w:rFonts w:ascii="Menlo" w:hAnsi="Menlo" w:cs="Menlo"/>
                <w:color w:val="98C379"/>
                <w:sz w:val="16"/>
                <w:szCs w:val="16"/>
              </w:rPr>
              <w:t>'</w:t>
            </w:r>
            <w:r w:rsidRPr="005B5094">
              <w:rPr>
                <w:rFonts w:ascii="Menlo" w:hAnsi="Menlo" w:cs="Menlo"/>
                <w:color w:val="ABB2BF"/>
                <w:sz w:val="16"/>
                <w:szCs w:val="16"/>
              </w:rPr>
              <w:t xml:space="preserve">: </w:t>
            </w:r>
            <w:r w:rsidRPr="005B5094">
              <w:rPr>
                <w:rFonts w:ascii="Menlo" w:hAnsi="Menlo" w:cs="Menlo"/>
                <w:color w:val="98C379"/>
                <w:sz w:val="16"/>
                <w:szCs w:val="16"/>
              </w:rPr>
              <w:t>'K'</w:t>
            </w:r>
            <w:r w:rsidRPr="005B5094">
              <w:rPr>
                <w:rFonts w:ascii="Menlo" w:hAnsi="Menlo" w:cs="Menlo"/>
                <w:color w:val="ABB2BF"/>
                <w:sz w:val="16"/>
                <w:szCs w:val="16"/>
              </w:rPr>
              <w:t xml:space="preserve">, </w:t>
            </w:r>
            <w:r w:rsidRPr="005B5094">
              <w:rPr>
                <w:rFonts w:ascii="Menlo" w:hAnsi="Menlo" w:cs="Menlo"/>
                <w:color w:val="98C379"/>
                <w:sz w:val="16"/>
                <w:szCs w:val="16"/>
              </w:rPr>
              <w:t>'.-..'</w:t>
            </w:r>
            <w:r w:rsidRPr="005B5094">
              <w:rPr>
                <w:rFonts w:ascii="Menlo" w:hAnsi="Menlo" w:cs="Menlo"/>
                <w:color w:val="ABB2BF"/>
                <w:sz w:val="16"/>
                <w:szCs w:val="16"/>
              </w:rPr>
              <w:t xml:space="preserve">: </w:t>
            </w:r>
            <w:r w:rsidRPr="005B5094">
              <w:rPr>
                <w:rFonts w:ascii="Menlo" w:hAnsi="Menlo" w:cs="Menlo"/>
                <w:color w:val="98C379"/>
                <w:sz w:val="16"/>
                <w:szCs w:val="16"/>
              </w:rPr>
              <w:t>'L'</w:t>
            </w:r>
            <w:r w:rsidRPr="005B5094">
              <w:rPr>
                <w:rFonts w:ascii="Menlo" w:hAnsi="Menlo" w:cs="Menlo"/>
                <w:color w:val="ABB2BF"/>
                <w:sz w:val="16"/>
                <w:szCs w:val="16"/>
              </w:rPr>
              <w:t xml:space="preserve">, </w:t>
            </w:r>
            <w:r w:rsidRPr="005B5094">
              <w:rPr>
                <w:rFonts w:ascii="Menlo" w:hAnsi="Menlo" w:cs="Menlo"/>
                <w:color w:val="98C379"/>
                <w:sz w:val="16"/>
                <w:szCs w:val="16"/>
              </w:rPr>
              <w:t>'--'</w:t>
            </w:r>
            <w:r w:rsidRPr="005B5094">
              <w:rPr>
                <w:rFonts w:ascii="Menlo" w:hAnsi="Menlo" w:cs="Menlo"/>
                <w:color w:val="ABB2BF"/>
                <w:sz w:val="16"/>
                <w:szCs w:val="16"/>
              </w:rPr>
              <w:t xml:space="preserve">: </w:t>
            </w:r>
            <w:r w:rsidRPr="005B5094">
              <w:rPr>
                <w:rFonts w:ascii="Menlo" w:hAnsi="Menlo" w:cs="Menlo"/>
                <w:color w:val="98C379"/>
                <w:sz w:val="16"/>
                <w:szCs w:val="16"/>
              </w:rPr>
              <w:t>'M'</w:t>
            </w:r>
            <w:r w:rsidRPr="005B5094">
              <w:rPr>
                <w:rFonts w:ascii="Menlo" w:hAnsi="Menlo" w:cs="Menlo"/>
                <w:color w:val="ABB2BF"/>
                <w:sz w:val="16"/>
                <w:szCs w:val="16"/>
              </w:rPr>
              <w:t xml:space="preserve">, </w:t>
            </w:r>
            <w:r w:rsidRPr="005B5094">
              <w:rPr>
                <w:rFonts w:ascii="Menlo" w:hAnsi="Menlo" w:cs="Menlo"/>
                <w:color w:val="98C379"/>
                <w:sz w:val="16"/>
                <w:szCs w:val="16"/>
              </w:rPr>
              <w:t>'-.'</w:t>
            </w:r>
            <w:r w:rsidRPr="005B5094">
              <w:rPr>
                <w:rFonts w:ascii="Menlo" w:hAnsi="Menlo" w:cs="Menlo"/>
                <w:color w:val="ABB2BF"/>
                <w:sz w:val="16"/>
                <w:szCs w:val="16"/>
              </w:rPr>
              <w:t xml:space="preserve">: </w:t>
            </w:r>
            <w:r w:rsidRPr="005B5094">
              <w:rPr>
                <w:rFonts w:ascii="Menlo" w:hAnsi="Menlo" w:cs="Menlo"/>
                <w:color w:val="98C379"/>
                <w:sz w:val="16"/>
                <w:szCs w:val="16"/>
              </w:rPr>
              <w:t>'N'</w:t>
            </w:r>
            <w:r w:rsidRPr="005B5094">
              <w:rPr>
                <w:rFonts w:ascii="Menlo" w:hAnsi="Menlo" w:cs="Menlo"/>
                <w:color w:val="ABB2BF"/>
                <w:sz w:val="16"/>
                <w:szCs w:val="16"/>
              </w:rPr>
              <w:t xml:space="preserve">, </w:t>
            </w:r>
            <w:r w:rsidRPr="005B5094">
              <w:rPr>
                <w:rFonts w:ascii="Menlo" w:hAnsi="Menlo" w:cs="Menlo"/>
                <w:color w:val="98C379"/>
                <w:sz w:val="16"/>
                <w:szCs w:val="16"/>
              </w:rPr>
              <w:t>'---'</w:t>
            </w:r>
            <w:r w:rsidRPr="005B5094">
              <w:rPr>
                <w:rFonts w:ascii="Menlo" w:hAnsi="Menlo" w:cs="Menlo"/>
                <w:color w:val="ABB2BF"/>
                <w:sz w:val="16"/>
                <w:szCs w:val="16"/>
              </w:rPr>
              <w:t xml:space="preserve">: </w:t>
            </w:r>
            <w:r w:rsidRPr="005B5094">
              <w:rPr>
                <w:rFonts w:ascii="Menlo" w:hAnsi="Menlo" w:cs="Menlo"/>
                <w:color w:val="98C379"/>
                <w:sz w:val="16"/>
                <w:szCs w:val="16"/>
              </w:rPr>
              <w:t>'O'</w:t>
            </w:r>
            <w:r w:rsidRPr="005B5094">
              <w:rPr>
                <w:rFonts w:ascii="Menlo" w:hAnsi="Menlo" w:cs="Menlo"/>
                <w:color w:val="ABB2BF"/>
                <w:sz w:val="16"/>
                <w:szCs w:val="16"/>
              </w:rPr>
              <w:t xml:space="preserve">, </w:t>
            </w:r>
          </w:p>
          <w:p w14:paraId="662384E8" w14:textId="77777777" w:rsidR="005B5094" w:rsidRPr="005B5094" w:rsidRDefault="005B5094" w:rsidP="005B5094">
            <w:pPr>
              <w:shd w:val="clear" w:color="auto" w:fill="23272E"/>
              <w:spacing w:line="315" w:lineRule="atLeast"/>
              <w:rPr>
                <w:rFonts w:ascii="Menlo" w:hAnsi="Menlo" w:cs="Menlo"/>
                <w:color w:val="ABB2BF"/>
                <w:sz w:val="16"/>
                <w:szCs w:val="16"/>
              </w:rPr>
            </w:pPr>
            <w:r w:rsidRPr="005B5094">
              <w:rPr>
                <w:rFonts w:ascii="Menlo" w:hAnsi="Menlo" w:cs="Menlo"/>
                <w:color w:val="ABB2BF"/>
                <w:sz w:val="16"/>
                <w:szCs w:val="16"/>
              </w:rPr>
              <w:t xml:space="preserve">        </w:t>
            </w:r>
            <w:r w:rsidRPr="005B5094">
              <w:rPr>
                <w:rFonts w:ascii="Menlo" w:hAnsi="Menlo" w:cs="Menlo"/>
                <w:color w:val="98C379"/>
                <w:sz w:val="16"/>
                <w:szCs w:val="16"/>
              </w:rPr>
              <w:t>'.--.'</w:t>
            </w:r>
            <w:r w:rsidRPr="005B5094">
              <w:rPr>
                <w:rFonts w:ascii="Menlo" w:hAnsi="Menlo" w:cs="Menlo"/>
                <w:color w:val="ABB2BF"/>
                <w:sz w:val="16"/>
                <w:szCs w:val="16"/>
              </w:rPr>
              <w:t xml:space="preserve">: </w:t>
            </w:r>
            <w:r w:rsidRPr="005B5094">
              <w:rPr>
                <w:rFonts w:ascii="Menlo" w:hAnsi="Menlo" w:cs="Menlo"/>
                <w:color w:val="98C379"/>
                <w:sz w:val="16"/>
                <w:szCs w:val="16"/>
              </w:rPr>
              <w:t>'P'</w:t>
            </w:r>
            <w:r w:rsidRPr="005B5094">
              <w:rPr>
                <w:rFonts w:ascii="Menlo" w:hAnsi="Menlo" w:cs="Menlo"/>
                <w:color w:val="ABB2BF"/>
                <w:sz w:val="16"/>
                <w:szCs w:val="16"/>
              </w:rPr>
              <w:t xml:space="preserve">, </w:t>
            </w:r>
            <w:r w:rsidRPr="005B5094">
              <w:rPr>
                <w:rFonts w:ascii="Menlo" w:hAnsi="Menlo" w:cs="Menlo"/>
                <w:color w:val="98C379"/>
                <w:sz w:val="16"/>
                <w:szCs w:val="16"/>
              </w:rPr>
              <w:t>'</w:t>
            </w:r>
            <w:proofErr w:type="gramStart"/>
            <w:r w:rsidRPr="005B5094">
              <w:rPr>
                <w:rFonts w:ascii="Menlo" w:hAnsi="Menlo" w:cs="Menlo"/>
                <w:color w:val="98C379"/>
                <w:sz w:val="16"/>
                <w:szCs w:val="16"/>
              </w:rPr>
              <w:t>--.-</w:t>
            </w:r>
            <w:proofErr w:type="gramEnd"/>
            <w:r w:rsidRPr="005B5094">
              <w:rPr>
                <w:rFonts w:ascii="Menlo" w:hAnsi="Menlo" w:cs="Menlo"/>
                <w:color w:val="98C379"/>
                <w:sz w:val="16"/>
                <w:szCs w:val="16"/>
              </w:rPr>
              <w:t>'</w:t>
            </w:r>
            <w:r w:rsidRPr="005B5094">
              <w:rPr>
                <w:rFonts w:ascii="Menlo" w:hAnsi="Menlo" w:cs="Menlo"/>
                <w:color w:val="ABB2BF"/>
                <w:sz w:val="16"/>
                <w:szCs w:val="16"/>
              </w:rPr>
              <w:t xml:space="preserve">: </w:t>
            </w:r>
            <w:r w:rsidRPr="005B5094">
              <w:rPr>
                <w:rFonts w:ascii="Menlo" w:hAnsi="Menlo" w:cs="Menlo"/>
                <w:color w:val="98C379"/>
                <w:sz w:val="16"/>
                <w:szCs w:val="16"/>
              </w:rPr>
              <w:t>'Q'</w:t>
            </w:r>
            <w:r w:rsidRPr="005B5094">
              <w:rPr>
                <w:rFonts w:ascii="Menlo" w:hAnsi="Menlo" w:cs="Menlo"/>
                <w:color w:val="ABB2BF"/>
                <w:sz w:val="16"/>
                <w:szCs w:val="16"/>
              </w:rPr>
              <w:t xml:space="preserve">, </w:t>
            </w:r>
            <w:r w:rsidRPr="005B5094">
              <w:rPr>
                <w:rFonts w:ascii="Menlo" w:hAnsi="Menlo" w:cs="Menlo"/>
                <w:color w:val="98C379"/>
                <w:sz w:val="16"/>
                <w:szCs w:val="16"/>
              </w:rPr>
              <w:t>'.-.'</w:t>
            </w:r>
            <w:r w:rsidRPr="005B5094">
              <w:rPr>
                <w:rFonts w:ascii="Menlo" w:hAnsi="Menlo" w:cs="Menlo"/>
                <w:color w:val="ABB2BF"/>
                <w:sz w:val="16"/>
                <w:szCs w:val="16"/>
              </w:rPr>
              <w:t xml:space="preserve">: </w:t>
            </w:r>
            <w:r w:rsidRPr="005B5094">
              <w:rPr>
                <w:rFonts w:ascii="Menlo" w:hAnsi="Menlo" w:cs="Menlo"/>
                <w:color w:val="98C379"/>
                <w:sz w:val="16"/>
                <w:szCs w:val="16"/>
              </w:rPr>
              <w:t>'R'</w:t>
            </w:r>
            <w:r w:rsidRPr="005B5094">
              <w:rPr>
                <w:rFonts w:ascii="Menlo" w:hAnsi="Menlo" w:cs="Menlo"/>
                <w:color w:val="ABB2BF"/>
                <w:sz w:val="16"/>
                <w:szCs w:val="16"/>
              </w:rPr>
              <w:t xml:space="preserve">, </w:t>
            </w:r>
            <w:r w:rsidRPr="005B5094">
              <w:rPr>
                <w:rFonts w:ascii="Menlo" w:hAnsi="Menlo" w:cs="Menlo"/>
                <w:color w:val="98C379"/>
                <w:sz w:val="16"/>
                <w:szCs w:val="16"/>
              </w:rPr>
              <w:t>'...'</w:t>
            </w:r>
            <w:r w:rsidRPr="005B5094">
              <w:rPr>
                <w:rFonts w:ascii="Menlo" w:hAnsi="Menlo" w:cs="Menlo"/>
                <w:color w:val="ABB2BF"/>
                <w:sz w:val="16"/>
                <w:szCs w:val="16"/>
              </w:rPr>
              <w:t xml:space="preserve">: </w:t>
            </w:r>
            <w:r w:rsidRPr="005B5094">
              <w:rPr>
                <w:rFonts w:ascii="Menlo" w:hAnsi="Menlo" w:cs="Menlo"/>
                <w:color w:val="98C379"/>
                <w:sz w:val="16"/>
                <w:szCs w:val="16"/>
              </w:rPr>
              <w:t>'S'</w:t>
            </w:r>
            <w:r w:rsidRPr="005B5094">
              <w:rPr>
                <w:rFonts w:ascii="Menlo" w:hAnsi="Menlo" w:cs="Menlo"/>
                <w:color w:val="ABB2BF"/>
                <w:sz w:val="16"/>
                <w:szCs w:val="16"/>
              </w:rPr>
              <w:t xml:space="preserve">, </w:t>
            </w:r>
            <w:r w:rsidRPr="005B5094">
              <w:rPr>
                <w:rFonts w:ascii="Menlo" w:hAnsi="Menlo" w:cs="Menlo"/>
                <w:color w:val="98C379"/>
                <w:sz w:val="16"/>
                <w:szCs w:val="16"/>
              </w:rPr>
              <w:t>'-'</w:t>
            </w:r>
            <w:r w:rsidRPr="005B5094">
              <w:rPr>
                <w:rFonts w:ascii="Menlo" w:hAnsi="Menlo" w:cs="Menlo"/>
                <w:color w:val="ABB2BF"/>
                <w:sz w:val="16"/>
                <w:szCs w:val="16"/>
              </w:rPr>
              <w:t xml:space="preserve">: </w:t>
            </w:r>
            <w:r w:rsidRPr="005B5094">
              <w:rPr>
                <w:rFonts w:ascii="Menlo" w:hAnsi="Menlo" w:cs="Menlo"/>
                <w:color w:val="98C379"/>
                <w:sz w:val="16"/>
                <w:szCs w:val="16"/>
              </w:rPr>
              <w:t>'T'</w:t>
            </w:r>
            <w:r w:rsidRPr="005B5094">
              <w:rPr>
                <w:rFonts w:ascii="Menlo" w:hAnsi="Menlo" w:cs="Menlo"/>
                <w:color w:val="ABB2BF"/>
                <w:sz w:val="16"/>
                <w:szCs w:val="16"/>
              </w:rPr>
              <w:t xml:space="preserve">, </w:t>
            </w:r>
          </w:p>
          <w:p w14:paraId="7BAE9B8F" w14:textId="77777777" w:rsidR="005B5094" w:rsidRPr="005B5094" w:rsidRDefault="005B5094" w:rsidP="005B5094">
            <w:pPr>
              <w:shd w:val="clear" w:color="auto" w:fill="23272E"/>
              <w:spacing w:line="315" w:lineRule="atLeast"/>
              <w:rPr>
                <w:rFonts w:ascii="Menlo" w:hAnsi="Menlo" w:cs="Menlo"/>
                <w:color w:val="ABB2BF"/>
                <w:sz w:val="16"/>
                <w:szCs w:val="16"/>
              </w:rPr>
            </w:pPr>
            <w:r w:rsidRPr="005B5094">
              <w:rPr>
                <w:rFonts w:ascii="Menlo" w:hAnsi="Menlo" w:cs="Menlo"/>
                <w:color w:val="ABB2BF"/>
                <w:sz w:val="16"/>
                <w:szCs w:val="16"/>
              </w:rPr>
              <w:t xml:space="preserve">        </w:t>
            </w:r>
            <w:proofErr w:type="gramStart"/>
            <w:r w:rsidRPr="005B5094">
              <w:rPr>
                <w:rFonts w:ascii="Menlo" w:hAnsi="Menlo" w:cs="Menlo"/>
                <w:color w:val="98C379"/>
                <w:sz w:val="16"/>
                <w:szCs w:val="16"/>
              </w:rPr>
              <w:t>'..</w:t>
            </w:r>
            <w:proofErr w:type="gramEnd"/>
            <w:r w:rsidRPr="005B5094">
              <w:rPr>
                <w:rFonts w:ascii="Menlo" w:hAnsi="Menlo" w:cs="Menlo"/>
                <w:color w:val="98C379"/>
                <w:sz w:val="16"/>
                <w:szCs w:val="16"/>
              </w:rPr>
              <w:t>-'</w:t>
            </w:r>
            <w:r w:rsidRPr="005B5094">
              <w:rPr>
                <w:rFonts w:ascii="Menlo" w:hAnsi="Menlo" w:cs="Menlo"/>
                <w:color w:val="ABB2BF"/>
                <w:sz w:val="16"/>
                <w:szCs w:val="16"/>
              </w:rPr>
              <w:t xml:space="preserve">: </w:t>
            </w:r>
            <w:r w:rsidRPr="005B5094">
              <w:rPr>
                <w:rFonts w:ascii="Menlo" w:hAnsi="Menlo" w:cs="Menlo"/>
                <w:color w:val="98C379"/>
                <w:sz w:val="16"/>
                <w:szCs w:val="16"/>
              </w:rPr>
              <w:t>'U'</w:t>
            </w:r>
            <w:r w:rsidRPr="005B5094">
              <w:rPr>
                <w:rFonts w:ascii="Menlo" w:hAnsi="Menlo" w:cs="Menlo"/>
                <w:color w:val="ABB2BF"/>
                <w:sz w:val="16"/>
                <w:szCs w:val="16"/>
              </w:rPr>
              <w:t xml:space="preserve">, </w:t>
            </w:r>
            <w:r w:rsidRPr="005B5094">
              <w:rPr>
                <w:rFonts w:ascii="Menlo" w:hAnsi="Menlo" w:cs="Menlo"/>
                <w:color w:val="98C379"/>
                <w:sz w:val="16"/>
                <w:szCs w:val="16"/>
              </w:rPr>
              <w:t>'...-'</w:t>
            </w:r>
            <w:r w:rsidRPr="005B5094">
              <w:rPr>
                <w:rFonts w:ascii="Menlo" w:hAnsi="Menlo" w:cs="Menlo"/>
                <w:color w:val="ABB2BF"/>
                <w:sz w:val="16"/>
                <w:szCs w:val="16"/>
              </w:rPr>
              <w:t xml:space="preserve">: </w:t>
            </w:r>
            <w:r w:rsidRPr="005B5094">
              <w:rPr>
                <w:rFonts w:ascii="Menlo" w:hAnsi="Menlo" w:cs="Menlo"/>
                <w:color w:val="98C379"/>
                <w:sz w:val="16"/>
                <w:szCs w:val="16"/>
              </w:rPr>
              <w:t>'V'</w:t>
            </w:r>
            <w:r w:rsidRPr="005B5094">
              <w:rPr>
                <w:rFonts w:ascii="Menlo" w:hAnsi="Menlo" w:cs="Menlo"/>
                <w:color w:val="ABB2BF"/>
                <w:sz w:val="16"/>
                <w:szCs w:val="16"/>
              </w:rPr>
              <w:t xml:space="preserve">, </w:t>
            </w:r>
            <w:r w:rsidRPr="005B5094">
              <w:rPr>
                <w:rFonts w:ascii="Menlo" w:hAnsi="Menlo" w:cs="Menlo"/>
                <w:color w:val="98C379"/>
                <w:sz w:val="16"/>
                <w:szCs w:val="16"/>
              </w:rPr>
              <w:t>'.--'</w:t>
            </w:r>
            <w:r w:rsidRPr="005B5094">
              <w:rPr>
                <w:rFonts w:ascii="Menlo" w:hAnsi="Menlo" w:cs="Menlo"/>
                <w:color w:val="ABB2BF"/>
                <w:sz w:val="16"/>
                <w:szCs w:val="16"/>
              </w:rPr>
              <w:t xml:space="preserve">: </w:t>
            </w:r>
            <w:r w:rsidRPr="005B5094">
              <w:rPr>
                <w:rFonts w:ascii="Menlo" w:hAnsi="Menlo" w:cs="Menlo"/>
                <w:color w:val="98C379"/>
                <w:sz w:val="16"/>
                <w:szCs w:val="16"/>
              </w:rPr>
              <w:t>'W'</w:t>
            </w:r>
            <w:r w:rsidRPr="005B5094">
              <w:rPr>
                <w:rFonts w:ascii="Menlo" w:hAnsi="Menlo" w:cs="Menlo"/>
                <w:color w:val="ABB2BF"/>
                <w:sz w:val="16"/>
                <w:szCs w:val="16"/>
              </w:rPr>
              <w:t xml:space="preserve">, </w:t>
            </w:r>
            <w:r w:rsidRPr="005B5094">
              <w:rPr>
                <w:rFonts w:ascii="Menlo" w:hAnsi="Menlo" w:cs="Menlo"/>
                <w:color w:val="98C379"/>
                <w:sz w:val="16"/>
                <w:szCs w:val="16"/>
              </w:rPr>
              <w:t>'-..-'</w:t>
            </w:r>
            <w:r w:rsidRPr="005B5094">
              <w:rPr>
                <w:rFonts w:ascii="Menlo" w:hAnsi="Menlo" w:cs="Menlo"/>
                <w:color w:val="ABB2BF"/>
                <w:sz w:val="16"/>
                <w:szCs w:val="16"/>
              </w:rPr>
              <w:t xml:space="preserve">: </w:t>
            </w:r>
            <w:r w:rsidRPr="005B5094">
              <w:rPr>
                <w:rFonts w:ascii="Menlo" w:hAnsi="Menlo" w:cs="Menlo"/>
                <w:color w:val="98C379"/>
                <w:sz w:val="16"/>
                <w:szCs w:val="16"/>
              </w:rPr>
              <w:t>'X'</w:t>
            </w:r>
            <w:r w:rsidRPr="005B5094">
              <w:rPr>
                <w:rFonts w:ascii="Menlo" w:hAnsi="Menlo" w:cs="Menlo"/>
                <w:color w:val="ABB2BF"/>
                <w:sz w:val="16"/>
                <w:szCs w:val="16"/>
              </w:rPr>
              <w:t xml:space="preserve">, </w:t>
            </w:r>
            <w:r w:rsidRPr="005B5094">
              <w:rPr>
                <w:rFonts w:ascii="Menlo" w:hAnsi="Menlo" w:cs="Menlo"/>
                <w:color w:val="98C379"/>
                <w:sz w:val="16"/>
                <w:szCs w:val="16"/>
              </w:rPr>
              <w:t>'-.--'</w:t>
            </w:r>
            <w:r w:rsidRPr="005B5094">
              <w:rPr>
                <w:rFonts w:ascii="Menlo" w:hAnsi="Menlo" w:cs="Menlo"/>
                <w:color w:val="ABB2BF"/>
                <w:sz w:val="16"/>
                <w:szCs w:val="16"/>
              </w:rPr>
              <w:t xml:space="preserve">: </w:t>
            </w:r>
            <w:r w:rsidRPr="005B5094">
              <w:rPr>
                <w:rFonts w:ascii="Menlo" w:hAnsi="Menlo" w:cs="Menlo"/>
                <w:color w:val="98C379"/>
                <w:sz w:val="16"/>
                <w:szCs w:val="16"/>
              </w:rPr>
              <w:t>'Y'</w:t>
            </w:r>
            <w:r w:rsidRPr="005B5094">
              <w:rPr>
                <w:rFonts w:ascii="Menlo" w:hAnsi="Menlo" w:cs="Menlo"/>
                <w:color w:val="ABB2BF"/>
                <w:sz w:val="16"/>
                <w:szCs w:val="16"/>
              </w:rPr>
              <w:t xml:space="preserve">, </w:t>
            </w:r>
          </w:p>
          <w:p w14:paraId="7492B0A3" w14:textId="77777777" w:rsidR="005B5094" w:rsidRPr="005B5094" w:rsidRDefault="005B5094" w:rsidP="005B5094">
            <w:pPr>
              <w:shd w:val="clear" w:color="auto" w:fill="23272E"/>
              <w:spacing w:line="315" w:lineRule="atLeast"/>
              <w:rPr>
                <w:rFonts w:ascii="Menlo" w:hAnsi="Menlo" w:cs="Menlo"/>
                <w:color w:val="ABB2BF"/>
                <w:sz w:val="16"/>
                <w:szCs w:val="16"/>
              </w:rPr>
            </w:pPr>
            <w:r w:rsidRPr="005B5094">
              <w:rPr>
                <w:rFonts w:ascii="Menlo" w:hAnsi="Menlo" w:cs="Menlo"/>
                <w:color w:val="ABB2BF"/>
                <w:sz w:val="16"/>
                <w:szCs w:val="16"/>
              </w:rPr>
              <w:t xml:space="preserve">        </w:t>
            </w:r>
            <w:r w:rsidRPr="005B5094">
              <w:rPr>
                <w:rFonts w:ascii="Menlo" w:hAnsi="Menlo" w:cs="Menlo"/>
                <w:color w:val="98C379"/>
                <w:sz w:val="16"/>
                <w:szCs w:val="16"/>
              </w:rPr>
              <w:t>'</w:t>
            </w:r>
            <w:proofErr w:type="gramStart"/>
            <w:r w:rsidRPr="005B5094">
              <w:rPr>
                <w:rFonts w:ascii="Menlo" w:hAnsi="Menlo" w:cs="Menlo"/>
                <w:color w:val="98C379"/>
                <w:sz w:val="16"/>
                <w:szCs w:val="16"/>
              </w:rPr>
              <w:t>--..</w:t>
            </w:r>
            <w:proofErr w:type="gramEnd"/>
            <w:r w:rsidRPr="005B5094">
              <w:rPr>
                <w:rFonts w:ascii="Menlo" w:hAnsi="Menlo" w:cs="Menlo"/>
                <w:color w:val="98C379"/>
                <w:sz w:val="16"/>
                <w:szCs w:val="16"/>
              </w:rPr>
              <w:t>'</w:t>
            </w:r>
            <w:r w:rsidRPr="005B5094">
              <w:rPr>
                <w:rFonts w:ascii="Menlo" w:hAnsi="Menlo" w:cs="Menlo"/>
                <w:color w:val="ABB2BF"/>
                <w:sz w:val="16"/>
                <w:szCs w:val="16"/>
              </w:rPr>
              <w:t xml:space="preserve">: </w:t>
            </w:r>
            <w:r w:rsidRPr="005B5094">
              <w:rPr>
                <w:rFonts w:ascii="Menlo" w:hAnsi="Menlo" w:cs="Menlo"/>
                <w:color w:val="98C379"/>
                <w:sz w:val="16"/>
                <w:szCs w:val="16"/>
              </w:rPr>
              <w:t>'Z'</w:t>
            </w:r>
            <w:r w:rsidRPr="005B5094">
              <w:rPr>
                <w:rFonts w:ascii="Menlo" w:hAnsi="Menlo" w:cs="Menlo"/>
                <w:color w:val="ABB2BF"/>
                <w:sz w:val="16"/>
                <w:szCs w:val="16"/>
              </w:rPr>
              <w:t xml:space="preserve">, </w:t>
            </w:r>
            <w:r w:rsidRPr="005B5094">
              <w:rPr>
                <w:rFonts w:ascii="Menlo" w:hAnsi="Menlo" w:cs="Menlo"/>
                <w:color w:val="98C379"/>
                <w:sz w:val="16"/>
                <w:szCs w:val="16"/>
              </w:rPr>
              <w:t>'-----'</w:t>
            </w:r>
            <w:r w:rsidRPr="005B5094">
              <w:rPr>
                <w:rFonts w:ascii="Menlo" w:hAnsi="Menlo" w:cs="Menlo"/>
                <w:color w:val="ABB2BF"/>
                <w:sz w:val="16"/>
                <w:szCs w:val="16"/>
              </w:rPr>
              <w:t xml:space="preserve">: </w:t>
            </w:r>
            <w:r w:rsidRPr="005B5094">
              <w:rPr>
                <w:rFonts w:ascii="Menlo" w:hAnsi="Menlo" w:cs="Menlo"/>
                <w:color w:val="98C379"/>
                <w:sz w:val="16"/>
                <w:szCs w:val="16"/>
              </w:rPr>
              <w:t>'0'</w:t>
            </w:r>
            <w:r w:rsidRPr="005B5094">
              <w:rPr>
                <w:rFonts w:ascii="Menlo" w:hAnsi="Menlo" w:cs="Menlo"/>
                <w:color w:val="ABB2BF"/>
                <w:sz w:val="16"/>
                <w:szCs w:val="16"/>
              </w:rPr>
              <w:t xml:space="preserve">, </w:t>
            </w:r>
            <w:r w:rsidRPr="005B5094">
              <w:rPr>
                <w:rFonts w:ascii="Menlo" w:hAnsi="Menlo" w:cs="Menlo"/>
                <w:color w:val="98C379"/>
                <w:sz w:val="16"/>
                <w:szCs w:val="16"/>
              </w:rPr>
              <w:t>'.----'</w:t>
            </w:r>
            <w:r w:rsidRPr="005B5094">
              <w:rPr>
                <w:rFonts w:ascii="Menlo" w:hAnsi="Menlo" w:cs="Menlo"/>
                <w:color w:val="ABB2BF"/>
                <w:sz w:val="16"/>
                <w:szCs w:val="16"/>
              </w:rPr>
              <w:t xml:space="preserve">: </w:t>
            </w:r>
            <w:r w:rsidRPr="005B5094">
              <w:rPr>
                <w:rFonts w:ascii="Menlo" w:hAnsi="Menlo" w:cs="Menlo"/>
                <w:color w:val="98C379"/>
                <w:sz w:val="16"/>
                <w:szCs w:val="16"/>
              </w:rPr>
              <w:t>'1'</w:t>
            </w:r>
            <w:r w:rsidRPr="005B5094">
              <w:rPr>
                <w:rFonts w:ascii="Menlo" w:hAnsi="Menlo" w:cs="Menlo"/>
                <w:color w:val="ABB2BF"/>
                <w:sz w:val="16"/>
                <w:szCs w:val="16"/>
              </w:rPr>
              <w:t xml:space="preserve">, </w:t>
            </w:r>
            <w:r w:rsidRPr="005B5094">
              <w:rPr>
                <w:rFonts w:ascii="Menlo" w:hAnsi="Menlo" w:cs="Menlo"/>
                <w:color w:val="98C379"/>
                <w:sz w:val="16"/>
                <w:szCs w:val="16"/>
              </w:rPr>
              <w:t>'..---'</w:t>
            </w:r>
            <w:r w:rsidRPr="005B5094">
              <w:rPr>
                <w:rFonts w:ascii="Menlo" w:hAnsi="Menlo" w:cs="Menlo"/>
                <w:color w:val="ABB2BF"/>
                <w:sz w:val="16"/>
                <w:szCs w:val="16"/>
              </w:rPr>
              <w:t xml:space="preserve">: </w:t>
            </w:r>
            <w:r w:rsidRPr="005B5094">
              <w:rPr>
                <w:rFonts w:ascii="Menlo" w:hAnsi="Menlo" w:cs="Menlo"/>
                <w:color w:val="98C379"/>
                <w:sz w:val="16"/>
                <w:szCs w:val="16"/>
              </w:rPr>
              <w:t>'2'</w:t>
            </w:r>
            <w:r w:rsidRPr="005B5094">
              <w:rPr>
                <w:rFonts w:ascii="Menlo" w:hAnsi="Menlo" w:cs="Menlo"/>
                <w:color w:val="ABB2BF"/>
                <w:sz w:val="16"/>
                <w:szCs w:val="16"/>
              </w:rPr>
              <w:t xml:space="preserve">, </w:t>
            </w:r>
            <w:r w:rsidRPr="005B5094">
              <w:rPr>
                <w:rFonts w:ascii="Menlo" w:hAnsi="Menlo" w:cs="Menlo"/>
                <w:color w:val="98C379"/>
                <w:sz w:val="16"/>
                <w:szCs w:val="16"/>
              </w:rPr>
              <w:t>'...--'</w:t>
            </w:r>
            <w:r w:rsidRPr="005B5094">
              <w:rPr>
                <w:rFonts w:ascii="Menlo" w:hAnsi="Menlo" w:cs="Menlo"/>
                <w:color w:val="ABB2BF"/>
                <w:sz w:val="16"/>
                <w:szCs w:val="16"/>
              </w:rPr>
              <w:t xml:space="preserve">: </w:t>
            </w:r>
            <w:r w:rsidRPr="005B5094">
              <w:rPr>
                <w:rFonts w:ascii="Menlo" w:hAnsi="Menlo" w:cs="Menlo"/>
                <w:color w:val="98C379"/>
                <w:sz w:val="16"/>
                <w:szCs w:val="16"/>
              </w:rPr>
              <w:t>'3'</w:t>
            </w:r>
            <w:r w:rsidRPr="005B5094">
              <w:rPr>
                <w:rFonts w:ascii="Menlo" w:hAnsi="Menlo" w:cs="Menlo"/>
                <w:color w:val="ABB2BF"/>
                <w:sz w:val="16"/>
                <w:szCs w:val="16"/>
              </w:rPr>
              <w:t xml:space="preserve">, </w:t>
            </w:r>
          </w:p>
          <w:p w14:paraId="3A8F4870" w14:textId="77777777" w:rsidR="005B5094" w:rsidRPr="005B5094" w:rsidRDefault="005B5094" w:rsidP="005B5094">
            <w:pPr>
              <w:shd w:val="clear" w:color="auto" w:fill="23272E"/>
              <w:spacing w:line="315" w:lineRule="atLeast"/>
              <w:rPr>
                <w:rFonts w:ascii="Menlo" w:hAnsi="Menlo" w:cs="Menlo"/>
                <w:color w:val="ABB2BF"/>
                <w:sz w:val="16"/>
                <w:szCs w:val="16"/>
              </w:rPr>
            </w:pPr>
            <w:r w:rsidRPr="005B5094">
              <w:rPr>
                <w:rFonts w:ascii="Menlo" w:hAnsi="Menlo" w:cs="Menlo"/>
                <w:color w:val="ABB2BF"/>
                <w:sz w:val="16"/>
                <w:szCs w:val="16"/>
              </w:rPr>
              <w:t xml:space="preserve">        </w:t>
            </w:r>
            <w:proofErr w:type="gramStart"/>
            <w:r w:rsidRPr="005B5094">
              <w:rPr>
                <w:rFonts w:ascii="Menlo" w:hAnsi="Menlo" w:cs="Menlo"/>
                <w:color w:val="98C379"/>
                <w:sz w:val="16"/>
                <w:szCs w:val="16"/>
              </w:rPr>
              <w:t>'....</w:t>
            </w:r>
            <w:proofErr w:type="gramEnd"/>
            <w:r w:rsidRPr="005B5094">
              <w:rPr>
                <w:rFonts w:ascii="Menlo" w:hAnsi="Menlo" w:cs="Menlo"/>
                <w:color w:val="98C379"/>
                <w:sz w:val="16"/>
                <w:szCs w:val="16"/>
              </w:rPr>
              <w:t>-'</w:t>
            </w:r>
            <w:r w:rsidRPr="005B5094">
              <w:rPr>
                <w:rFonts w:ascii="Menlo" w:hAnsi="Menlo" w:cs="Menlo"/>
                <w:color w:val="ABB2BF"/>
                <w:sz w:val="16"/>
                <w:szCs w:val="16"/>
              </w:rPr>
              <w:t xml:space="preserve">: </w:t>
            </w:r>
            <w:r w:rsidRPr="005B5094">
              <w:rPr>
                <w:rFonts w:ascii="Menlo" w:hAnsi="Menlo" w:cs="Menlo"/>
                <w:color w:val="98C379"/>
                <w:sz w:val="16"/>
                <w:szCs w:val="16"/>
              </w:rPr>
              <w:t>'4'</w:t>
            </w:r>
            <w:r w:rsidRPr="005B5094">
              <w:rPr>
                <w:rFonts w:ascii="Menlo" w:hAnsi="Menlo" w:cs="Menlo"/>
                <w:color w:val="ABB2BF"/>
                <w:sz w:val="16"/>
                <w:szCs w:val="16"/>
              </w:rPr>
              <w:t xml:space="preserve">, </w:t>
            </w:r>
            <w:r w:rsidRPr="005B5094">
              <w:rPr>
                <w:rFonts w:ascii="Menlo" w:hAnsi="Menlo" w:cs="Menlo"/>
                <w:color w:val="98C379"/>
                <w:sz w:val="16"/>
                <w:szCs w:val="16"/>
              </w:rPr>
              <w:t>'.....'</w:t>
            </w:r>
            <w:r w:rsidRPr="005B5094">
              <w:rPr>
                <w:rFonts w:ascii="Menlo" w:hAnsi="Menlo" w:cs="Menlo"/>
                <w:color w:val="ABB2BF"/>
                <w:sz w:val="16"/>
                <w:szCs w:val="16"/>
              </w:rPr>
              <w:t xml:space="preserve">: </w:t>
            </w:r>
            <w:r w:rsidRPr="005B5094">
              <w:rPr>
                <w:rFonts w:ascii="Menlo" w:hAnsi="Menlo" w:cs="Menlo"/>
                <w:color w:val="98C379"/>
                <w:sz w:val="16"/>
                <w:szCs w:val="16"/>
              </w:rPr>
              <w:t>'5'</w:t>
            </w:r>
            <w:r w:rsidRPr="005B5094">
              <w:rPr>
                <w:rFonts w:ascii="Menlo" w:hAnsi="Menlo" w:cs="Menlo"/>
                <w:color w:val="ABB2BF"/>
                <w:sz w:val="16"/>
                <w:szCs w:val="16"/>
              </w:rPr>
              <w:t xml:space="preserve">, </w:t>
            </w:r>
            <w:r w:rsidRPr="005B5094">
              <w:rPr>
                <w:rFonts w:ascii="Menlo" w:hAnsi="Menlo" w:cs="Menlo"/>
                <w:color w:val="98C379"/>
                <w:sz w:val="16"/>
                <w:szCs w:val="16"/>
              </w:rPr>
              <w:t>'-....'</w:t>
            </w:r>
            <w:r w:rsidRPr="005B5094">
              <w:rPr>
                <w:rFonts w:ascii="Menlo" w:hAnsi="Menlo" w:cs="Menlo"/>
                <w:color w:val="ABB2BF"/>
                <w:sz w:val="16"/>
                <w:szCs w:val="16"/>
              </w:rPr>
              <w:t xml:space="preserve">: </w:t>
            </w:r>
            <w:r w:rsidRPr="005B5094">
              <w:rPr>
                <w:rFonts w:ascii="Menlo" w:hAnsi="Menlo" w:cs="Menlo"/>
                <w:color w:val="98C379"/>
                <w:sz w:val="16"/>
                <w:szCs w:val="16"/>
              </w:rPr>
              <w:t>'6'</w:t>
            </w:r>
            <w:r w:rsidRPr="005B5094">
              <w:rPr>
                <w:rFonts w:ascii="Menlo" w:hAnsi="Menlo" w:cs="Menlo"/>
                <w:color w:val="ABB2BF"/>
                <w:sz w:val="16"/>
                <w:szCs w:val="16"/>
              </w:rPr>
              <w:t xml:space="preserve">, </w:t>
            </w:r>
            <w:r w:rsidRPr="005B5094">
              <w:rPr>
                <w:rFonts w:ascii="Menlo" w:hAnsi="Menlo" w:cs="Menlo"/>
                <w:color w:val="98C379"/>
                <w:sz w:val="16"/>
                <w:szCs w:val="16"/>
              </w:rPr>
              <w:t>'--...'</w:t>
            </w:r>
            <w:r w:rsidRPr="005B5094">
              <w:rPr>
                <w:rFonts w:ascii="Menlo" w:hAnsi="Menlo" w:cs="Menlo"/>
                <w:color w:val="ABB2BF"/>
                <w:sz w:val="16"/>
                <w:szCs w:val="16"/>
              </w:rPr>
              <w:t xml:space="preserve">: </w:t>
            </w:r>
            <w:r w:rsidRPr="005B5094">
              <w:rPr>
                <w:rFonts w:ascii="Menlo" w:hAnsi="Menlo" w:cs="Menlo"/>
                <w:color w:val="98C379"/>
                <w:sz w:val="16"/>
                <w:szCs w:val="16"/>
              </w:rPr>
              <w:t>'7'</w:t>
            </w:r>
            <w:r w:rsidRPr="005B5094">
              <w:rPr>
                <w:rFonts w:ascii="Menlo" w:hAnsi="Menlo" w:cs="Menlo"/>
                <w:color w:val="ABB2BF"/>
                <w:sz w:val="16"/>
                <w:szCs w:val="16"/>
              </w:rPr>
              <w:t xml:space="preserve">, </w:t>
            </w:r>
            <w:r w:rsidRPr="005B5094">
              <w:rPr>
                <w:rFonts w:ascii="Menlo" w:hAnsi="Menlo" w:cs="Menlo"/>
                <w:color w:val="98C379"/>
                <w:sz w:val="16"/>
                <w:szCs w:val="16"/>
              </w:rPr>
              <w:t>'---..'</w:t>
            </w:r>
            <w:r w:rsidRPr="005B5094">
              <w:rPr>
                <w:rFonts w:ascii="Menlo" w:hAnsi="Menlo" w:cs="Menlo"/>
                <w:color w:val="ABB2BF"/>
                <w:sz w:val="16"/>
                <w:szCs w:val="16"/>
              </w:rPr>
              <w:t xml:space="preserve">: </w:t>
            </w:r>
            <w:r w:rsidRPr="005B5094">
              <w:rPr>
                <w:rFonts w:ascii="Menlo" w:hAnsi="Menlo" w:cs="Menlo"/>
                <w:color w:val="98C379"/>
                <w:sz w:val="16"/>
                <w:szCs w:val="16"/>
              </w:rPr>
              <w:t>'8'</w:t>
            </w:r>
            <w:r w:rsidRPr="005B5094">
              <w:rPr>
                <w:rFonts w:ascii="Menlo" w:hAnsi="Menlo" w:cs="Menlo"/>
                <w:color w:val="ABB2BF"/>
                <w:sz w:val="16"/>
                <w:szCs w:val="16"/>
              </w:rPr>
              <w:t xml:space="preserve">, </w:t>
            </w:r>
          </w:p>
          <w:p w14:paraId="25DAC7D5" w14:textId="77777777" w:rsidR="005B5094" w:rsidRPr="005B5094" w:rsidRDefault="005B5094" w:rsidP="005B5094">
            <w:pPr>
              <w:shd w:val="clear" w:color="auto" w:fill="23272E"/>
              <w:spacing w:line="315" w:lineRule="atLeast"/>
              <w:rPr>
                <w:rFonts w:ascii="Menlo" w:hAnsi="Menlo" w:cs="Menlo"/>
                <w:color w:val="ABB2BF"/>
                <w:sz w:val="16"/>
                <w:szCs w:val="16"/>
              </w:rPr>
            </w:pPr>
            <w:r w:rsidRPr="005B5094">
              <w:rPr>
                <w:rFonts w:ascii="Menlo" w:hAnsi="Menlo" w:cs="Menlo"/>
                <w:color w:val="ABB2BF"/>
                <w:sz w:val="16"/>
                <w:szCs w:val="16"/>
              </w:rPr>
              <w:t xml:space="preserve">        </w:t>
            </w:r>
            <w:r w:rsidRPr="005B5094">
              <w:rPr>
                <w:rFonts w:ascii="Menlo" w:hAnsi="Menlo" w:cs="Menlo"/>
                <w:color w:val="98C379"/>
                <w:sz w:val="16"/>
                <w:szCs w:val="16"/>
              </w:rPr>
              <w:t>'----.'</w:t>
            </w:r>
            <w:r w:rsidRPr="005B5094">
              <w:rPr>
                <w:rFonts w:ascii="Menlo" w:hAnsi="Menlo" w:cs="Menlo"/>
                <w:color w:val="ABB2BF"/>
                <w:sz w:val="16"/>
                <w:szCs w:val="16"/>
              </w:rPr>
              <w:t xml:space="preserve">: </w:t>
            </w:r>
            <w:r w:rsidRPr="005B5094">
              <w:rPr>
                <w:rFonts w:ascii="Menlo" w:hAnsi="Menlo" w:cs="Menlo"/>
                <w:color w:val="98C379"/>
                <w:sz w:val="16"/>
                <w:szCs w:val="16"/>
              </w:rPr>
              <w:t>'9'</w:t>
            </w:r>
          </w:p>
          <w:p w14:paraId="5530F35F" w14:textId="77777777" w:rsidR="005B5094" w:rsidRPr="005B5094" w:rsidRDefault="005B5094" w:rsidP="005B5094">
            <w:pPr>
              <w:shd w:val="clear" w:color="auto" w:fill="23272E"/>
              <w:spacing w:line="315" w:lineRule="atLeast"/>
              <w:rPr>
                <w:rFonts w:ascii="Menlo" w:hAnsi="Menlo" w:cs="Menlo"/>
                <w:color w:val="ABB2BF"/>
                <w:sz w:val="16"/>
                <w:szCs w:val="16"/>
              </w:rPr>
            </w:pPr>
            <w:r w:rsidRPr="005B5094">
              <w:rPr>
                <w:rFonts w:ascii="Menlo" w:hAnsi="Menlo" w:cs="Menlo"/>
                <w:color w:val="ABB2BF"/>
                <w:sz w:val="16"/>
                <w:szCs w:val="16"/>
              </w:rPr>
              <w:t xml:space="preserve">    }</w:t>
            </w:r>
          </w:p>
          <w:p w14:paraId="51F557CE" w14:textId="77777777" w:rsidR="005B5094" w:rsidRPr="005B5094" w:rsidRDefault="005B5094" w:rsidP="005B5094">
            <w:pPr>
              <w:shd w:val="clear" w:color="auto" w:fill="23272E"/>
              <w:spacing w:line="315" w:lineRule="atLeast"/>
              <w:rPr>
                <w:rFonts w:ascii="Menlo" w:hAnsi="Menlo" w:cs="Menlo"/>
                <w:color w:val="ABB2BF"/>
                <w:sz w:val="16"/>
                <w:szCs w:val="16"/>
              </w:rPr>
            </w:pPr>
          </w:p>
          <w:p w14:paraId="4C3660F0" w14:textId="6ACE0066" w:rsidR="005B5094" w:rsidRPr="005B5094" w:rsidRDefault="00261682" w:rsidP="005B5094">
            <w:pPr>
              <w:shd w:val="clear" w:color="auto" w:fill="23272E"/>
              <w:spacing w:line="315" w:lineRule="atLeast"/>
              <w:rPr>
                <w:rFonts w:ascii="Menlo" w:hAnsi="Menlo" w:cs="Menlo"/>
                <w:color w:val="ABB2BF"/>
                <w:sz w:val="16"/>
                <w:szCs w:val="16"/>
              </w:rPr>
            </w:pPr>
            <w:r>
              <w:rPr>
                <w:rFonts w:ascii="Menlo" w:hAnsi="Menlo" w:cs="Menlo"/>
                <w:color w:val="7F848E"/>
                <w:sz w:val="16"/>
                <w:szCs w:val="16"/>
              </w:rPr>
              <w:t xml:space="preserve">    </w:t>
            </w:r>
            <w:r w:rsidR="005B5094" w:rsidRPr="005B5094">
              <w:rPr>
                <w:rFonts w:ascii="Menlo" w:hAnsi="Menlo" w:cs="Menlo"/>
                <w:color w:val="7F848E"/>
                <w:sz w:val="16"/>
                <w:szCs w:val="16"/>
              </w:rPr>
              <w:t># Aufteilung des Morse-Codes in Wörter und Zeichen</w:t>
            </w:r>
          </w:p>
          <w:p w14:paraId="5D31AEA1" w14:textId="150AAAC7" w:rsidR="005B5094" w:rsidRPr="005B5094" w:rsidRDefault="00261682" w:rsidP="005B5094">
            <w:pPr>
              <w:shd w:val="clear" w:color="auto" w:fill="23272E"/>
              <w:spacing w:line="315" w:lineRule="atLeast"/>
              <w:rPr>
                <w:rFonts w:ascii="Menlo" w:hAnsi="Menlo" w:cs="Menlo"/>
                <w:color w:val="ABB2BF"/>
                <w:sz w:val="16"/>
                <w:szCs w:val="16"/>
              </w:rPr>
            </w:pPr>
            <w:r>
              <w:rPr>
                <w:rFonts w:ascii="Menlo" w:hAnsi="Menlo" w:cs="Menlo"/>
                <w:color w:val="ABB2BF"/>
                <w:sz w:val="16"/>
                <w:szCs w:val="16"/>
              </w:rPr>
              <w:t xml:space="preserve">    </w:t>
            </w:r>
            <w:proofErr w:type="spellStart"/>
            <w:r w:rsidR="005B5094" w:rsidRPr="005B5094">
              <w:rPr>
                <w:rFonts w:ascii="Menlo" w:hAnsi="Menlo" w:cs="Menlo"/>
                <w:color w:val="ABB2BF"/>
                <w:sz w:val="16"/>
                <w:szCs w:val="16"/>
              </w:rPr>
              <w:t>words</w:t>
            </w:r>
            <w:proofErr w:type="spellEnd"/>
            <w:r w:rsidR="005B5094" w:rsidRPr="005B5094">
              <w:rPr>
                <w:rFonts w:ascii="Menlo" w:hAnsi="Menlo" w:cs="Menlo"/>
                <w:color w:val="ABB2BF"/>
                <w:sz w:val="16"/>
                <w:szCs w:val="16"/>
              </w:rPr>
              <w:t xml:space="preserve"> </w:t>
            </w:r>
            <w:r w:rsidR="005B5094" w:rsidRPr="005B5094">
              <w:rPr>
                <w:rFonts w:ascii="Menlo" w:hAnsi="Menlo" w:cs="Menlo"/>
                <w:color w:val="56B6C2"/>
                <w:sz w:val="16"/>
                <w:szCs w:val="16"/>
              </w:rPr>
              <w:t>=</w:t>
            </w:r>
            <w:r w:rsidR="005B5094" w:rsidRPr="005B5094">
              <w:rPr>
                <w:rFonts w:ascii="Menlo" w:hAnsi="Menlo" w:cs="Menlo"/>
                <w:color w:val="ABB2BF"/>
                <w:sz w:val="16"/>
                <w:szCs w:val="16"/>
              </w:rPr>
              <w:t xml:space="preserve"> </w:t>
            </w:r>
            <w:proofErr w:type="spellStart"/>
            <w:r w:rsidR="005B5094" w:rsidRPr="005B5094">
              <w:rPr>
                <w:rFonts w:ascii="Menlo" w:hAnsi="Menlo" w:cs="Menlo"/>
                <w:color w:val="ABB2BF"/>
                <w:sz w:val="16"/>
                <w:szCs w:val="16"/>
              </w:rPr>
              <w:t>morse_</w:t>
            </w:r>
            <w:proofErr w:type="gramStart"/>
            <w:r w:rsidR="005B5094" w:rsidRPr="005B5094">
              <w:rPr>
                <w:rFonts w:ascii="Menlo" w:hAnsi="Menlo" w:cs="Menlo"/>
                <w:color w:val="ABB2BF"/>
                <w:sz w:val="16"/>
                <w:szCs w:val="16"/>
              </w:rPr>
              <w:t>code.</w:t>
            </w:r>
            <w:r w:rsidR="005B5094" w:rsidRPr="005B5094">
              <w:rPr>
                <w:rFonts w:ascii="Menlo" w:hAnsi="Menlo" w:cs="Menlo"/>
                <w:color w:val="61AFEF"/>
                <w:sz w:val="16"/>
                <w:szCs w:val="16"/>
              </w:rPr>
              <w:t>split</w:t>
            </w:r>
            <w:proofErr w:type="spellEnd"/>
            <w:proofErr w:type="gramEnd"/>
            <w:r w:rsidR="005B5094" w:rsidRPr="005B5094">
              <w:rPr>
                <w:rFonts w:ascii="Menlo" w:hAnsi="Menlo" w:cs="Menlo"/>
                <w:color w:val="ABB2BF"/>
                <w:sz w:val="16"/>
                <w:szCs w:val="16"/>
              </w:rPr>
              <w:t>(</w:t>
            </w:r>
            <w:r w:rsidR="005B5094" w:rsidRPr="005B5094">
              <w:rPr>
                <w:rFonts w:ascii="Menlo" w:hAnsi="Menlo" w:cs="Menlo"/>
                <w:color w:val="98C379"/>
                <w:sz w:val="16"/>
                <w:szCs w:val="16"/>
              </w:rPr>
              <w:t>'   '</w:t>
            </w:r>
            <w:r w:rsidR="005B5094" w:rsidRPr="005B5094">
              <w:rPr>
                <w:rFonts w:ascii="Menlo" w:hAnsi="Menlo" w:cs="Menlo"/>
                <w:color w:val="ABB2BF"/>
                <w:sz w:val="16"/>
                <w:szCs w:val="16"/>
              </w:rPr>
              <w:t xml:space="preserve">)  </w:t>
            </w:r>
            <w:r w:rsidR="005B5094" w:rsidRPr="005B5094">
              <w:rPr>
                <w:rFonts w:ascii="Menlo" w:hAnsi="Menlo" w:cs="Menlo"/>
                <w:color w:val="7F848E"/>
                <w:sz w:val="16"/>
                <w:szCs w:val="16"/>
              </w:rPr>
              <w:t># Drei Leerzeichen trennen Wörter</w:t>
            </w:r>
          </w:p>
          <w:p w14:paraId="56052F5A" w14:textId="3C203158" w:rsidR="005B5094" w:rsidRPr="005B5094" w:rsidRDefault="00261682" w:rsidP="005B5094">
            <w:pPr>
              <w:shd w:val="clear" w:color="auto" w:fill="23272E"/>
              <w:spacing w:line="315" w:lineRule="atLeast"/>
              <w:rPr>
                <w:rFonts w:ascii="Menlo" w:hAnsi="Menlo" w:cs="Menlo"/>
                <w:color w:val="ABB2BF"/>
                <w:sz w:val="16"/>
                <w:szCs w:val="16"/>
              </w:rPr>
            </w:pPr>
            <w:r>
              <w:rPr>
                <w:rFonts w:ascii="Menlo" w:hAnsi="Menlo" w:cs="Menlo"/>
                <w:color w:val="ABB2BF"/>
                <w:sz w:val="16"/>
                <w:szCs w:val="16"/>
              </w:rPr>
              <w:t xml:space="preserve">    </w:t>
            </w:r>
            <w:proofErr w:type="spellStart"/>
            <w:r w:rsidR="005B5094" w:rsidRPr="005B5094">
              <w:rPr>
                <w:rFonts w:ascii="Menlo" w:hAnsi="Menlo" w:cs="Menlo"/>
                <w:color w:val="ABB2BF"/>
                <w:sz w:val="16"/>
                <w:szCs w:val="16"/>
              </w:rPr>
              <w:t>decoded_text</w:t>
            </w:r>
            <w:proofErr w:type="spellEnd"/>
            <w:r w:rsidR="005B5094" w:rsidRPr="005B5094">
              <w:rPr>
                <w:rFonts w:ascii="Menlo" w:hAnsi="Menlo" w:cs="Menlo"/>
                <w:color w:val="ABB2BF"/>
                <w:sz w:val="16"/>
                <w:szCs w:val="16"/>
              </w:rPr>
              <w:t xml:space="preserve"> </w:t>
            </w:r>
            <w:r w:rsidR="005B5094" w:rsidRPr="005B5094">
              <w:rPr>
                <w:rFonts w:ascii="Menlo" w:hAnsi="Menlo" w:cs="Menlo"/>
                <w:color w:val="56B6C2"/>
                <w:sz w:val="16"/>
                <w:szCs w:val="16"/>
              </w:rPr>
              <w:t>=</w:t>
            </w:r>
            <w:r w:rsidR="005B5094" w:rsidRPr="005B5094">
              <w:rPr>
                <w:rFonts w:ascii="Menlo" w:hAnsi="Menlo" w:cs="Menlo"/>
                <w:color w:val="ABB2BF"/>
                <w:sz w:val="16"/>
                <w:szCs w:val="16"/>
              </w:rPr>
              <w:t xml:space="preserve"> []</w:t>
            </w:r>
          </w:p>
          <w:p w14:paraId="1FF679DF" w14:textId="77777777" w:rsidR="005B5094" w:rsidRPr="005B5094" w:rsidRDefault="005B5094" w:rsidP="005B5094">
            <w:pPr>
              <w:shd w:val="clear" w:color="auto" w:fill="23272E"/>
              <w:spacing w:line="315" w:lineRule="atLeast"/>
              <w:rPr>
                <w:rFonts w:ascii="Menlo" w:hAnsi="Menlo" w:cs="Menlo"/>
                <w:color w:val="ABB2BF"/>
                <w:sz w:val="16"/>
                <w:szCs w:val="16"/>
              </w:rPr>
            </w:pPr>
          </w:p>
          <w:p w14:paraId="4DAE223F" w14:textId="706ED2F3" w:rsidR="005B5094" w:rsidRPr="005B5094" w:rsidRDefault="00261682" w:rsidP="005B5094">
            <w:pPr>
              <w:shd w:val="clear" w:color="auto" w:fill="23272E"/>
              <w:spacing w:line="315" w:lineRule="atLeast"/>
              <w:rPr>
                <w:rFonts w:ascii="Menlo" w:hAnsi="Menlo" w:cs="Menlo"/>
                <w:color w:val="ABB2BF"/>
                <w:sz w:val="16"/>
                <w:szCs w:val="16"/>
              </w:rPr>
            </w:pPr>
            <w:r>
              <w:rPr>
                <w:rFonts w:ascii="Menlo" w:hAnsi="Menlo" w:cs="Menlo"/>
                <w:color w:val="C678DD"/>
                <w:sz w:val="16"/>
                <w:szCs w:val="16"/>
              </w:rPr>
              <w:t xml:space="preserve">    </w:t>
            </w:r>
            <w:proofErr w:type="spellStart"/>
            <w:r w:rsidR="005B5094" w:rsidRPr="005B5094">
              <w:rPr>
                <w:rFonts w:ascii="Menlo" w:hAnsi="Menlo" w:cs="Menlo"/>
                <w:color w:val="C678DD"/>
                <w:sz w:val="16"/>
                <w:szCs w:val="16"/>
              </w:rPr>
              <w:t>for</w:t>
            </w:r>
            <w:proofErr w:type="spellEnd"/>
            <w:r w:rsidR="005B5094" w:rsidRPr="005B5094">
              <w:rPr>
                <w:rFonts w:ascii="Menlo" w:hAnsi="Menlo" w:cs="Menlo"/>
                <w:color w:val="ABB2BF"/>
                <w:sz w:val="16"/>
                <w:szCs w:val="16"/>
              </w:rPr>
              <w:t xml:space="preserve"> </w:t>
            </w:r>
            <w:proofErr w:type="spellStart"/>
            <w:r w:rsidR="005B5094" w:rsidRPr="005B5094">
              <w:rPr>
                <w:rFonts w:ascii="Menlo" w:hAnsi="Menlo" w:cs="Menlo"/>
                <w:color w:val="ABB2BF"/>
                <w:sz w:val="16"/>
                <w:szCs w:val="16"/>
              </w:rPr>
              <w:t>word</w:t>
            </w:r>
            <w:proofErr w:type="spellEnd"/>
            <w:r w:rsidR="005B5094" w:rsidRPr="005B5094">
              <w:rPr>
                <w:rFonts w:ascii="Menlo" w:hAnsi="Menlo" w:cs="Menlo"/>
                <w:color w:val="ABB2BF"/>
                <w:sz w:val="16"/>
                <w:szCs w:val="16"/>
              </w:rPr>
              <w:t xml:space="preserve"> </w:t>
            </w:r>
            <w:r w:rsidR="005B5094" w:rsidRPr="005B5094">
              <w:rPr>
                <w:rFonts w:ascii="Menlo" w:hAnsi="Menlo" w:cs="Menlo"/>
                <w:color w:val="C678DD"/>
                <w:sz w:val="16"/>
                <w:szCs w:val="16"/>
              </w:rPr>
              <w:t>in</w:t>
            </w:r>
            <w:r w:rsidR="005B5094" w:rsidRPr="005B5094">
              <w:rPr>
                <w:rFonts w:ascii="Menlo" w:hAnsi="Menlo" w:cs="Menlo"/>
                <w:color w:val="ABB2BF"/>
                <w:sz w:val="16"/>
                <w:szCs w:val="16"/>
              </w:rPr>
              <w:t xml:space="preserve"> </w:t>
            </w:r>
            <w:proofErr w:type="spellStart"/>
            <w:r w:rsidR="005B5094" w:rsidRPr="005B5094">
              <w:rPr>
                <w:rFonts w:ascii="Menlo" w:hAnsi="Menlo" w:cs="Menlo"/>
                <w:color w:val="ABB2BF"/>
                <w:sz w:val="16"/>
                <w:szCs w:val="16"/>
              </w:rPr>
              <w:t>words</w:t>
            </w:r>
            <w:proofErr w:type="spellEnd"/>
            <w:r w:rsidR="005B5094" w:rsidRPr="005B5094">
              <w:rPr>
                <w:rFonts w:ascii="Menlo" w:hAnsi="Menlo" w:cs="Menlo"/>
                <w:color w:val="ABB2BF"/>
                <w:sz w:val="16"/>
                <w:szCs w:val="16"/>
              </w:rPr>
              <w:t>:</w:t>
            </w:r>
          </w:p>
          <w:p w14:paraId="2C64BA9B" w14:textId="4E283880" w:rsidR="005B5094" w:rsidRPr="005B5094" w:rsidRDefault="005B5094" w:rsidP="005B5094">
            <w:pPr>
              <w:shd w:val="clear" w:color="auto" w:fill="23272E"/>
              <w:spacing w:line="315" w:lineRule="atLeast"/>
              <w:rPr>
                <w:rFonts w:ascii="Menlo" w:hAnsi="Menlo" w:cs="Menlo"/>
                <w:color w:val="ABB2BF"/>
                <w:sz w:val="16"/>
                <w:szCs w:val="16"/>
              </w:rPr>
            </w:pPr>
            <w:r w:rsidRPr="005B5094">
              <w:rPr>
                <w:rFonts w:ascii="Menlo" w:hAnsi="Menlo" w:cs="Menlo"/>
                <w:color w:val="ABB2BF"/>
                <w:sz w:val="16"/>
                <w:szCs w:val="16"/>
              </w:rPr>
              <w:t xml:space="preserve">    </w:t>
            </w:r>
            <w:r w:rsidR="00261682">
              <w:rPr>
                <w:rFonts w:ascii="Menlo" w:hAnsi="Menlo" w:cs="Menlo"/>
                <w:color w:val="ABB2BF"/>
                <w:sz w:val="16"/>
                <w:szCs w:val="16"/>
              </w:rPr>
              <w:t xml:space="preserve">    </w:t>
            </w:r>
            <w:proofErr w:type="spellStart"/>
            <w:r w:rsidRPr="005B5094">
              <w:rPr>
                <w:rFonts w:ascii="Menlo" w:hAnsi="Menlo" w:cs="Menlo"/>
                <w:color w:val="ABB2BF"/>
                <w:sz w:val="16"/>
                <w:szCs w:val="16"/>
              </w:rPr>
              <w:t>characters</w:t>
            </w:r>
            <w:proofErr w:type="spellEnd"/>
            <w:r w:rsidRPr="005B5094">
              <w:rPr>
                <w:rFonts w:ascii="Menlo" w:hAnsi="Menlo" w:cs="Menlo"/>
                <w:color w:val="ABB2BF"/>
                <w:sz w:val="16"/>
                <w:szCs w:val="16"/>
              </w:rPr>
              <w:t xml:space="preserve"> </w:t>
            </w:r>
            <w:r w:rsidRPr="005B5094">
              <w:rPr>
                <w:rFonts w:ascii="Menlo" w:hAnsi="Menlo" w:cs="Menlo"/>
                <w:color w:val="56B6C2"/>
                <w:sz w:val="16"/>
                <w:szCs w:val="16"/>
              </w:rPr>
              <w:t>=</w:t>
            </w:r>
            <w:r w:rsidRPr="005B5094">
              <w:rPr>
                <w:rFonts w:ascii="Menlo" w:hAnsi="Menlo" w:cs="Menlo"/>
                <w:color w:val="ABB2BF"/>
                <w:sz w:val="16"/>
                <w:szCs w:val="16"/>
              </w:rPr>
              <w:t xml:space="preserve"> </w:t>
            </w:r>
            <w:proofErr w:type="spellStart"/>
            <w:proofErr w:type="gramStart"/>
            <w:r w:rsidRPr="005B5094">
              <w:rPr>
                <w:rFonts w:ascii="Menlo" w:hAnsi="Menlo" w:cs="Menlo"/>
                <w:color w:val="ABB2BF"/>
                <w:sz w:val="16"/>
                <w:szCs w:val="16"/>
              </w:rPr>
              <w:t>word.</w:t>
            </w:r>
            <w:r w:rsidRPr="005B5094">
              <w:rPr>
                <w:rFonts w:ascii="Menlo" w:hAnsi="Menlo" w:cs="Menlo"/>
                <w:color w:val="61AFEF"/>
                <w:sz w:val="16"/>
                <w:szCs w:val="16"/>
              </w:rPr>
              <w:t>split</w:t>
            </w:r>
            <w:proofErr w:type="spellEnd"/>
            <w:proofErr w:type="gramEnd"/>
            <w:r w:rsidRPr="005B5094">
              <w:rPr>
                <w:rFonts w:ascii="Menlo" w:hAnsi="Menlo" w:cs="Menlo"/>
                <w:color w:val="ABB2BF"/>
                <w:sz w:val="16"/>
                <w:szCs w:val="16"/>
              </w:rPr>
              <w:t>(</w:t>
            </w:r>
            <w:r w:rsidRPr="005B5094">
              <w:rPr>
                <w:rFonts w:ascii="Menlo" w:hAnsi="Menlo" w:cs="Menlo"/>
                <w:color w:val="98C379"/>
                <w:sz w:val="16"/>
                <w:szCs w:val="16"/>
              </w:rPr>
              <w:t>' '</w:t>
            </w:r>
            <w:r w:rsidRPr="005B5094">
              <w:rPr>
                <w:rFonts w:ascii="Menlo" w:hAnsi="Menlo" w:cs="Menlo"/>
                <w:color w:val="ABB2BF"/>
                <w:sz w:val="16"/>
                <w:szCs w:val="16"/>
              </w:rPr>
              <w:t xml:space="preserve">)  </w:t>
            </w:r>
            <w:r w:rsidRPr="005B5094">
              <w:rPr>
                <w:rFonts w:ascii="Menlo" w:hAnsi="Menlo" w:cs="Menlo"/>
                <w:color w:val="7F848E"/>
                <w:sz w:val="16"/>
                <w:szCs w:val="16"/>
              </w:rPr>
              <w:t># Ein Leerzeichen trennt Buchstaben</w:t>
            </w:r>
          </w:p>
          <w:p w14:paraId="2F579F7B" w14:textId="3A3902FA" w:rsidR="005B5094" w:rsidRPr="005B5094" w:rsidRDefault="005B5094" w:rsidP="005B5094">
            <w:pPr>
              <w:shd w:val="clear" w:color="auto" w:fill="23272E"/>
              <w:spacing w:line="315" w:lineRule="atLeast"/>
              <w:rPr>
                <w:rFonts w:ascii="Menlo" w:hAnsi="Menlo" w:cs="Menlo"/>
                <w:color w:val="ABB2BF"/>
                <w:sz w:val="16"/>
                <w:szCs w:val="16"/>
              </w:rPr>
            </w:pPr>
            <w:r w:rsidRPr="005B5094">
              <w:rPr>
                <w:rFonts w:ascii="Menlo" w:hAnsi="Menlo" w:cs="Menlo"/>
                <w:color w:val="ABB2BF"/>
                <w:sz w:val="16"/>
                <w:szCs w:val="16"/>
              </w:rPr>
              <w:t xml:space="preserve">    </w:t>
            </w:r>
            <w:r w:rsidR="00261682">
              <w:rPr>
                <w:rFonts w:ascii="Menlo" w:hAnsi="Menlo" w:cs="Menlo"/>
                <w:color w:val="ABB2BF"/>
                <w:sz w:val="16"/>
                <w:szCs w:val="16"/>
              </w:rPr>
              <w:t xml:space="preserve">    </w:t>
            </w:r>
            <w:proofErr w:type="spellStart"/>
            <w:r w:rsidRPr="005B5094">
              <w:rPr>
                <w:rFonts w:ascii="Menlo" w:hAnsi="Menlo" w:cs="Menlo"/>
                <w:color w:val="ABB2BF"/>
                <w:sz w:val="16"/>
                <w:szCs w:val="16"/>
              </w:rPr>
              <w:t>decoded_word</w:t>
            </w:r>
            <w:proofErr w:type="spellEnd"/>
            <w:r w:rsidRPr="005B5094">
              <w:rPr>
                <w:rFonts w:ascii="Menlo" w:hAnsi="Menlo" w:cs="Menlo"/>
                <w:color w:val="ABB2BF"/>
                <w:sz w:val="16"/>
                <w:szCs w:val="16"/>
              </w:rPr>
              <w:t xml:space="preserve"> </w:t>
            </w:r>
            <w:r w:rsidRPr="005B5094">
              <w:rPr>
                <w:rFonts w:ascii="Menlo" w:hAnsi="Menlo" w:cs="Menlo"/>
                <w:color w:val="56B6C2"/>
                <w:sz w:val="16"/>
                <w:szCs w:val="16"/>
              </w:rPr>
              <w:t>=</w:t>
            </w:r>
            <w:r w:rsidRPr="005B5094">
              <w:rPr>
                <w:rFonts w:ascii="Menlo" w:hAnsi="Menlo" w:cs="Menlo"/>
                <w:color w:val="ABB2BF"/>
                <w:sz w:val="16"/>
                <w:szCs w:val="16"/>
              </w:rPr>
              <w:t xml:space="preserve"> </w:t>
            </w:r>
            <w:r w:rsidRPr="005B5094">
              <w:rPr>
                <w:rFonts w:ascii="Menlo" w:hAnsi="Menlo" w:cs="Menlo"/>
                <w:color w:val="98C379"/>
                <w:sz w:val="16"/>
                <w:szCs w:val="16"/>
              </w:rPr>
              <w:t>'</w:t>
            </w:r>
            <w:proofErr w:type="gramStart"/>
            <w:r w:rsidRPr="005B5094">
              <w:rPr>
                <w:rFonts w:ascii="Menlo" w:hAnsi="Menlo" w:cs="Menlo"/>
                <w:color w:val="98C379"/>
                <w:sz w:val="16"/>
                <w:szCs w:val="16"/>
              </w:rPr>
              <w:t>'</w:t>
            </w:r>
            <w:r w:rsidRPr="005B5094">
              <w:rPr>
                <w:rFonts w:ascii="Menlo" w:hAnsi="Menlo" w:cs="Menlo"/>
                <w:color w:val="ABB2BF"/>
                <w:sz w:val="16"/>
                <w:szCs w:val="16"/>
              </w:rPr>
              <w:t>.</w:t>
            </w:r>
            <w:proofErr w:type="spellStart"/>
            <w:r w:rsidRPr="005B5094">
              <w:rPr>
                <w:rFonts w:ascii="Menlo" w:hAnsi="Menlo" w:cs="Menlo"/>
                <w:color w:val="61AFEF"/>
                <w:sz w:val="16"/>
                <w:szCs w:val="16"/>
              </w:rPr>
              <w:t>join</w:t>
            </w:r>
            <w:proofErr w:type="spellEnd"/>
            <w:proofErr w:type="gramEnd"/>
            <w:r w:rsidRPr="005B5094">
              <w:rPr>
                <w:rFonts w:ascii="Menlo" w:hAnsi="Menlo" w:cs="Menlo"/>
                <w:color w:val="ABB2BF"/>
                <w:sz w:val="16"/>
                <w:szCs w:val="16"/>
              </w:rPr>
              <w:t>(</w:t>
            </w:r>
            <w:proofErr w:type="spellStart"/>
            <w:r w:rsidRPr="005B5094">
              <w:rPr>
                <w:rFonts w:ascii="Menlo" w:hAnsi="Menlo" w:cs="Menlo"/>
                <w:color w:val="ABB2BF"/>
                <w:sz w:val="16"/>
                <w:szCs w:val="16"/>
              </w:rPr>
              <w:t>morse_dict</w:t>
            </w:r>
            <w:proofErr w:type="spellEnd"/>
            <w:r w:rsidRPr="005B5094">
              <w:rPr>
                <w:rFonts w:ascii="Menlo" w:hAnsi="Menlo" w:cs="Menlo"/>
                <w:color w:val="ABB2BF"/>
                <w:sz w:val="16"/>
                <w:szCs w:val="16"/>
              </w:rPr>
              <w:t>[</w:t>
            </w:r>
            <w:proofErr w:type="spellStart"/>
            <w:r w:rsidRPr="005B5094">
              <w:rPr>
                <w:rFonts w:ascii="Menlo" w:hAnsi="Menlo" w:cs="Menlo"/>
                <w:color w:val="ABB2BF"/>
                <w:sz w:val="16"/>
                <w:szCs w:val="16"/>
              </w:rPr>
              <w:t>char</w:t>
            </w:r>
            <w:proofErr w:type="spellEnd"/>
            <w:r w:rsidRPr="005B5094">
              <w:rPr>
                <w:rFonts w:ascii="Menlo" w:hAnsi="Menlo" w:cs="Menlo"/>
                <w:color w:val="ABB2BF"/>
                <w:sz w:val="16"/>
                <w:szCs w:val="16"/>
              </w:rPr>
              <w:t xml:space="preserve">] </w:t>
            </w:r>
            <w:proofErr w:type="spellStart"/>
            <w:r w:rsidRPr="005B5094">
              <w:rPr>
                <w:rFonts w:ascii="Menlo" w:hAnsi="Menlo" w:cs="Menlo"/>
                <w:color w:val="C678DD"/>
                <w:sz w:val="16"/>
                <w:szCs w:val="16"/>
              </w:rPr>
              <w:t>for</w:t>
            </w:r>
            <w:proofErr w:type="spellEnd"/>
            <w:r w:rsidRPr="005B5094">
              <w:rPr>
                <w:rFonts w:ascii="Menlo" w:hAnsi="Menlo" w:cs="Menlo"/>
                <w:color w:val="ABB2BF"/>
                <w:sz w:val="16"/>
                <w:szCs w:val="16"/>
              </w:rPr>
              <w:t xml:space="preserve"> </w:t>
            </w:r>
            <w:proofErr w:type="spellStart"/>
            <w:r w:rsidRPr="005B5094">
              <w:rPr>
                <w:rFonts w:ascii="Menlo" w:hAnsi="Menlo" w:cs="Menlo"/>
                <w:color w:val="ABB2BF"/>
                <w:sz w:val="16"/>
                <w:szCs w:val="16"/>
              </w:rPr>
              <w:t>char</w:t>
            </w:r>
            <w:proofErr w:type="spellEnd"/>
            <w:r w:rsidRPr="005B5094">
              <w:rPr>
                <w:rFonts w:ascii="Menlo" w:hAnsi="Menlo" w:cs="Menlo"/>
                <w:color w:val="ABB2BF"/>
                <w:sz w:val="16"/>
                <w:szCs w:val="16"/>
              </w:rPr>
              <w:t xml:space="preserve"> </w:t>
            </w:r>
            <w:r w:rsidRPr="005B5094">
              <w:rPr>
                <w:rFonts w:ascii="Menlo" w:hAnsi="Menlo" w:cs="Menlo"/>
                <w:color w:val="C678DD"/>
                <w:sz w:val="16"/>
                <w:szCs w:val="16"/>
              </w:rPr>
              <w:t>in</w:t>
            </w:r>
            <w:r w:rsidRPr="005B5094">
              <w:rPr>
                <w:rFonts w:ascii="Menlo" w:hAnsi="Menlo" w:cs="Menlo"/>
                <w:color w:val="ABB2BF"/>
                <w:sz w:val="16"/>
                <w:szCs w:val="16"/>
              </w:rPr>
              <w:t xml:space="preserve"> </w:t>
            </w:r>
            <w:proofErr w:type="spellStart"/>
            <w:r w:rsidRPr="005B5094">
              <w:rPr>
                <w:rFonts w:ascii="Menlo" w:hAnsi="Menlo" w:cs="Menlo"/>
                <w:color w:val="ABB2BF"/>
                <w:sz w:val="16"/>
                <w:szCs w:val="16"/>
              </w:rPr>
              <w:t>characters</w:t>
            </w:r>
            <w:proofErr w:type="spellEnd"/>
            <w:r w:rsidRPr="005B5094">
              <w:rPr>
                <w:rFonts w:ascii="Menlo" w:hAnsi="Menlo" w:cs="Menlo"/>
                <w:color w:val="ABB2BF"/>
                <w:sz w:val="16"/>
                <w:szCs w:val="16"/>
              </w:rPr>
              <w:t xml:space="preserve"> </w:t>
            </w:r>
            <w:proofErr w:type="spellStart"/>
            <w:r w:rsidRPr="005B5094">
              <w:rPr>
                <w:rFonts w:ascii="Menlo" w:hAnsi="Menlo" w:cs="Menlo"/>
                <w:color w:val="C678DD"/>
                <w:sz w:val="16"/>
                <w:szCs w:val="16"/>
              </w:rPr>
              <w:t>if</w:t>
            </w:r>
            <w:proofErr w:type="spellEnd"/>
            <w:r w:rsidRPr="005B5094">
              <w:rPr>
                <w:rFonts w:ascii="Menlo" w:hAnsi="Menlo" w:cs="Menlo"/>
                <w:color w:val="ABB2BF"/>
                <w:sz w:val="16"/>
                <w:szCs w:val="16"/>
              </w:rPr>
              <w:t xml:space="preserve"> </w:t>
            </w:r>
            <w:proofErr w:type="spellStart"/>
            <w:r w:rsidRPr="005B5094">
              <w:rPr>
                <w:rFonts w:ascii="Menlo" w:hAnsi="Menlo" w:cs="Menlo"/>
                <w:color w:val="ABB2BF"/>
                <w:sz w:val="16"/>
                <w:szCs w:val="16"/>
              </w:rPr>
              <w:t>char</w:t>
            </w:r>
            <w:proofErr w:type="spellEnd"/>
            <w:r w:rsidRPr="005B5094">
              <w:rPr>
                <w:rFonts w:ascii="Menlo" w:hAnsi="Menlo" w:cs="Menlo"/>
                <w:color w:val="ABB2BF"/>
                <w:sz w:val="16"/>
                <w:szCs w:val="16"/>
              </w:rPr>
              <w:t xml:space="preserve"> </w:t>
            </w:r>
            <w:r w:rsidRPr="005B5094">
              <w:rPr>
                <w:rFonts w:ascii="Menlo" w:hAnsi="Menlo" w:cs="Menlo"/>
                <w:color w:val="C678DD"/>
                <w:sz w:val="16"/>
                <w:szCs w:val="16"/>
              </w:rPr>
              <w:t>in</w:t>
            </w:r>
            <w:r w:rsidRPr="005B5094">
              <w:rPr>
                <w:rFonts w:ascii="Menlo" w:hAnsi="Menlo" w:cs="Menlo"/>
                <w:color w:val="ABB2BF"/>
                <w:sz w:val="16"/>
                <w:szCs w:val="16"/>
              </w:rPr>
              <w:t xml:space="preserve"> </w:t>
            </w:r>
            <w:proofErr w:type="spellStart"/>
            <w:r w:rsidRPr="005B5094">
              <w:rPr>
                <w:rFonts w:ascii="Menlo" w:hAnsi="Menlo" w:cs="Menlo"/>
                <w:color w:val="ABB2BF"/>
                <w:sz w:val="16"/>
                <w:szCs w:val="16"/>
              </w:rPr>
              <w:t>morse_dict</w:t>
            </w:r>
            <w:proofErr w:type="spellEnd"/>
            <w:r w:rsidRPr="005B5094">
              <w:rPr>
                <w:rFonts w:ascii="Menlo" w:hAnsi="Menlo" w:cs="Menlo"/>
                <w:color w:val="ABB2BF"/>
                <w:sz w:val="16"/>
                <w:szCs w:val="16"/>
              </w:rPr>
              <w:t>)</w:t>
            </w:r>
          </w:p>
          <w:p w14:paraId="4F8DFCFC" w14:textId="01957C26" w:rsidR="005B5094" w:rsidRPr="005B5094" w:rsidRDefault="005B5094" w:rsidP="005B5094">
            <w:pPr>
              <w:shd w:val="clear" w:color="auto" w:fill="23272E"/>
              <w:spacing w:line="315" w:lineRule="atLeast"/>
              <w:rPr>
                <w:rFonts w:ascii="Menlo" w:hAnsi="Menlo" w:cs="Menlo"/>
                <w:color w:val="ABB2BF"/>
                <w:sz w:val="16"/>
                <w:szCs w:val="16"/>
              </w:rPr>
            </w:pPr>
            <w:r w:rsidRPr="005B5094">
              <w:rPr>
                <w:rFonts w:ascii="Menlo" w:hAnsi="Menlo" w:cs="Menlo"/>
                <w:color w:val="ABB2BF"/>
                <w:sz w:val="16"/>
                <w:szCs w:val="16"/>
              </w:rPr>
              <w:t xml:space="preserve">    </w:t>
            </w:r>
            <w:r w:rsidR="00261682">
              <w:rPr>
                <w:rFonts w:ascii="Menlo" w:hAnsi="Menlo" w:cs="Menlo"/>
                <w:color w:val="ABB2BF"/>
                <w:sz w:val="16"/>
                <w:szCs w:val="16"/>
              </w:rPr>
              <w:t xml:space="preserve">    </w:t>
            </w:r>
            <w:proofErr w:type="spellStart"/>
            <w:r w:rsidRPr="005B5094">
              <w:rPr>
                <w:rFonts w:ascii="Menlo" w:hAnsi="Menlo" w:cs="Menlo"/>
                <w:color w:val="ABB2BF"/>
                <w:sz w:val="16"/>
                <w:szCs w:val="16"/>
              </w:rPr>
              <w:t>decoded_</w:t>
            </w:r>
            <w:proofErr w:type="gramStart"/>
            <w:r w:rsidRPr="005B5094">
              <w:rPr>
                <w:rFonts w:ascii="Menlo" w:hAnsi="Menlo" w:cs="Menlo"/>
                <w:color w:val="ABB2BF"/>
                <w:sz w:val="16"/>
                <w:szCs w:val="16"/>
              </w:rPr>
              <w:t>text.</w:t>
            </w:r>
            <w:r w:rsidRPr="005B5094">
              <w:rPr>
                <w:rFonts w:ascii="Menlo" w:hAnsi="Menlo" w:cs="Menlo"/>
                <w:color w:val="61AFEF"/>
                <w:sz w:val="16"/>
                <w:szCs w:val="16"/>
              </w:rPr>
              <w:t>append</w:t>
            </w:r>
            <w:proofErr w:type="spellEnd"/>
            <w:proofErr w:type="gramEnd"/>
            <w:r w:rsidRPr="005B5094">
              <w:rPr>
                <w:rFonts w:ascii="Menlo" w:hAnsi="Menlo" w:cs="Menlo"/>
                <w:color w:val="ABB2BF"/>
                <w:sz w:val="16"/>
                <w:szCs w:val="16"/>
              </w:rPr>
              <w:t>(</w:t>
            </w:r>
            <w:proofErr w:type="spellStart"/>
            <w:r w:rsidRPr="005B5094">
              <w:rPr>
                <w:rFonts w:ascii="Menlo" w:hAnsi="Menlo" w:cs="Menlo"/>
                <w:color w:val="ABB2BF"/>
                <w:sz w:val="16"/>
                <w:szCs w:val="16"/>
              </w:rPr>
              <w:t>decoded_word</w:t>
            </w:r>
            <w:proofErr w:type="spellEnd"/>
            <w:r w:rsidRPr="005B5094">
              <w:rPr>
                <w:rFonts w:ascii="Menlo" w:hAnsi="Menlo" w:cs="Menlo"/>
                <w:color w:val="ABB2BF"/>
                <w:sz w:val="16"/>
                <w:szCs w:val="16"/>
              </w:rPr>
              <w:t>)</w:t>
            </w:r>
          </w:p>
          <w:p w14:paraId="152F3E72" w14:textId="77777777" w:rsidR="005B5094" w:rsidRPr="005B5094" w:rsidRDefault="005B5094" w:rsidP="005B5094">
            <w:pPr>
              <w:shd w:val="clear" w:color="auto" w:fill="23272E"/>
              <w:spacing w:line="315" w:lineRule="atLeast"/>
              <w:rPr>
                <w:rFonts w:ascii="Menlo" w:hAnsi="Menlo" w:cs="Menlo"/>
                <w:color w:val="ABB2BF"/>
                <w:sz w:val="16"/>
                <w:szCs w:val="16"/>
              </w:rPr>
            </w:pPr>
          </w:p>
          <w:p w14:paraId="507B484C" w14:textId="45C48888" w:rsidR="005B5094" w:rsidRPr="005B5094" w:rsidRDefault="00E72834" w:rsidP="005B5094">
            <w:pPr>
              <w:shd w:val="clear" w:color="auto" w:fill="23272E"/>
              <w:spacing w:line="315" w:lineRule="atLeast"/>
              <w:rPr>
                <w:rFonts w:ascii="Menlo" w:hAnsi="Menlo" w:cs="Menlo"/>
                <w:color w:val="ABB2BF"/>
                <w:sz w:val="16"/>
                <w:szCs w:val="16"/>
              </w:rPr>
            </w:pPr>
            <w:r>
              <w:rPr>
                <w:rFonts w:ascii="Menlo" w:hAnsi="Menlo" w:cs="Menlo"/>
                <w:color w:val="C678DD"/>
                <w:sz w:val="16"/>
                <w:szCs w:val="16"/>
              </w:rPr>
              <w:t xml:space="preserve">    </w:t>
            </w:r>
            <w:proofErr w:type="spellStart"/>
            <w:r w:rsidR="005B5094" w:rsidRPr="005B5094">
              <w:rPr>
                <w:rFonts w:ascii="Menlo" w:hAnsi="Menlo" w:cs="Menlo"/>
                <w:color w:val="C678DD"/>
                <w:sz w:val="16"/>
                <w:szCs w:val="16"/>
              </w:rPr>
              <w:t>return</w:t>
            </w:r>
            <w:proofErr w:type="spellEnd"/>
            <w:r w:rsidR="005B5094" w:rsidRPr="005B5094">
              <w:rPr>
                <w:rFonts w:ascii="Menlo" w:hAnsi="Menlo" w:cs="Menlo"/>
                <w:color w:val="ABB2BF"/>
                <w:sz w:val="16"/>
                <w:szCs w:val="16"/>
              </w:rPr>
              <w:t xml:space="preserve"> </w:t>
            </w:r>
            <w:r w:rsidR="005B5094" w:rsidRPr="005B5094">
              <w:rPr>
                <w:rFonts w:ascii="Menlo" w:hAnsi="Menlo" w:cs="Menlo"/>
                <w:color w:val="98C379"/>
                <w:sz w:val="16"/>
                <w:szCs w:val="16"/>
              </w:rPr>
              <w:t xml:space="preserve">' </w:t>
            </w:r>
            <w:proofErr w:type="gramStart"/>
            <w:r w:rsidR="005B5094" w:rsidRPr="005B5094">
              <w:rPr>
                <w:rFonts w:ascii="Menlo" w:hAnsi="Menlo" w:cs="Menlo"/>
                <w:color w:val="98C379"/>
                <w:sz w:val="16"/>
                <w:szCs w:val="16"/>
              </w:rPr>
              <w:t>'</w:t>
            </w:r>
            <w:r w:rsidR="005B5094" w:rsidRPr="005B5094">
              <w:rPr>
                <w:rFonts w:ascii="Menlo" w:hAnsi="Menlo" w:cs="Menlo"/>
                <w:color w:val="ABB2BF"/>
                <w:sz w:val="16"/>
                <w:szCs w:val="16"/>
              </w:rPr>
              <w:t>.</w:t>
            </w:r>
            <w:proofErr w:type="spellStart"/>
            <w:r w:rsidR="005B5094" w:rsidRPr="005B5094">
              <w:rPr>
                <w:rFonts w:ascii="Menlo" w:hAnsi="Menlo" w:cs="Menlo"/>
                <w:color w:val="61AFEF"/>
                <w:sz w:val="16"/>
                <w:szCs w:val="16"/>
              </w:rPr>
              <w:t>join</w:t>
            </w:r>
            <w:proofErr w:type="spellEnd"/>
            <w:proofErr w:type="gramEnd"/>
            <w:r w:rsidR="005B5094" w:rsidRPr="005B5094">
              <w:rPr>
                <w:rFonts w:ascii="Menlo" w:hAnsi="Menlo" w:cs="Menlo"/>
                <w:color w:val="ABB2BF"/>
                <w:sz w:val="16"/>
                <w:szCs w:val="16"/>
              </w:rPr>
              <w:t>(</w:t>
            </w:r>
            <w:proofErr w:type="spellStart"/>
            <w:r w:rsidR="005B5094" w:rsidRPr="005B5094">
              <w:rPr>
                <w:rFonts w:ascii="Menlo" w:hAnsi="Menlo" w:cs="Menlo"/>
                <w:color w:val="ABB2BF"/>
                <w:sz w:val="16"/>
                <w:szCs w:val="16"/>
              </w:rPr>
              <w:t>decoded_text</w:t>
            </w:r>
            <w:proofErr w:type="spellEnd"/>
            <w:r w:rsidR="005B5094" w:rsidRPr="005B5094">
              <w:rPr>
                <w:rFonts w:ascii="Menlo" w:hAnsi="Menlo" w:cs="Menlo"/>
                <w:color w:val="ABB2BF"/>
                <w:sz w:val="16"/>
                <w:szCs w:val="16"/>
              </w:rPr>
              <w:t>)</w:t>
            </w:r>
          </w:p>
          <w:p w14:paraId="24915DE2" w14:textId="77777777" w:rsidR="005B5094" w:rsidRPr="005B5094" w:rsidRDefault="005B5094" w:rsidP="005B5094">
            <w:pPr>
              <w:shd w:val="clear" w:color="auto" w:fill="23272E"/>
              <w:spacing w:line="315" w:lineRule="atLeast"/>
              <w:rPr>
                <w:rFonts w:ascii="Menlo" w:hAnsi="Menlo" w:cs="Menlo"/>
                <w:color w:val="ABB2BF"/>
                <w:sz w:val="16"/>
                <w:szCs w:val="16"/>
              </w:rPr>
            </w:pPr>
          </w:p>
          <w:p w14:paraId="77CB6B82" w14:textId="77777777" w:rsidR="005B5094" w:rsidRPr="005B5094" w:rsidRDefault="005B5094" w:rsidP="005B5094">
            <w:pPr>
              <w:shd w:val="clear" w:color="auto" w:fill="23272E"/>
              <w:spacing w:line="315" w:lineRule="atLeast"/>
              <w:rPr>
                <w:rFonts w:ascii="Menlo" w:hAnsi="Menlo" w:cs="Menlo"/>
                <w:color w:val="ABB2BF"/>
                <w:sz w:val="16"/>
                <w:szCs w:val="16"/>
              </w:rPr>
            </w:pPr>
            <w:r w:rsidRPr="005B5094">
              <w:rPr>
                <w:rFonts w:ascii="Menlo" w:hAnsi="Menlo" w:cs="Menlo"/>
                <w:color w:val="7F848E"/>
                <w:sz w:val="16"/>
                <w:szCs w:val="16"/>
              </w:rPr>
              <w:t># Beispiel für die Verwendung der Funktion</w:t>
            </w:r>
          </w:p>
          <w:p w14:paraId="51E85436" w14:textId="77777777" w:rsidR="005B5094" w:rsidRPr="005B5094" w:rsidRDefault="005B5094" w:rsidP="005B5094">
            <w:pPr>
              <w:shd w:val="clear" w:color="auto" w:fill="23272E"/>
              <w:spacing w:line="315" w:lineRule="atLeast"/>
              <w:rPr>
                <w:rFonts w:ascii="Menlo" w:hAnsi="Menlo" w:cs="Menlo"/>
                <w:color w:val="ABB2BF"/>
                <w:sz w:val="16"/>
                <w:szCs w:val="16"/>
              </w:rPr>
            </w:pPr>
            <w:bookmarkStart w:id="135" w:name="OLE_LINK45"/>
            <w:bookmarkStart w:id="136" w:name="OLE_LINK46"/>
            <w:proofErr w:type="spellStart"/>
            <w:r w:rsidRPr="005B5094">
              <w:rPr>
                <w:rFonts w:ascii="Menlo" w:hAnsi="Menlo" w:cs="Menlo"/>
                <w:color w:val="ABB2BF"/>
                <w:sz w:val="16"/>
                <w:szCs w:val="16"/>
              </w:rPr>
              <w:t>morse_code</w:t>
            </w:r>
            <w:proofErr w:type="spellEnd"/>
            <w:r w:rsidRPr="005B5094">
              <w:rPr>
                <w:rFonts w:ascii="Menlo" w:hAnsi="Menlo" w:cs="Menlo"/>
                <w:color w:val="ABB2BF"/>
                <w:sz w:val="16"/>
                <w:szCs w:val="16"/>
              </w:rPr>
              <w:t xml:space="preserve"> </w:t>
            </w:r>
            <w:r w:rsidRPr="005B5094">
              <w:rPr>
                <w:rFonts w:ascii="Menlo" w:hAnsi="Menlo" w:cs="Menlo"/>
                <w:color w:val="56B6C2"/>
                <w:sz w:val="16"/>
                <w:szCs w:val="16"/>
              </w:rPr>
              <w:t>=</w:t>
            </w:r>
            <w:r w:rsidRPr="005B5094">
              <w:rPr>
                <w:rFonts w:ascii="Menlo" w:hAnsi="Menlo" w:cs="Menlo"/>
                <w:color w:val="ABB2BF"/>
                <w:sz w:val="16"/>
                <w:szCs w:val="16"/>
              </w:rPr>
              <w:t xml:space="preserve"> </w:t>
            </w:r>
            <w:bookmarkStart w:id="137" w:name="OLE_LINK43"/>
            <w:bookmarkStart w:id="138" w:name="OLE_LINK44"/>
            <w:r w:rsidRPr="005B5094">
              <w:rPr>
                <w:rFonts w:ascii="Menlo" w:hAnsi="Menlo" w:cs="Menlo"/>
                <w:color w:val="98C379"/>
                <w:sz w:val="16"/>
                <w:szCs w:val="16"/>
              </w:rPr>
              <w:t>'.... . .</w:t>
            </w:r>
            <w:proofErr w:type="gramStart"/>
            <w:r w:rsidRPr="005B5094">
              <w:rPr>
                <w:rFonts w:ascii="Menlo" w:hAnsi="Menlo" w:cs="Menlo"/>
                <w:color w:val="98C379"/>
                <w:sz w:val="16"/>
                <w:szCs w:val="16"/>
              </w:rPr>
              <w:t>-..</w:t>
            </w:r>
            <w:proofErr w:type="gramEnd"/>
            <w:r w:rsidRPr="005B5094">
              <w:rPr>
                <w:rFonts w:ascii="Menlo" w:hAnsi="Menlo" w:cs="Menlo"/>
                <w:color w:val="98C379"/>
                <w:sz w:val="16"/>
                <w:szCs w:val="16"/>
              </w:rPr>
              <w:t xml:space="preserve"> .-.. ---   .-- --- .-. .-.. -..'</w:t>
            </w:r>
            <w:bookmarkEnd w:id="137"/>
            <w:bookmarkEnd w:id="138"/>
          </w:p>
          <w:bookmarkEnd w:id="135"/>
          <w:bookmarkEnd w:id="136"/>
          <w:p w14:paraId="58F36A5E" w14:textId="77777777" w:rsidR="005B5094" w:rsidRPr="005B5094" w:rsidRDefault="005B5094" w:rsidP="005B5094">
            <w:pPr>
              <w:shd w:val="clear" w:color="auto" w:fill="23272E"/>
              <w:spacing w:line="315" w:lineRule="atLeast"/>
              <w:rPr>
                <w:rFonts w:ascii="Menlo" w:hAnsi="Menlo" w:cs="Menlo"/>
                <w:color w:val="ABB2BF"/>
                <w:sz w:val="16"/>
                <w:szCs w:val="16"/>
              </w:rPr>
            </w:pPr>
            <w:proofErr w:type="spellStart"/>
            <w:r w:rsidRPr="005B5094">
              <w:rPr>
                <w:rFonts w:ascii="Menlo" w:hAnsi="Menlo" w:cs="Menlo"/>
                <w:color w:val="ABB2BF"/>
                <w:sz w:val="16"/>
                <w:szCs w:val="16"/>
              </w:rPr>
              <w:t>text</w:t>
            </w:r>
            <w:proofErr w:type="spellEnd"/>
            <w:r w:rsidRPr="005B5094">
              <w:rPr>
                <w:rFonts w:ascii="Menlo" w:hAnsi="Menlo" w:cs="Menlo"/>
                <w:color w:val="ABB2BF"/>
                <w:sz w:val="16"/>
                <w:szCs w:val="16"/>
              </w:rPr>
              <w:t xml:space="preserve"> </w:t>
            </w:r>
            <w:r w:rsidRPr="005B5094">
              <w:rPr>
                <w:rFonts w:ascii="Menlo" w:hAnsi="Menlo" w:cs="Menlo"/>
                <w:color w:val="56B6C2"/>
                <w:sz w:val="16"/>
                <w:szCs w:val="16"/>
              </w:rPr>
              <w:t>=</w:t>
            </w:r>
            <w:r w:rsidRPr="005B5094">
              <w:rPr>
                <w:rFonts w:ascii="Menlo" w:hAnsi="Menlo" w:cs="Menlo"/>
                <w:color w:val="ABB2BF"/>
                <w:sz w:val="16"/>
                <w:szCs w:val="16"/>
              </w:rPr>
              <w:t xml:space="preserve"> </w:t>
            </w:r>
            <w:proofErr w:type="spellStart"/>
            <w:r w:rsidRPr="005B5094">
              <w:rPr>
                <w:rFonts w:ascii="Menlo" w:hAnsi="Menlo" w:cs="Menlo"/>
                <w:color w:val="61AFEF"/>
                <w:sz w:val="16"/>
                <w:szCs w:val="16"/>
              </w:rPr>
              <w:t>morse_to_text</w:t>
            </w:r>
            <w:proofErr w:type="spellEnd"/>
            <w:r w:rsidRPr="005B5094">
              <w:rPr>
                <w:rFonts w:ascii="Menlo" w:hAnsi="Menlo" w:cs="Menlo"/>
                <w:color w:val="ABB2BF"/>
                <w:sz w:val="16"/>
                <w:szCs w:val="16"/>
              </w:rPr>
              <w:t>(</w:t>
            </w:r>
            <w:proofErr w:type="spellStart"/>
            <w:r w:rsidRPr="005B5094">
              <w:rPr>
                <w:rFonts w:ascii="Menlo" w:hAnsi="Menlo" w:cs="Menlo"/>
                <w:color w:val="ABB2BF"/>
                <w:sz w:val="16"/>
                <w:szCs w:val="16"/>
              </w:rPr>
              <w:t>morse_code</w:t>
            </w:r>
            <w:proofErr w:type="spellEnd"/>
            <w:r w:rsidRPr="005B5094">
              <w:rPr>
                <w:rFonts w:ascii="Menlo" w:hAnsi="Menlo" w:cs="Menlo"/>
                <w:color w:val="ABB2BF"/>
                <w:sz w:val="16"/>
                <w:szCs w:val="16"/>
              </w:rPr>
              <w:t>)</w:t>
            </w:r>
          </w:p>
          <w:p w14:paraId="6A7285FF" w14:textId="2730D33E" w:rsidR="005B5094" w:rsidRPr="00261682" w:rsidRDefault="005B5094" w:rsidP="00261682">
            <w:pPr>
              <w:shd w:val="clear" w:color="auto" w:fill="23272E"/>
              <w:spacing w:line="315" w:lineRule="atLeast"/>
              <w:rPr>
                <w:rFonts w:ascii="Menlo" w:hAnsi="Menlo" w:cs="Menlo"/>
                <w:color w:val="ABB2BF"/>
                <w:sz w:val="16"/>
                <w:szCs w:val="16"/>
              </w:rPr>
            </w:pPr>
            <w:proofErr w:type="spellStart"/>
            <w:r w:rsidRPr="005B5094">
              <w:rPr>
                <w:rFonts w:ascii="Menlo" w:hAnsi="Menlo" w:cs="Menlo"/>
                <w:color w:val="56B6C2"/>
                <w:sz w:val="16"/>
                <w:szCs w:val="16"/>
              </w:rPr>
              <w:t>print</w:t>
            </w:r>
            <w:proofErr w:type="spellEnd"/>
            <w:r w:rsidRPr="005B5094">
              <w:rPr>
                <w:rFonts w:ascii="Menlo" w:hAnsi="Menlo" w:cs="Menlo"/>
                <w:color w:val="ABB2BF"/>
                <w:sz w:val="16"/>
                <w:szCs w:val="16"/>
              </w:rPr>
              <w:t>(</w:t>
            </w:r>
            <w:proofErr w:type="spellStart"/>
            <w:r w:rsidRPr="005B5094">
              <w:rPr>
                <w:rFonts w:ascii="Menlo" w:hAnsi="Menlo" w:cs="Menlo"/>
                <w:color w:val="ABB2BF"/>
                <w:sz w:val="16"/>
                <w:szCs w:val="16"/>
              </w:rPr>
              <w:t>text</w:t>
            </w:r>
            <w:proofErr w:type="spellEnd"/>
            <w:r w:rsidRPr="005B5094">
              <w:rPr>
                <w:rFonts w:ascii="Menlo" w:hAnsi="Menlo" w:cs="Menlo"/>
                <w:color w:val="ABB2BF"/>
                <w:sz w:val="16"/>
                <w:szCs w:val="16"/>
              </w:rPr>
              <w:t>)</w:t>
            </w:r>
            <w:bookmarkEnd w:id="133"/>
            <w:bookmarkEnd w:id="134"/>
          </w:p>
        </w:tc>
      </w:tr>
    </w:tbl>
    <w:p w14:paraId="2A8699FD" w14:textId="77777777" w:rsidR="005B5094" w:rsidRPr="00211AE2" w:rsidRDefault="005B5094" w:rsidP="00211AE2"/>
    <w:p w14:paraId="727DA83E" w14:textId="1D5C2DA3" w:rsidR="00EA5BA3" w:rsidRDefault="002E513F" w:rsidP="00EA5BA3">
      <w:r>
        <w:t>Beschreibung der Lösung:</w:t>
      </w:r>
    </w:p>
    <w:p w14:paraId="59AC471C" w14:textId="77777777" w:rsidR="00EA5BA3" w:rsidRDefault="00EA5BA3" w:rsidP="00EA5BA3"/>
    <w:p w14:paraId="2F6AF792" w14:textId="3E0E701F" w:rsidR="00F00440" w:rsidRDefault="00EA5BA3" w:rsidP="00EA5BA3">
      <w:pPr>
        <w:pStyle w:val="Listenabsatz"/>
        <w:numPr>
          <w:ilvl w:val="0"/>
          <w:numId w:val="26"/>
        </w:numPr>
      </w:pPr>
      <w:r>
        <w:t>Morsecode-Lexikon (</w:t>
      </w:r>
      <w:proofErr w:type="spellStart"/>
      <w:r w:rsidRPr="00F00440">
        <w:rPr>
          <w:b/>
          <w:bCs/>
        </w:rPr>
        <w:t>morse_dict</w:t>
      </w:r>
      <w:proofErr w:type="spellEnd"/>
      <w:r>
        <w:t>): Dieses Wörterbuch (</w:t>
      </w:r>
      <w:proofErr w:type="spellStart"/>
      <w:r w:rsidRPr="00F00440">
        <w:rPr>
          <w:b/>
          <w:bCs/>
        </w:rPr>
        <w:t>dict</w:t>
      </w:r>
      <w:proofErr w:type="spellEnd"/>
      <w:r>
        <w:t xml:space="preserve">) ordnet jedem Morsecode-Zeichen (als Schlüssel) einen entsprechenden Buchstaben oder eine Zahl (als Wert) zu. In Python ist ein </w:t>
      </w:r>
      <w:proofErr w:type="spellStart"/>
      <w:r>
        <w:t>dict</w:t>
      </w:r>
      <w:proofErr w:type="spellEnd"/>
      <w:r>
        <w:t xml:space="preserve"> (Wörterbuch) eine Sammlung, die ungeordnet, veränderbar und indiziert ist. In </w:t>
      </w:r>
      <w:proofErr w:type="spellStart"/>
      <w:r>
        <w:t>morse_dict</w:t>
      </w:r>
      <w:proofErr w:type="spellEnd"/>
      <w:r>
        <w:t xml:space="preserve"> repräsentieren die Schlüssel Morsecode-Zeichen (z.B. </w:t>
      </w:r>
      <w:proofErr w:type="gramStart"/>
      <w:r>
        <w:t>'.-</w:t>
      </w:r>
      <w:proofErr w:type="gramEnd"/>
      <w:r>
        <w:t>' für 'A') und die Werte sind die entsprechenden alphanumerischen Zeichen.</w:t>
      </w:r>
      <w:r w:rsidR="00F00440">
        <w:br/>
      </w:r>
    </w:p>
    <w:p w14:paraId="7BAE230F" w14:textId="6283E604" w:rsidR="00F00440" w:rsidRDefault="00EA5BA3" w:rsidP="00EA5BA3">
      <w:pPr>
        <w:pStyle w:val="Listenabsatz"/>
        <w:numPr>
          <w:ilvl w:val="0"/>
          <w:numId w:val="26"/>
        </w:numPr>
      </w:pPr>
      <w:r>
        <w:t xml:space="preserve">Die Funktion </w:t>
      </w:r>
      <w:proofErr w:type="spellStart"/>
      <w:r w:rsidRPr="00F00440">
        <w:rPr>
          <w:b/>
          <w:bCs/>
        </w:rPr>
        <w:t>morse_to_text</w:t>
      </w:r>
      <w:proofErr w:type="spellEnd"/>
      <w:r>
        <w:t xml:space="preserve">: Diese Funktion nimmt einen Morsecode-String als Eingabe und verwendet das </w:t>
      </w:r>
      <w:proofErr w:type="spellStart"/>
      <w:r w:rsidRPr="00F00440">
        <w:rPr>
          <w:b/>
          <w:bCs/>
        </w:rPr>
        <w:t>morse_dict</w:t>
      </w:r>
      <w:proofErr w:type="spellEnd"/>
      <w:r>
        <w:t>, um ihn in alphanumerischen Text umzuwandeln.</w:t>
      </w:r>
      <w:r w:rsidR="00F00440">
        <w:br/>
      </w:r>
    </w:p>
    <w:p w14:paraId="21056460" w14:textId="77777777" w:rsidR="00F00440" w:rsidRDefault="00EA5BA3" w:rsidP="00EA5BA3">
      <w:pPr>
        <w:pStyle w:val="Listenabsatz"/>
        <w:numPr>
          <w:ilvl w:val="0"/>
          <w:numId w:val="26"/>
        </w:numPr>
      </w:pPr>
      <w:r>
        <w:t>Aufteilung des Morsecode-Strings:</w:t>
      </w:r>
    </w:p>
    <w:p w14:paraId="0EBC68F5" w14:textId="77777777" w:rsidR="00F00440" w:rsidRDefault="00EA5BA3" w:rsidP="00EA5BA3">
      <w:pPr>
        <w:pStyle w:val="Listenabsatz"/>
        <w:numPr>
          <w:ilvl w:val="1"/>
          <w:numId w:val="26"/>
        </w:numPr>
      </w:pPr>
      <w:r>
        <w:t>Der Morsecode-String wird zuerst in Wörter aufgeteilt. In Morsecode werden Wörter durch drei Leerzeichen ('   ') getrennt.</w:t>
      </w:r>
    </w:p>
    <w:p w14:paraId="36FF0633" w14:textId="709D9835" w:rsidR="00F00440" w:rsidRDefault="00EA5BA3" w:rsidP="00EA5BA3">
      <w:pPr>
        <w:pStyle w:val="Listenabsatz"/>
        <w:numPr>
          <w:ilvl w:val="1"/>
          <w:numId w:val="26"/>
        </w:numPr>
      </w:pPr>
      <w:r>
        <w:t>Jedes Wort wird dann weiter in einzelne Morsecode-Zeichen aufgeteilt, die durch ein Leerzeichen (' ') voneinander getrennt sind.</w:t>
      </w:r>
      <w:r w:rsidR="00F00440">
        <w:br/>
      </w:r>
    </w:p>
    <w:p w14:paraId="27C00E37" w14:textId="77777777" w:rsidR="00F00440" w:rsidRDefault="00EA5BA3" w:rsidP="00EA5BA3">
      <w:pPr>
        <w:pStyle w:val="Listenabsatz"/>
        <w:numPr>
          <w:ilvl w:val="0"/>
          <w:numId w:val="26"/>
        </w:numPr>
      </w:pPr>
      <w:r>
        <w:t xml:space="preserve">Dekodierung: Jedes Morsecode-Zeichen eines Wortes wird anhand des </w:t>
      </w:r>
      <w:proofErr w:type="spellStart"/>
      <w:r w:rsidRPr="00F00440">
        <w:rPr>
          <w:b/>
          <w:bCs/>
        </w:rPr>
        <w:t>morse_dict</w:t>
      </w:r>
      <w:proofErr w:type="spellEnd"/>
      <w:r>
        <w:t xml:space="preserve"> in den entsprechenden alphanumerischen Charakter umgewandelt. Jedes Wort wird dann zu einem vollständigen alphanumerischen Wort zusammengesetzt.</w:t>
      </w:r>
      <w:r w:rsidR="00F00440">
        <w:br/>
      </w:r>
    </w:p>
    <w:p w14:paraId="2A8275DA" w14:textId="0930412C" w:rsidR="00C91FF4" w:rsidRDefault="00EA5BA3" w:rsidP="00405579">
      <w:pPr>
        <w:pStyle w:val="Listenabsatz"/>
        <w:numPr>
          <w:ilvl w:val="0"/>
          <w:numId w:val="26"/>
        </w:numPr>
      </w:pPr>
      <w:r>
        <w:t>Ergebnis: Die dekodierten Wörter werden zu einem vollständigen Satz zusammengefügt und zurückgegeben</w:t>
      </w:r>
      <w:r w:rsidR="00F00440">
        <w:t>.</w:t>
      </w:r>
      <w:r w:rsidR="00F00440">
        <w:br/>
      </w:r>
      <w:r w:rsidR="00F00440">
        <w:br/>
      </w:r>
      <w:r>
        <w:t>Das Programm endet mit einem Beispiel, in dem ein Morsecode-String (</w:t>
      </w:r>
      <w:r w:rsidRPr="00F00440">
        <w:rPr>
          <w:b/>
          <w:bCs/>
        </w:rPr>
        <w:t>'.... . .</w:t>
      </w:r>
      <w:proofErr w:type="gramStart"/>
      <w:r w:rsidRPr="00F00440">
        <w:rPr>
          <w:b/>
          <w:bCs/>
        </w:rPr>
        <w:t>-..</w:t>
      </w:r>
      <w:proofErr w:type="gramEnd"/>
      <w:r w:rsidRPr="00F00440">
        <w:rPr>
          <w:b/>
          <w:bCs/>
        </w:rPr>
        <w:t xml:space="preserve"> .-.. ---   .-- --- .-. .-.. </w:t>
      </w:r>
      <w:proofErr w:type="gramStart"/>
      <w:r w:rsidRPr="00F00440">
        <w:rPr>
          <w:b/>
          <w:bCs/>
        </w:rPr>
        <w:t>-..</w:t>
      </w:r>
      <w:proofErr w:type="gramEnd"/>
      <w:r w:rsidRPr="00F00440">
        <w:rPr>
          <w:b/>
          <w:bCs/>
        </w:rPr>
        <w:t>'</w:t>
      </w:r>
      <w:r>
        <w:t>) in Text (</w:t>
      </w:r>
      <w:r w:rsidRPr="00F00440">
        <w:rPr>
          <w:b/>
          <w:bCs/>
        </w:rPr>
        <w:t>'HELLO WORLD'</w:t>
      </w:r>
      <w:r w:rsidR="002E513F">
        <w:t>)</w:t>
      </w:r>
      <w:r>
        <w:t xml:space="preserve"> umgewandelt und ausgegeben wird. </w:t>
      </w:r>
      <w:r w:rsidR="00F00440">
        <w:br/>
      </w:r>
      <w:r w:rsidR="00F00440">
        <w:br/>
      </w:r>
      <w:r>
        <w:t>Die Verwendung eines Wörterbuchs ist hier besonders effektiv, da es eine schnelle und direkte Zuordnung von Morsezeichen zu alphanumerischen Zeichen ermöglicht.</w:t>
      </w:r>
    </w:p>
    <w:p w14:paraId="69F00476" w14:textId="77777777" w:rsidR="00C91FF4" w:rsidRDefault="00C91FF4"/>
    <w:sectPr w:rsidR="00C91FF4">
      <w:headerReference w:type="default" r:id="rId11"/>
      <w:footerReference w:type="default" r:id="rId12"/>
      <w:pgSz w:w="11909" w:h="16834"/>
      <w:pgMar w:top="1440" w:right="1440" w:bottom="1440" w:left="1440" w:header="720" w:footer="720" w:gutter="0"/>
      <w:pgNumType w:start="1"/>
      <w:cols w:space="1701"/>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86DE235" w16cex:dateUtc="2024-08-20T15:48:00Z"/>
  <w16cex:commentExtensible w16cex:durableId="6AE55C58" w16cex:dateUtc="2024-08-20T15:50:00Z"/>
  <w16cex:commentExtensible w16cex:durableId="2F1FE23A" w16cex:dateUtc="2024-07-05T00:15: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74BC40" w14:textId="77777777" w:rsidR="00AC4E23" w:rsidRDefault="00AC4E23">
      <w:pPr>
        <w:spacing w:line="240" w:lineRule="auto"/>
      </w:pPr>
      <w:r>
        <w:separator/>
      </w:r>
    </w:p>
  </w:endnote>
  <w:endnote w:type="continuationSeparator" w:id="0">
    <w:p w14:paraId="7878B329" w14:textId="77777777" w:rsidR="00AC4E23" w:rsidRDefault="00AC4E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altName w:val="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enlo">
    <w:altName w:val="DokChampa"/>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8AA6AC" w14:textId="77777777" w:rsidR="00F86829" w:rsidRDefault="00F86829">
    <w:pPr>
      <w:jc w:val="right"/>
    </w:pPr>
    <w:r>
      <w:t>jugendhackt.org/lab/…</w:t>
    </w:r>
    <w:r>
      <w:tab/>
    </w: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462EDE" w14:textId="77777777" w:rsidR="00AC4E23" w:rsidRDefault="00AC4E23">
      <w:pPr>
        <w:spacing w:line="240" w:lineRule="auto"/>
      </w:pPr>
      <w:r>
        <w:separator/>
      </w:r>
    </w:p>
  </w:footnote>
  <w:footnote w:type="continuationSeparator" w:id="0">
    <w:p w14:paraId="31A119E1" w14:textId="77777777" w:rsidR="00AC4E23" w:rsidRDefault="00AC4E2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3D7984" w14:textId="77777777" w:rsidR="00F86829" w:rsidRDefault="00F86829">
    <w:pPr>
      <w:pStyle w:val="Titel"/>
    </w:pPr>
    <w:bookmarkStart w:id="139" w:name="_z19s6vj24squ"/>
    <w:bookmarkEnd w:id="139"/>
    <w:r>
      <w:rPr>
        <w:noProof/>
      </w:rPr>
      <w:drawing>
        <wp:anchor distT="114300" distB="114300" distL="114300" distR="114300" simplePos="0" relativeHeight="251658240" behindDoc="1" locked="0" layoutInCell="1" allowOverlap="1" wp14:anchorId="370CE654" wp14:editId="04ECE615">
          <wp:simplePos x="0" y="0"/>
          <wp:positionH relativeFrom="column">
            <wp:posOffset>3705225</wp:posOffset>
          </wp:positionH>
          <wp:positionV relativeFrom="paragraph">
            <wp:posOffset>-247649</wp:posOffset>
          </wp:positionV>
          <wp:extent cx="2748139" cy="585788"/>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1"/>
                  <a:srcRect l="-8442" t="-8442"/>
                  <a:stretch/>
                </pic:blipFill>
                <pic:spPr bwMode="auto">
                  <a:xfrm>
                    <a:off x="0" y="0"/>
                    <a:ext cx="2748139" cy="58578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34096"/>
    <w:multiLevelType w:val="hybridMultilevel"/>
    <w:tmpl w:val="E64695C0"/>
    <w:lvl w:ilvl="0" w:tplc="0409000F">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1E6863"/>
    <w:multiLevelType w:val="hybridMultilevel"/>
    <w:tmpl w:val="D6308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5276D7"/>
    <w:multiLevelType w:val="hybridMultilevel"/>
    <w:tmpl w:val="148A7012"/>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B0589B"/>
    <w:multiLevelType w:val="hybridMultilevel"/>
    <w:tmpl w:val="D50A6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F932B9"/>
    <w:multiLevelType w:val="hybridMultilevel"/>
    <w:tmpl w:val="3A44C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EA3200"/>
    <w:multiLevelType w:val="hybridMultilevel"/>
    <w:tmpl w:val="5B985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334C3D"/>
    <w:multiLevelType w:val="multilevel"/>
    <w:tmpl w:val="1AFC7A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9253DD"/>
    <w:multiLevelType w:val="multilevel"/>
    <w:tmpl w:val="F3361C9E"/>
    <w:lvl w:ilvl="0">
      <w:start w:val="1"/>
      <w:numFmt w:val="decimal"/>
      <w:lvlText w:val="%1."/>
      <w:lvlJc w:val="left"/>
      <w:pPr>
        <w:ind w:left="720" w:hanging="360"/>
      </w:pPr>
      <w:rPr>
        <w:rFonts w:hint="default"/>
      </w:rPr>
    </w:lvl>
    <w:lvl w:ilvl="1">
      <w:start w:val="1"/>
      <w:numFmt w:val="bullet"/>
      <w:lvlText w:val=""/>
      <w:lvlJc w:val="left"/>
      <w:pPr>
        <w:tabs>
          <w:tab w:val="num" w:pos="1152"/>
        </w:tabs>
        <w:ind w:left="1440" w:hanging="288"/>
      </w:pPr>
      <w:rPr>
        <w:rFonts w:ascii="Symbol" w:hAnsi="Symbol" w:hint="default"/>
      </w:rPr>
    </w:lvl>
    <w:lvl w:ilvl="2">
      <w:start w:val="1"/>
      <w:numFmt w:val="bullet"/>
      <w:lvlText w:val=""/>
      <w:lvlJc w:val="left"/>
      <w:pPr>
        <w:tabs>
          <w:tab w:val="num" w:pos="1440"/>
        </w:tabs>
        <w:ind w:left="1800" w:hanging="360"/>
      </w:pPr>
      <w:rPr>
        <w:rFonts w:ascii="Symbol" w:hAnsi="Symbol" w:hint="default"/>
      </w:rPr>
    </w:lvl>
    <w:lvl w:ilvl="3">
      <w:start w:val="1"/>
      <w:numFmt w:val="bullet"/>
      <w:lvlText w:val=""/>
      <w:lvlJc w:val="left"/>
      <w:pPr>
        <w:ind w:left="2088" w:hanging="360"/>
      </w:pPr>
      <w:rPr>
        <w:rFonts w:ascii="Symbol" w:hAnsi="Symbol"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3517696B"/>
    <w:multiLevelType w:val="multilevel"/>
    <w:tmpl w:val="19FA0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3B2D73"/>
    <w:multiLevelType w:val="hybridMultilevel"/>
    <w:tmpl w:val="9076A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A3424F"/>
    <w:multiLevelType w:val="hybridMultilevel"/>
    <w:tmpl w:val="19948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FB76EE"/>
    <w:multiLevelType w:val="multilevel"/>
    <w:tmpl w:val="F3361C9E"/>
    <w:lvl w:ilvl="0">
      <w:start w:val="1"/>
      <w:numFmt w:val="decimal"/>
      <w:lvlText w:val="%1."/>
      <w:lvlJc w:val="left"/>
      <w:pPr>
        <w:ind w:left="720" w:hanging="360"/>
      </w:pPr>
      <w:rPr>
        <w:rFonts w:hint="default"/>
      </w:rPr>
    </w:lvl>
    <w:lvl w:ilvl="1">
      <w:start w:val="1"/>
      <w:numFmt w:val="bullet"/>
      <w:lvlText w:val=""/>
      <w:lvlJc w:val="left"/>
      <w:pPr>
        <w:tabs>
          <w:tab w:val="num" w:pos="1152"/>
        </w:tabs>
        <w:ind w:left="1440" w:hanging="288"/>
      </w:pPr>
      <w:rPr>
        <w:rFonts w:ascii="Symbol" w:hAnsi="Symbol" w:hint="default"/>
      </w:rPr>
    </w:lvl>
    <w:lvl w:ilvl="2">
      <w:start w:val="1"/>
      <w:numFmt w:val="bullet"/>
      <w:lvlText w:val=""/>
      <w:lvlJc w:val="left"/>
      <w:pPr>
        <w:tabs>
          <w:tab w:val="num" w:pos="1440"/>
        </w:tabs>
        <w:ind w:left="1800" w:hanging="360"/>
      </w:pPr>
      <w:rPr>
        <w:rFonts w:ascii="Symbol" w:hAnsi="Symbol" w:hint="default"/>
      </w:rPr>
    </w:lvl>
    <w:lvl w:ilvl="3">
      <w:start w:val="1"/>
      <w:numFmt w:val="bullet"/>
      <w:lvlText w:val=""/>
      <w:lvlJc w:val="left"/>
      <w:pPr>
        <w:ind w:left="2088" w:hanging="360"/>
      </w:pPr>
      <w:rPr>
        <w:rFonts w:ascii="Symbol" w:hAnsi="Symbol"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3E1E4A4A"/>
    <w:multiLevelType w:val="multilevel"/>
    <w:tmpl w:val="F3361C9E"/>
    <w:lvl w:ilvl="0">
      <w:start w:val="1"/>
      <w:numFmt w:val="decimal"/>
      <w:lvlText w:val="%1."/>
      <w:lvlJc w:val="left"/>
      <w:pPr>
        <w:ind w:left="720" w:hanging="360"/>
      </w:pPr>
      <w:rPr>
        <w:rFonts w:hint="default"/>
      </w:rPr>
    </w:lvl>
    <w:lvl w:ilvl="1">
      <w:start w:val="1"/>
      <w:numFmt w:val="bullet"/>
      <w:lvlText w:val=""/>
      <w:lvlJc w:val="left"/>
      <w:pPr>
        <w:tabs>
          <w:tab w:val="num" w:pos="1152"/>
        </w:tabs>
        <w:ind w:left="1440" w:hanging="288"/>
      </w:pPr>
      <w:rPr>
        <w:rFonts w:ascii="Symbol" w:hAnsi="Symbol" w:hint="default"/>
      </w:rPr>
    </w:lvl>
    <w:lvl w:ilvl="2">
      <w:start w:val="1"/>
      <w:numFmt w:val="bullet"/>
      <w:lvlText w:val=""/>
      <w:lvlJc w:val="left"/>
      <w:pPr>
        <w:tabs>
          <w:tab w:val="num" w:pos="1440"/>
        </w:tabs>
        <w:ind w:left="1800" w:hanging="360"/>
      </w:pPr>
      <w:rPr>
        <w:rFonts w:ascii="Symbol" w:hAnsi="Symbol" w:hint="default"/>
      </w:rPr>
    </w:lvl>
    <w:lvl w:ilvl="3">
      <w:start w:val="1"/>
      <w:numFmt w:val="bullet"/>
      <w:lvlText w:val=""/>
      <w:lvlJc w:val="left"/>
      <w:pPr>
        <w:ind w:left="2088" w:hanging="360"/>
      </w:pPr>
      <w:rPr>
        <w:rFonts w:ascii="Symbol" w:hAnsi="Symbol"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1AC324B"/>
    <w:multiLevelType w:val="hybridMultilevel"/>
    <w:tmpl w:val="5302E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0A42A1"/>
    <w:multiLevelType w:val="hybridMultilevel"/>
    <w:tmpl w:val="14380758"/>
    <w:lvl w:ilvl="0" w:tplc="FA48677A">
      <w:start w:val="1"/>
      <w:numFmt w:val="decimal"/>
      <w:lvlText w:val="%1."/>
      <w:lvlJc w:val="left"/>
      <w:pPr>
        <w:ind w:left="720" w:hanging="360"/>
      </w:pPr>
      <w:rPr>
        <w:rFonts w:ascii="Source Sans Pro" w:eastAsia="Source Sans Pro" w:hAnsi="Source Sans Pro" w:cs="Source Sans Pr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AA2481"/>
    <w:multiLevelType w:val="hybridMultilevel"/>
    <w:tmpl w:val="30BCF236"/>
    <w:lvl w:ilvl="0" w:tplc="B546E02A">
      <w:start w:val="1"/>
      <w:numFmt w:val="bullet"/>
      <w:lvlText w:val="-"/>
      <w:lvlJc w:val="left"/>
      <w:pPr>
        <w:ind w:left="720" w:hanging="360"/>
      </w:pPr>
      <w:rPr>
        <w:rFonts w:ascii="Source Sans Pro" w:eastAsia="Source Sans Pro" w:hAnsi="Source Sans Pro" w:cs="Source Sans Pr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843554"/>
    <w:multiLevelType w:val="hybridMultilevel"/>
    <w:tmpl w:val="47621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98362D"/>
    <w:multiLevelType w:val="hybridMultilevel"/>
    <w:tmpl w:val="99305660"/>
    <w:lvl w:ilvl="0" w:tplc="6882CFCA">
      <w:start w:val="3"/>
      <w:numFmt w:val="bullet"/>
      <w:lvlText w:val="-"/>
      <w:lvlJc w:val="left"/>
      <w:pPr>
        <w:ind w:left="720" w:hanging="360"/>
      </w:pPr>
      <w:rPr>
        <w:rFonts w:ascii="Source Sans Pro" w:eastAsia="Source Sans Pro" w:hAnsi="Source Sans Pro" w:cs="Source Sans Pr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8A35AA"/>
    <w:multiLevelType w:val="hybridMultilevel"/>
    <w:tmpl w:val="DDD4B700"/>
    <w:lvl w:ilvl="0" w:tplc="6882CFCA">
      <w:start w:val="1"/>
      <w:numFmt w:val="bullet"/>
      <w:lvlText w:val="-"/>
      <w:lvlJc w:val="left"/>
      <w:pPr>
        <w:ind w:left="720" w:hanging="360"/>
      </w:pPr>
      <w:rPr>
        <w:rFonts w:ascii="Source Sans Pro" w:eastAsia="Source Sans Pro" w:hAnsi="Source Sans Pro" w:cs="Source Sans Pr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C2316A"/>
    <w:multiLevelType w:val="hybridMultilevel"/>
    <w:tmpl w:val="554831F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A7C1007"/>
    <w:multiLevelType w:val="hybridMultilevel"/>
    <w:tmpl w:val="1EDA0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514145"/>
    <w:multiLevelType w:val="multilevel"/>
    <w:tmpl w:val="8446E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1A624B"/>
    <w:multiLevelType w:val="hybridMultilevel"/>
    <w:tmpl w:val="599E8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957E72"/>
    <w:multiLevelType w:val="multilevel"/>
    <w:tmpl w:val="77F0A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6323439"/>
    <w:multiLevelType w:val="hybridMultilevel"/>
    <w:tmpl w:val="F3D012C2"/>
    <w:lvl w:ilvl="0" w:tplc="6882CFCA">
      <w:start w:val="1"/>
      <w:numFmt w:val="bullet"/>
      <w:lvlText w:val="-"/>
      <w:lvlJc w:val="left"/>
      <w:pPr>
        <w:ind w:left="720" w:hanging="360"/>
      </w:pPr>
      <w:rPr>
        <w:rFonts w:ascii="Source Sans Pro" w:eastAsia="Source Sans Pro" w:hAnsi="Source Sans Pro" w:cs="Source Sans Pr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3272B4"/>
    <w:multiLevelType w:val="hybridMultilevel"/>
    <w:tmpl w:val="9770415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7D0D25D1"/>
    <w:multiLevelType w:val="hybridMultilevel"/>
    <w:tmpl w:val="FAC27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5"/>
  </w:num>
  <w:num w:numId="3">
    <w:abstractNumId w:val="15"/>
  </w:num>
  <w:num w:numId="4">
    <w:abstractNumId w:val="24"/>
  </w:num>
  <w:num w:numId="5">
    <w:abstractNumId w:val="19"/>
  </w:num>
  <w:num w:numId="6">
    <w:abstractNumId w:val="18"/>
  </w:num>
  <w:num w:numId="7">
    <w:abstractNumId w:val="14"/>
  </w:num>
  <w:num w:numId="8">
    <w:abstractNumId w:val="0"/>
  </w:num>
  <w:num w:numId="9">
    <w:abstractNumId w:val="2"/>
  </w:num>
  <w:num w:numId="10">
    <w:abstractNumId w:val="25"/>
  </w:num>
  <w:num w:numId="11">
    <w:abstractNumId w:val="6"/>
  </w:num>
  <w:num w:numId="12">
    <w:abstractNumId w:val="12"/>
  </w:num>
  <w:num w:numId="13">
    <w:abstractNumId w:val="17"/>
  </w:num>
  <w:num w:numId="14">
    <w:abstractNumId w:val="21"/>
  </w:num>
  <w:num w:numId="15">
    <w:abstractNumId w:val="9"/>
  </w:num>
  <w:num w:numId="16">
    <w:abstractNumId w:val="23"/>
  </w:num>
  <w:num w:numId="17">
    <w:abstractNumId w:val="26"/>
  </w:num>
  <w:num w:numId="18">
    <w:abstractNumId w:val="7"/>
  </w:num>
  <w:num w:numId="19">
    <w:abstractNumId w:val="4"/>
  </w:num>
  <w:num w:numId="20">
    <w:abstractNumId w:val="3"/>
  </w:num>
  <w:num w:numId="21">
    <w:abstractNumId w:val="10"/>
  </w:num>
  <w:num w:numId="22">
    <w:abstractNumId w:val="20"/>
  </w:num>
  <w:num w:numId="23">
    <w:abstractNumId w:val="16"/>
  </w:num>
  <w:num w:numId="24">
    <w:abstractNumId w:val="1"/>
  </w:num>
  <w:num w:numId="25">
    <w:abstractNumId w:val="13"/>
  </w:num>
  <w:num w:numId="26">
    <w:abstractNumId w:val="11"/>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1FF4"/>
    <w:rsid w:val="000049E9"/>
    <w:rsid w:val="00006128"/>
    <w:rsid w:val="000574B1"/>
    <w:rsid w:val="000704EE"/>
    <w:rsid w:val="000748DD"/>
    <w:rsid w:val="00092A1F"/>
    <w:rsid w:val="00097234"/>
    <w:rsid w:val="000A495E"/>
    <w:rsid w:val="0010702F"/>
    <w:rsid w:val="001228AB"/>
    <w:rsid w:val="00124998"/>
    <w:rsid w:val="00124A89"/>
    <w:rsid w:val="00126593"/>
    <w:rsid w:val="00143485"/>
    <w:rsid w:val="00154181"/>
    <w:rsid w:val="00170869"/>
    <w:rsid w:val="001814D6"/>
    <w:rsid w:val="00186ED3"/>
    <w:rsid w:val="00190119"/>
    <w:rsid w:val="001904F0"/>
    <w:rsid w:val="00190E73"/>
    <w:rsid w:val="00193B06"/>
    <w:rsid w:val="001A27C1"/>
    <w:rsid w:val="001A4230"/>
    <w:rsid w:val="001B33E1"/>
    <w:rsid w:val="001C6BDD"/>
    <w:rsid w:val="001D71A9"/>
    <w:rsid w:val="001F07CF"/>
    <w:rsid w:val="001F2B08"/>
    <w:rsid w:val="00211AE2"/>
    <w:rsid w:val="002133F7"/>
    <w:rsid w:val="00213BAC"/>
    <w:rsid w:val="002176AB"/>
    <w:rsid w:val="002370AC"/>
    <w:rsid w:val="00256E69"/>
    <w:rsid w:val="002571FD"/>
    <w:rsid w:val="00261682"/>
    <w:rsid w:val="00270987"/>
    <w:rsid w:val="0027542E"/>
    <w:rsid w:val="00280745"/>
    <w:rsid w:val="002907AF"/>
    <w:rsid w:val="002919D5"/>
    <w:rsid w:val="002A14D6"/>
    <w:rsid w:val="002A2ADD"/>
    <w:rsid w:val="002B0299"/>
    <w:rsid w:val="002C4378"/>
    <w:rsid w:val="002C531C"/>
    <w:rsid w:val="002E0ABE"/>
    <w:rsid w:val="002E513F"/>
    <w:rsid w:val="002E588B"/>
    <w:rsid w:val="002F4F26"/>
    <w:rsid w:val="002F7421"/>
    <w:rsid w:val="002F7CD3"/>
    <w:rsid w:val="003027AB"/>
    <w:rsid w:val="00302AB3"/>
    <w:rsid w:val="003036FC"/>
    <w:rsid w:val="003038E0"/>
    <w:rsid w:val="00326D1C"/>
    <w:rsid w:val="00334689"/>
    <w:rsid w:val="003355BD"/>
    <w:rsid w:val="003359C7"/>
    <w:rsid w:val="0035025C"/>
    <w:rsid w:val="00355A0E"/>
    <w:rsid w:val="00367E6A"/>
    <w:rsid w:val="00375303"/>
    <w:rsid w:val="00386962"/>
    <w:rsid w:val="0039334A"/>
    <w:rsid w:val="003935F8"/>
    <w:rsid w:val="00394062"/>
    <w:rsid w:val="0039493F"/>
    <w:rsid w:val="003E7034"/>
    <w:rsid w:val="003F6C14"/>
    <w:rsid w:val="0040494B"/>
    <w:rsid w:val="00405579"/>
    <w:rsid w:val="0040572D"/>
    <w:rsid w:val="00420FB6"/>
    <w:rsid w:val="004265B1"/>
    <w:rsid w:val="00440E5A"/>
    <w:rsid w:val="00442205"/>
    <w:rsid w:val="00453C5E"/>
    <w:rsid w:val="00475F48"/>
    <w:rsid w:val="00485F5C"/>
    <w:rsid w:val="004956C5"/>
    <w:rsid w:val="00495AF5"/>
    <w:rsid w:val="004D0719"/>
    <w:rsid w:val="004D672F"/>
    <w:rsid w:val="004E6E6E"/>
    <w:rsid w:val="004F1290"/>
    <w:rsid w:val="004F55FB"/>
    <w:rsid w:val="005042FD"/>
    <w:rsid w:val="0050494B"/>
    <w:rsid w:val="005109D6"/>
    <w:rsid w:val="00524FF4"/>
    <w:rsid w:val="005362F7"/>
    <w:rsid w:val="00567633"/>
    <w:rsid w:val="00592AEE"/>
    <w:rsid w:val="005B25AF"/>
    <w:rsid w:val="005B5094"/>
    <w:rsid w:val="005C1667"/>
    <w:rsid w:val="005E161F"/>
    <w:rsid w:val="005F76F5"/>
    <w:rsid w:val="00601D51"/>
    <w:rsid w:val="006061BA"/>
    <w:rsid w:val="00610625"/>
    <w:rsid w:val="00613739"/>
    <w:rsid w:val="006279F5"/>
    <w:rsid w:val="00651BF8"/>
    <w:rsid w:val="006670AC"/>
    <w:rsid w:val="00683784"/>
    <w:rsid w:val="006A0DCE"/>
    <w:rsid w:val="006B1FE1"/>
    <w:rsid w:val="006C1B96"/>
    <w:rsid w:val="006D4F08"/>
    <w:rsid w:val="006E0CE5"/>
    <w:rsid w:val="006E206F"/>
    <w:rsid w:val="00702E02"/>
    <w:rsid w:val="00726039"/>
    <w:rsid w:val="00730C32"/>
    <w:rsid w:val="00737E01"/>
    <w:rsid w:val="0074056D"/>
    <w:rsid w:val="007458ED"/>
    <w:rsid w:val="00755D02"/>
    <w:rsid w:val="00762FAA"/>
    <w:rsid w:val="00790B7B"/>
    <w:rsid w:val="007E71BE"/>
    <w:rsid w:val="007E7829"/>
    <w:rsid w:val="00802A5F"/>
    <w:rsid w:val="008132DF"/>
    <w:rsid w:val="0084650F"/>
    <w:rsid w:val="00877E36"/>
    <w:rsid w:val="008818C3"/>
    <w:rsid w:val="00891478"/>
    <w:rsid w:val="00891F38"/>
    <w:rsid w:val="008A70D4"/>
    <w:rsid w:val="008A7363"/>
    <w:rsid w:val="008B3E96"/>
    <w:rsid w:val="008B473C"/>
    <w:rsid w:val="008B71BE"/>
    <w:rsid w:val="008D0187"/>
    <w:rsid w:val="008D7FDD"/>
    <w:rsid w:val="008E162A"/>
    <w:rsid w:val="008F5A88"/>
    <w:rsid w:val="0091553D"/>
    <w:rsid w:val="00916D81"/>
    <w:rsid w:val="00920F98"/>
    <w:rsid w:val="00925FF4"/>
    <w:rsid w:val="009264AE"/>
    <w:rsid w:val="0096160A"/>
    <w:rsid w:val="009736CD"/>
    <w:rsid w:val="00983F1E"/>
    <w:rsid w:val="009C2010"/>
    <w:rsid w:val="009C2321"/>
    <w:rsid w:val="009C491E"/>
    <w:rsid w:val="009D5A49"/>
    <w:rsid w:val="009F2C2B"/>
    <w:rsid w:val="00A05D76"/>
    <w:rsid w:val="00A078EF"/>
    <w:rsid w:val="00A35650"/>
    <w:rsid w:val="00A40BFD"/>
    <w:rsid w:val="00A40EBE"/>
    <w:rsid w:val="00A51A10"/>
    <w:rsid w:val="00A64217"/>
    <w:rsid w:val="00A7457A"/>
    <w:rsid w:val="00A7791B"/>
    <w:rsid w:val="00A7795C"/>
    <w:rsid w:val="00A94065"/>
    <w:rsid w:val="00A96127"/>
    <w:rsid w:val="00A97B74"/>
    <w:rsid w:val="00AA3EA3"/>
    <w:rsid w:val="00AB6F84"/>
    <w:rsid w:val="00AC4E23"/>
    <w:rsid w:val="00AD1AD1"/>
    <w:rsid w:val="00AE0BBB"/>
    <w:rsid w:val="00AE402A"/>
    <w:rsid w:val="00B1228E"/>
    <w:rsid w:val="00B3136A"/>
    <w:rsid w:val="00B32E49"/>
    <w:rsid w:val="00B345A0"/>
    <w:rsid w:val="00B45490"/>
    <w:rsid w:val="00B53628"/>
    <w:rsid w:val="00B61AE0"/>
    <w:rsid w:val="00B75231"/>
    <w:rsid w:val="00B7731B"/>
    <w:rsid w:val="00B945D0"/>
    <w:rsid w:val="00BA0443"/>
    <w:rsid w:val="00BC13C0"/>
    <w:rsid w:val="00BC33E6"/>
    <w:rsid w:val="00BD1270"/>
    <w:rsid w:val="00BE7CE6"/>
    <w:rsid w:val="00BF0638"/>
    <w:rsid w:val="00C01E37"/>
    <w:rsid w:val="00C07590"/>
    <w:rsid w:val="00C156B1"/>
    <w:rsid w:val="00C174A6"/>
    <w:rsid w:val="00C8159D"/>
    <w:rsid w:val="00C91FF4"/>
    <w:rsid w:val="00C934E2"/>
    <w:rsid w:val="00C978B8"/>
    <w:rsid w:val="00CA05E8"/>
    <w:rsid w:val="00CC34F6"/>
    <w:rsid w:val="00CD1DD5"/>
    <w:rsid w:val="00CF61E5"/>
    <w:rsid w:val="00D03538"/>
    <w:rsid w:val="00D04E97"/>
    <w:rsid w:val="00D231F6"/>
    <w:rsid w:val="00D30042"/>
    <w:rsid w:val="00D326D6"/>
    <w:rsid w:val="00D7066A"/>
    <w:rsid w:val="00D75FD4"/>
    <w:rsid w:val="00D95ABF"/>
    <w:rsid w:val="00DC5147"/>
    <w:rsid w:val="00DD5FAB"/>
    <w:rsid w:val="00DE2DF3"/>
    <w:rsid w:val="00DF0BFB"/>
    <w:rsid w:val="00E01260"/>
    <w:rsid w:val="00E32D6F"/>
    <w:rsid w:val="00E44444"/>
    <w:rsid w:val="00E51363"/>
    <w:rsid w:val="00E72834"/>
    <w:rsid w:val="00E90337"/>
    <w:rsid w:val="00E955A7"/>
    <w:rsid w:val="00EA1B01"/>
    <w:rsid w:val="00EA5BA3"/>
    <w:rsid w:val="00EC50A3"/>
    <w:rsid w:val="00EC70F7"/>
    <w:rsid w:val="00ED52E8"/>
    <w:rsid w:val="00EF5623"/>
    <w:rsid w:val="00F00440"/>
    <w:rsid w:val="00F07984"/>
    <w:rsid w:val="00F07C48"/>
    <w:rsid w:val="00F1616C"/>
    <w:rsid w:val="00F16A7B"/>
    <w:rsid w:val="00F2410D"/>
    <w:rsid w:val="00F26FAF"/>
    <w:rsid w:val="00F31DE2"/>
    <w:rsid w:val="00F5416A"/>
    <w:rsid w:val="00F63BD3"/>
    <w:rsid w:val="00F71150"/>
    <w:rsid w:val="00F80B0C"/>
    <w:rsid w:val="00F86829"/>
    <w:rsid w:val="00F911ED"/>
    <w:rsid w:val="00F9750B"/>
    <w:rsid w:val="00FA7A4C"/>
    <w:rsid w:val="00FB1266"/>
    <w:rsid w:val="00FD60AE"/>
    <w:rsid w:val="00FD6EF7"/>
    <w:rsid w:val="00FF3255"/>
    <w:rsid w:val="00FF46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86CC0"/>
  <w15:docId w15:val="{D9332368-13F1-4F4B-A031-D1A2DC880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ource Sans Pro" w:eastAsia="Source Sans Pro" w:hAnsi="Source Sans Pro" w:cs="Source Sans Pro"/>
        <w:sz w:val="22"/>
        <w:szCs w:val="22"/>
        <w:lang w:val="de"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rsid w:val="0039493F"/>
  </w:style>
  <w:style w:type="paragraph" w:styleId="berschrift1">
    <w:name w:val="heading 1"/>
    <w:basedOn w:val="Standard"/>
    <w:next w:val="Standard"/>
    <w:link w:val="berschrift1Zchn"/>
    <w:pPr>
      <w:keepNext/>
      <w:keepLines/>
      <w:spacing w:before="400" w:after="120"/>
      <w:outlineLvl w:val="0"/>
    </w:pPr>
    <w:rPr>
      <w:sz w:val="40"/>
      <w:szCs w:val="40"/>
    </w:rPr>
  </w:style>
  <w:style w:type="paragraph" w:styleId="berschrift2">
    <w:name w:val="heading 2"/>
    <w:basedOn w:val="Standard"/>
    <w:next w:val="Standard"/>
    <w:link w:val="berschrift2Zchn"/>
    <w:rsid w:val="00C934E2"/>
    <w:pPr>
      <w:keepNext/>
      <w:keepLines/>
      <w:spacing w:before="360" w:after="120"/>
      <w:outlineLvl w:val="1"/>
    </w:pPr>
    <w:rPr>
      <w:b/>
      <w:sz w:val="32"/>
      <w:szCs w:val="32"/>
    </w:rPr>
  </w:style>
  <w:style w:type="paragraph" w:styleId="berschrift3">
    <w:name w:val="heading 3"/>
    <w:basedOn w:val="Standard"/>
    <w:next w:val="Standard"/>
    <w:link w:val="berschrift3Zchn"/>
    <w:rsid w:val="0084650F"/>
    <w:pPr>
      <w:keepNext/>
      <w:keepLines/>
      <w:spacing w:before="320" w:after="80"/>
      <w:outlineLvl w:val="2"/>
    </w:pPr>
    <w:rPr>
      <w:b/>
      <w:color w:val="000000" w:themeColor="text1"/>
      <w:sz w:val="24"/>
      <w:szCs w:val="28"/>
    </w:rPr>
  </w:style>
  <w:style w:type="paragraph" w:styleId="berschrift4">
    <w:name w:val="heading 4"/>
    <w:basedOn w:val="Standard"/>
    <w:next w:val="Standard"/>
    <w:link w:val="berschrift4Zchn"/>
    <w:rsid w:val="00F26FAF"/>
    <w:pPr>
      <w:keepNext/>
      <w:keepLines/>
      <w:spacing w:before="280" w:after="80"/>
      <w:outlineLvl w:val="3"/>
    </w:pPr>
    <w:rPr>
      <w:b/>
      <w:color w:val="000000" w:themeColor="text1"/>
      <w:szCs w:val="24"/>
    </w:rPr>
  </w:style>
  <w:style w:type="paragraph" w:styleId="berschrift5">
    <w:name w:val="heading 5"/>
    <w:basedOn w:val="Standard"/>
    <w:next w:val="Standard"/>
    <w:link w:val="berschrift5Zchn"/>
    <w:pPr>
      <w:keepNext/>
      <w:keepLines/>
      <w:spacing w:before="240" w:after="80"/>
      <w:outlineLvl w:val="4"/>
    </w:pPr>
    <w:rPr>
      <w:color w:val="666666"/>
    </w:rPr>
  </w:style>
  <w:style w:type="paragraph" w:styleId="berschrift6">
    <w:name w:val="heading 6"/>
    <w:basedOn w:val="Standard"/>
    <w:next w:val="Standard"/>
    <w:link w:val="berschrift6Zchn"/>
    <w:pPr>
      <w:keepNext/>
      <w:keepLines/>
      <w:spacing w:before="240" w:after="80"/>
      <w:outlineLvl w:val="5"/>
    </w:pPr>
    <w:rPr>
      <w:i/>
      <w:color w:val="666666"/>
    </w:rPr>
  </w:style>
  <w:style w:type="paragraph" w:styleId="berschrift7">
    <w:name w:val="heading 7"/>
    <w:basedOn w:val="Standard"/>
    <w:next w:val="Standard"/>
    <w:link w:val="berschrift7Zchn"/>
    <w:uiPriority w:val="9"/>
    <w:unhideWhenUsed/>
    <w:qFormat/>
    <w:pPr>
      <w:keepNext/>
      <w:keepLines/>
      <w:spacing w:before="320" w:after="200"/>
      <w:outlineLvl w:val="6"/>
    </w:pPr>
    <w:rPr>
      <w:rFonts w:ascii="Arial" w:eastAsia="Arial" w:hAnsi="Arial" w:cs="Arial"/>
      <w:b/>
      <w:bCs/>
      <w:i/>
      <w:iCs/>
    </w:rPr>
  </w:style>
  <w:style w:type="paragraph" w:styleId="berschrift8">
    <w:name w:val="heading 8"/>
    <w:basedOn w:val="Standard"/>
    <w:next w:val="Standard"/>
    <w:link w:val="berschrift8Zchn"/>
    <w:uiPriority w:val="9"/>
    <w:unhideWhenUsed/>
    <w:qFormat/>
    <w:pPr>
      <w:keepNext/>
      <w:keepLines/>
      <w:spacing w:before="320" w:after="200"/>
      <w:outlineLvl w:val="7"/>
    </w:pPr>
    <w:rPr>
      <w:rFonts w:ascii="Arial" w:eastAsia="Arial" w:hAnsi="Arial" w:cs="Arial"/>
      <w:i/>
      <w:iCs/>
    </w:rPr>
  </w:style>
  <w:style w:type="paragraph" w:styleId="berschrift9">
    <w:name w:val="heading 9"/>
    <w:basedOn w:val="Standard"/>
    <w:next w:val="Standard"/>
    <w:link w:val="berschrift9Zchn"/>
    <w:uiPriority w:val="9"/>
    <w:unhideWhenUsed/>
    <w:qFormat/>
    <w:pPr>
      <w:keepNext/>
      <w:keepLines/>
      <w:spacing w:before="320" w:after="200"/>
      <w:outlineLvl w:val="8"/>
    </w:pPr>
    <w:rPr>
      <w:rFonts w:ascii="Arial" w:eastAsia="Arial" w:hAnsi="Arial" w:cs="Arial"/>
      <w:i/>
      <w:i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Pr>
      <w:rFonts w:ascii="Arial" w:eastAsia="Arial" w:hAnsi="Arial" w:cs="Arial"/>
      <w:sz w:val="40"/>
      <w:szCs w:val="40"/>
    </w:rPr>
  </w:style>
  <w:style w:type="character" w:customStyle="1" w:styleId="berschrift2Zchn">
    <w:name w:val="Überschrift 2 Zchn"/>
    <w:link w:val="berschrift2"/>
    <w:rsid w:val="00C934E2"/>
    <w:rPr>
      <w:b/>
      <w:sz w:val="32"/>
      <w:szCs w:val="32"/>
    </w:rPr>
  </w:style>
  <w:style w:type="character" w:customStyle="1" w:styleId="berschrift3Zchn">
    <w:name w:val="Überschrift 3 Zchn"/>
    <w:link w:val="berschrift3"/>
    <w:rsid w:val="0084650F"/>
    <w:rPr>
      <w:b/>
      <w:color w:val="000000" w:themeColor="text1"/>
      <w:sz w:val="24"/>
      <w:szCs w:val="28"/>
    </w:rPr>
  </w:style>
  <w:style w:type="character" w:customStyle="1" w:styleId="berschrift4Zchn">
    <w:name w:val="Überschrift 4 Zchn"/>
    <w:link w:val="berschrift4"/>
    <w:rsid w:val="00F26FAF"/>
    <w:rPr>
      <w:b/>
      <w:color w:val="000000" w:themeColor="text1"/>
      <w:szCs w:val="24"/>
    </w:rPr>
  </w:style>
  <w:style w:type="character" w:customStyle="1" w:styleId="berschrift5Zchn">
    <w:name w:val="Überschrift 5 Zchn"/>
    <w:link w:val="berschrift5"/>
    <w:uiPriority w:val="9"/>
    <w:rPr>
      <w:rFonts w:ascii="Arial" w:eastAsia="Arial" w:hAnsi="Arial" w:cs="Arial"/>
      <w:b/>
      <w:bCs/>
      <w:sz w:val="24"/>
      <w:szCs w:val="24"/>
    </w:rPr>
  </w:style>
  <w:style w:type="character" w:customStyle="1" w:styleId="berschrift6Zchn">
    <w:name w:val="Überschrift 6 Zchn"/>
    <w:link w:val="berschrift6"/>
    <w:uiPriority w:val="9"/>
    <w:rPr>
      <w:rFonts w:ascii="Arial" w:eastAsia="Arial" w:hAnsi="Arial" w:cs="Arial"/>
      <w:b/>
      <w:bCs/>
      <w:sz w:val="22"/>
      <w:szCs w:val="22"/>
    </w:rPr>
  </w:style>
  <w:style w:type="character" w:customStyle="1" w:styleId="berschrift7Zchn">
    <w:name w:val="Überschrift 7 Zchn"/>
    <w:link w:val="berschrift7"/>
    <w:uiPriority w:val="9"/>
    <w:rPr>
      <w:rFonts w:ascii="Arial" w:eastAsia="Arial" w:hAnsi="Arial" w:cs="Arial"/>
      <w:b/>
      <w:bCs/>
      <w:i/>
      <w:iCs/>
      <w:sz w:val="22"/>
      <w:szCs w:val="22"/>
    </w:rPr>
  </w:style>
  <w:style w:type="character" w:customStyle="1" w:styleId="berschrift8Zchn">
    <w:name w:val="Überschrift 8 Zchn"/>
    <w:link w:val="berschrift8"/>
    <w:uiPriority w:val="9"/>
    <w:rPr>
      <w:rFonts w:ascii="Arial" w:eastAsia="Arial" w:hAnsi="Arial" w:cs="Arial"/>
      <w:i/>
      <w:iCs/>
      <w:sz w:val="22"/>
      <w:szCs w:val="22"/>
    </w:rPr>
  </w:style>
  <w:style w:type="character" w:customStyle="1" w:styleId="berschrift9Zchn">
    <w:name w:val="Überschrift 9 Zchn"/>
    <w:link w:val="berschrift9"/>
    <w:uiPriority w:val="9"/>
    <w:rPr>
      <w:rFonts w:ascii="Arial" w:eastAsia="Arial" w:hAnsi="Arial" w:cs="Arial"/>
      <w:i/>
      <w:iCs/>
      <w:sz w:val="21"/>
      <w:szCs w:val="21"/>
    </w:rPr>
  </w:style>
  <w:style w:type="paragraph" w:styleId="Listenabsatz">
    <w:name w:val="List Paragraph"/>
    <w:basedOn w:val="Standard"/>
    <w:uiPriority w:val="34"/>
    <w:qFormat/>
    <w:pPr>
      <w:ind w:left="720"/>
      <w:contextualSpacing/>
    </w:pPr>
  </w:style>
  <w:style w:type="paragraph" w:styleId="KeinLeerraum">
    <w:name w:val="No Spacing"/>
    <w:uiPriority w:val="1"/>
    <w:qFormat/>
    <w:pPr>
      <w:spacing w:line="240" w:lineRule="auto"/>
    </w:pPr>
  </w:style>
  <w:style w:type="character" w:customStyle="1" w:styleId="TitelZchn">
    <w:name w:val="Titel Zchn"/>
    <w:link w:val="Titel"/>
    <w:uiPriority w:val="10"/>
    <w:rPr>
      <w:sz w:val="48"/>
      <w:szCs w:val="48"/>
    </w:rPr>
  </w:style>
  <w:style w:type="character" w:customStyle="1" w:styleId="UntertitelZchn">
    <w:name w:val="Untertitel Zchn"/>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paragraph" w:styleId="Kopfzeile">
    <w:name w:val="header"/>
    <w:basedOn w:val="Standard"/>
    <w:link w:val="KopfzeileZchn"/>
    <w:uiPriority w:val="99"/>
    <w:unhideWhenUsed/>
    <w:pPr>
      <w:tabs>
        <w:tab w:val="center" w:pos="7143"/>
        <w:tab w:val="right" w:pos="14287"/>
      </w:tabs>
      <w:spacing w:line="240" w:lineRule="auto"/>
    </w:pPr>
  </w:style>
  <w:style w:type="character" w:customStyle="1" w:styleId="KopfzeileZchn">
    <w:name w:val="Kopfzeile Zchn"/>
    <w:link w:val="Kopfzeile"/>
    <w:uiPriority w:val="99"/>
  </w:style>
  <w:style w:type="paragraph" w:styleId="Fuzeile">
    <w:name w:val="footer"/>
    <w:basedOn w:val="Standard"/>
    <w:link w:val="FuzeileZchn"/>
    <w:uiPriority w:val="99"/>
    <w:unhideWhenUsed/>
    <w:pPr>
      <w:tabs>
        <w:tab w:val="center" w:pos="7143"/>
        <w:tab w:val="right" w:pos="14287"/>
      </w:tabs>
      <w:spacing w:line="240" w:lineRule="auto"/>
    </w:pPr>
  </w:style>
  <w:style w:type="character" w:customStyle="1" w:styleId="FooterChar">
    <w:name w:val="Footer Char"/>
    <w:uiPriority w:val="99"/>
  </w:style>
  <w:style w:type="paragraph" w:styleId="Beschriftung">
    <w:name w:val="caption"/>
    <w:basedOn w:val="Standard"/>
    <w:next w:val="Standard"/>
    <w:uiPriority w:val="35"/>
    <w:semiHidden/>
    <w:unhideWhenUsed/>
    <w:qFormat/>
    <w:rPr>
      <w:b/>
      <w:bCs/>
      <w:color w:val="4F81BD" w:themeColor="accent1"/>
      <w:sz w:val="18"/>
      <w:szCs w:val="18"/>
    </w:rPr>
  </w:style>
  <w:style w:type="character" w:customStyle="1" w:styleId="FuzeileZchn">
    <w:name w:val="Fußzeile Zchn"/>
    <w:link w:val="Fuzeile"/>
    <w:uiPriority w:val="99"/>
  </w:style>
  <w:style w:type="table" w:styleId="Tabellenraster">
    <w:name w:val="Table Grid"/>
    <w:basedOn w:val="NormaleTabelle"/>
    <w:uiPriority w:val="59"/>
    <w:pPr>
      <w:spacing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lemithellemGitternetz">
    <w:name w:val="Grid Table Light"/>
    <w:basedOn w:val="NormaleTabelle"/>
    <w:uiPriority w:val="59"/>
    <w:pPr>
      <w:spacing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EinfacheTabelle1">
    <w:name w:val="Plain Table 1"/>
    <w:basedOn w:val="NormaleTabelle"/>
    <w:uiPriority w:val="59"/>
    <w:pPr>
      <w:spacing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EinfacheTabelle2">
    <w:name w:val="Plain Table 2"/>
    <w:basedOn w:val="NormaleTabelle"/>
    <w:uiPriority w:val="59"/>
    <w:pPr>
      <w:spacing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pPr>
      <w:spacing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4">
    <w:name w:val="Plain Table 4"/>
    <w:basedOn w:val="NormaleTabelle"/>
    <w:uiPriority w:val="99"/>
    <w:pPr>
      <w:spacing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5">
    <w:name w:val="Plain Table 5"/>
    <w:basedOn w:val="NormaleTabelle"/>
    <w:uiPriority w:val="99"/>
    <w:pPr>
      <w:spacing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itternetztabelle1hell">
    <w:name w:val="Grid Table 1 Light"/>
    <w:basedOn w:val="NormaleTabelle"/>
    <w:uiPriority w:val="99"/>
    <w:pPr>
      <w:spacing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itternetztabelle1hellAkzent1">
    <w:name w:val="Grid Table 1 Light Accent 1"/>
    <w:basedOn w:val="NormaleTabelle"/>
    <w:uiPriority w:val="99"/>
    <w:pPr>
      <w:spacing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styleId="Gitternetztabelle1hell-Akzent2">
    <w:name w:val="Grid Table 1 Light Accent 2"/>
    <w:basedOn w:val="NormaleTabelle"/>
    <w:uiPriority w:val="99"/>
    <w:pPr>
      <w:spacing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styleId="Gitternetztabelle1hellAkzent3">
    <w:name w:val="Grid Table 1 Light Accent 3"/>
    <w:basedOn w:val="NormaleTabelle"/>
    <w:uiPriority w:val="99"/>
    <w:pPr>
      <w:spacing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styleId="Gitternetztabelle1hellAkzent4">
    <w:name w:val="Grid Table 1 Light Accent 4"/>
    <w:basedOn w:val="NormaleTabelle"/>
    <w:uiPriority w:val="99"/>
    <w:pPr>
      <w:spacing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styleId="Gitternetztabelle1hellAkzent5">
    <w:name w:val="Grid Table 1 Light Accent 5"/>
    <w:basedOn w:val="NormaleTabelle"/>
    <w:uiPriority w:val="99"/>
    <w:pPr>
      <w:spacing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styleId="Gitternetztabelle1hellAkzent6">
    <w:name w:val="Grid Table 1 Light Accent 6"/>
    <w:basedOn w:val="NormaleTabelle"/>
    <w:uiPriority w:val="99"/>
    <w:pPr>
      <w:spacing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itternetztabelle2">
    <w:name w:val="Grid Table 2"/>
    <w:basedOn w:val="NormaleTabelle"/>
    <w:uiPriority w:val="99"/>
    <w:pPr>
      <w:spacing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itternetztabelle2Akzent1">
    <w:name w:val="Grid Table 2 Accent 1"/>
    <w:basedOn w:val="NormaleTabelle"/>
    <w:uiPriority w:val="99"/>
    <w:pPr>
      <w:spacing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itternetztabelle2Akzent2">
    <w:name w:val="Grid Table 2 Accent 2"/>
    <w:basedOn w:val="NormaleTabelle"/>
    <w:uiPriority w:val="99"/>
    <w:pPr>
      <w:spacing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itternetztabelle2Akzent3">
    <w:name w:val="Grid Table 2 Accent 3"/>
    <w:basedOn w:val="NormaleTabelle"/>
    <w:uiPriority w:val="99"/>
    <w:pPr>
      <w:spacing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itternetztabelle2Akzent4">
    <w:name w:val="Grid Table 2 Accent 4"/>
    <w:basedOn w:val="NormaleTabelle"/>
    <w:uiPriority w:val="99"/>
    <w:pPr>
      <w:spacing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itternetztabelle2Akzent5">
    <w:name w:val="Grid Table 2 Accent 5"/>
    <w:basedOn w:val="NormaleTabelle"/>
    <w:uiPriority w:val="99"/>
    <w:pPr>
      <w:spacing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itternetztabelle2Akzent6">
    <w:name w:val="Grid Table 2 Accent 6"/>
    <w:basedOn w:val="NormaleTabelle"/>
    <w:uiPriority w:val="99"/>
    <w:pPr>
      <w:spacing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itternetztabelle3">
    <w:name w:val="Grid Table 3"/>
    <w:basedOn w:val="NormaleTabelle"/>
    <w:uiPriority w:val="99"/>
    <w:pPr>
      <w:spacing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itternetztabelle3Akzent1">
    <w:name w:val="Grid Table 3 Accent 1"/>
    <w:basedOn w:val="NormaleTabelle"/>
    <w:uiPriority w:val="99"/>
    <w:pPr>
      <w:spacing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itternetztabelle3Akzent2">
    <w:name w:val="Grid Table 3 Accent 2"/>
    <w:basedOn w:val="NormaleTabelle"/>
    <w:uiPriority w:val="99"/>
    <w:pPr>
      <w:spacing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itternetztabelle3Akzent3">
    <w:name w:val="Grid Table 3 Accent 3"/>
    <w:basedOn w:val="NormaleTabelle"/>
    <w:uiPriority w:val="99"/>
    <w:pPr>
      <w:spacing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itternetztabelle3Akzent4">
    <w:name w:val="Grid Table 3 Accent 4"/>
    <w:basedOn w:val="NormaleTabelle"/>
    <w:uiPriority w:val="99"/>
    <w:pPr>
      <w:spacing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itternetztabelle3Akzent5">
    <w:name w:val="Grid Table 3 Accent 5"/>
    <w:basedOn w:val="NormaleTabelle"/>
    <w:uiPriority w:val="99"/>
    <w:pPr>
      <w:spacing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itternetztabelle3Akzent6">
    <w:name w:val="Grid Table 3 Accent 6"/>
    <w:basedOn w:val="NormaleTabelle"/>
    <w:uiPriority w:val="99"/>
    <w:pPr>
      <w:spacing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itternetztabelle4">
    <w:name w:val="Grid Table 4"/>
    <w:basedOn w:val="NormaleTabelle"/>
    <w:uiPriority w:val="59"/>
    <w:pPr>
      <w:spacing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itternetztabelle4Akzent1">
    <w:name w:val="Grid Table 4 Accent 1"/>
    <w:basedOn w:val="NormaleTabelle"/>
    <w:uiPriority w:val="59"/>
    <w:pPr>
      <w:spacing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styleId="Gitternetztabelle4Akzent2">
    <w:name w:val="Grid Table 4 Accent 2"/>
    <w:basedOn w:val="NormaleTabelle"/>
    <w:uiPriority w:val="59"/>
    <w:pPr>
      <w:spacing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itternetztabelle4Akzent3">
    <w:name w:val="Grid Table 4 Accent 3"/>
    <w:basedOn w:val="NormaleTabelle"/>
    <w:uiPriority w:val="59"/>
    <w:pPr>
      <w:spacing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itternetztabelle4Akzent4">
    <w:name w:val="Grid Table 4 Accent 4"/>
    <w:basedOn w:val="NormaleTabelle"/>
    <w:uiPriority w:val="59"/>
    <w:pPr>
      <w:spacing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itternetztabelle4Akzent5">
    <w:name w:val="Grid Table 4 Accent 5"/>
    <w:basedOn w:val="NormaleTabelle"/>
    <w:uiPriority w:val="59"/>
    <w:pPr>
      <w:spacing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itternetztabelle4Akzent6">
    <w:name w:val="Grid Table 4 Accent 6"/>
    <w:basedOn w:val="NormaleTabelle"/>
    <w:uiPriority w:val="59"/>
    <w:pPr>
      <w:spacing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itternetztabelle5dunkel">
    <w:name w:val="Grid Table 5 Dark"/>
    <w:basedOn w:val="NormaleTabelle"/>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NormaleTabelle"/>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styleId="Gitternetztabelle5dunkelAkzent2">
    <w:name w:val="Grid Table 5 Dark Accent 2"/>
    <w:basedOn w:val="NormaleTabelle"/>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styleId="Gitternetztabelle5dunkelAkzent3">
    <w:name w:val="Grid Table 5 Dark Accent 3"/>
    <w:basedOn w:val="NormaleTabelle"/>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NormaleTabelle"/>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styleId="Gitternetztabelle5dunkelAkzent5">
    <w:name w:val="Grid Table 5 Dark Accent 5"/>
    <w:basedOn w:val="NormaleTabelle"/>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styleId="Gitternetztabelle5dunkelAkzent6">
    <w:name w:val="Grid Table 5 Dark Accent 6"/>
    <w:basedOn w:val="NormaleTabelle"/>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Gitternetztabelle6farbig">
    <w:name w:val="Grid Table 6 Colorful"/>
    <w:basedOn w:val="NormaleTabelle"/>
    <w:uiPriority w:val="99"/>
    <w:pPr>
      <w:spacing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itternetztabelle6farbigAkzent1">
    <w:name w:val="Grid Table 6 Colorful Accent 1"/>
    <w:basedOn w:val="NormaleTabelle"/>
    <w:uiPriority w:val="99"/>
    <w:pPr>
      <w:spacing w:line="240" w:lineRule="auto"/>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itternetztabelle6farbigAkzent2">
    <w:name w:val="Grid Table 6 Colorful Accent 2"/>
    <w:basedOn w:val="NormaleTabelle"/>
    <w:uiPriority w:val="99"/>
    <w:pPr>
      <w:spacing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itternetztabelle6farbigAkzent3">
    <w:name w:val="Grid Table 6 Colorful Accent 3"/>
    <w:basedOn w:val="NormaleTabelle"/>
    <w:uiPriority w:val="99"/>
    <w:pPr>
      <w:spacing w:line="240" w:lineRule="auto"/>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itternetztabelle6farbigAkzent4">
    <w:name w:val="Grid Table 6 Colorful Accent 4"/>
    <w:basedOn w:val="NormaleTabelle"/>
    <w:uiPriority w:val="99"/>
    <w:pPr>
      <w:spacing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itternetztabelle6farbigAkzent5">
    <w:name w:val="Grid Table 6 Colorful Accent 5"/>
    <w:basedOn w:val="NormaleTabelle"/>
    <w:uiPriority w:val="99"/>
    <w:pPr>
      <w:spacing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itternetztabelle6farbigAkzent6">
    <w:name w:val="Grid Table 6 Colorful Accent 6"/>
    <w:basedOn w:val="NormaleTabelle"/>
    <w:uiPriority w:val="99"/>
    <w:pPr>
      <w:spacing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Gitternetztabelle7farbig">
    <w:name w:val="Grid Table 7 Colorful"/>
    <w:basedOn w:val="NormaleTabelle"/>
    <w:uiPriority w:val="99"/>
    <w:pPr>
      <w:spacing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itternetztabelle7farbigAkzent1">
    <w:name w:val="Grid Table 7 Colorful Accent 1"/>
    <w:basedOn w:val="NormaleTabelle"/>
    <w:uiPriority w:val="99"/>
    <w:pPr>
      <w:spacing w:line="240" w:lineRule="auto"/>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itternetztabelle7farbigAkzent2">
    <w:name w:val="Grid Table 7 Colorful Accent 2"/>
    <w:basedOn w:val="NormaleTabelle"/>
    <w:uiPriority w:val="99"/>
    <w:pPr>
      <w:spacing w:line="240" w:lineRule="auto"/>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itternetztabelle7farbigAkzent3">
    <w:name w:val="Grid Table 7 Colorful Accent 3"/>
    <w:basedOn w:val="NormaleTabelle"/>
    <w:uiPriority w:val="99"/>
    <w:pPr>
      <w:spacing w:line="240" w:lineRule="auto"/>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itternetztabelle7farbigAkzent4">
    <w:name w:val="Grid Table 7 Colorful Accent 4"/>
    <w:basedOn w:val="NormaleTabelle"/>
    <w:uiPriority w:val="99"/>
    <w:pPr>
      <w:spacing w:line="240" w:lineRule="auto"/>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itternetztabelle7farbigAkzent5">
    <w:name w:val="Grid Table 7 Colorful Accent 5"/>
    <w:basedOn w:val="NormaleTabelle"/>
    <w:uiPriority w:val="99"/>
    <w:pPr>
      <w:spacing w:line="240" w:lineRule="auto"/>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itternetztabelle7farbigAkzent6">
    <w:name w:val="Grid Table 7 Colorful Accent 6"/>
    <w:basedOn w:val="NormaleTabelle"/>
    <w:uiPriority w:val="99"/>
    <w:pPr>
      <w:spacing w:line="240" w:lineRule="auto"/>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Listentabelle1hell">
    <w:name w:val="List Table 1 Light"/>
    <w:basedOn w:val="NormaleTabelle"/>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entabelle1hellAkzent1">
    <w:name w:val="List Table 1 Light Accent 1"/>
    <w:basedOn w:val="NormaleTabelle"/>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styleId="Listentabelle1hellAkzent2">
    <w:name w:val="List Table 1 Light Accent 2"/>
    <w:basedOn w:val="NormaleTabelle"/>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styleId="Listentabelle1hellAkzent3">
    <w:name w:val="List Table 1 Light Accent 3"/>
    <w:basedOn w:val="NormaleTabelle"/>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styleId="Listentabelle1hellAkzent4">
    <w:name w:val="List Table 1 Light Accent 4"/>
    <w:basedOn w:val="NormaleTabelle"/>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styleId="Listentabelle1hellAkzent5">
    <w:name w:val="List Table 1 Light Accent 5"/>
    <w:basedOn w:val="NormaleTabelle"/>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styleId="Listentabelle1hellAkzent6">
    <w:name w:val="List Table 1 Light Accent 6"/>
    <w:basedOn w:val="NormaleTabelle"/>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Listentabelle2">
    <w:name w:val="List Table 2"/>
    <w:basedOn w:val="NormaleTabelle"/>
    <w:uiPriority w:val="99"/>
    <w:pPr>
      <w:spacing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entabelle2Akzent1">
    <w:name w:val="List Table 2 Accent 1"/>
    <w:basedOn w:val="NormaleTabelle"/>
    <w:uiPriority w:val="99"/>
    <w:pPr>
      <w:spacing w:line="240" w:lineRule="auto"/>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entabelle2Akzent2">
    <w:name w:val="List Table 2 Accent 2"/>
    <w:basedOn w:val="NormaleTabelle"/>
    <w:uiPriority w:val="99"/>
    <w:pPr>
      <w:spacing w:line="240" w:lineRule="auto"/>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entabelle2Akzent3">
    <w:name w:val="List Table 2 Accent 3"/>
    <w:basedOn w:val="NormaleTabelle"/>
    <w:uiPriority w:val="99"/>
    <w:pPr>
      <w:spacing w:line="240" w:lineRule="auto"/>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entabelle2Akzent4">
    <w:name w:val="List Table 2 Accent 4"/>
    <w:basedOn w:val="NormaleTabelle"/>
    <w:uiPriority w:val="99"/>
    <w:pPr>
      <w:spacing w:line="240" w:lineRule="auto"/>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entabelle2Akzent5">
    <w:name w:val="List Table 2 Accent 5"/>
    <w:basedOn w:val="NormaleTabelle"/>
    <w:uiPriority w:val="99"/>
    <w:pPr>
      <w:spacing w:line="240" w:lineRule="auto"/>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entabelle2Akzent6">
    <w:name w:val="List Table 2 Accent 6"/>
    <w:basedOn w:val="NormaleTabelle"/>
    <w:uiPriority w:val="99"/>
    <w:pPr>
      <w:spacing w:line="240" w:lineRule="auto"/>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entabelle3">
    <w:name w:val="List Table 3"/>
    <w:basedOn w:val="NormaleTabelle"/>
    <w:uiPriority w:val="99"/>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entabelle3Akzent1">
    <w:name w:val="List Table 3 Accent 1"/>
    <w:basedOn w:val="NormaleTabelle"/>
    <w:uiPriority w:val="99"/>
    <w:pPr>
      <w:spacing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styleId="Listentabelle3Akzent2">
    <w:name w:val="List Table 3 Accent 2"/>
    <w:basedOn w:val="NormaleTabelle"/>
    <w:uiPriority w:val="99"/>
    <w:pPr>
      <w:spacing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styleId="Listentabelle3Akzent3">
    <w:name w:val="List Table 3 Accent 3"/>
    <w:basedOn w:val="NormaleTabelle"/>
    <w:uiPriority w:val="99"/>
    <w:pPr>
      <w:spacing w:line="240" w:lineRule="auto"/>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styleId="Listentabelle3Akzent4">
    <w:name w:val="List Table 3 Accent 4"/>
    <w:basedOn w:val="NormaleTabelle"/>
    <w:uiPriority w:val="99"/>
    <w:pPr>
      <w:spacing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styleId="Listentabelle3Akzent5">
    <w:name w:val="List Table 3 Accent 5"/>
    <w:basedOn w:val="NormaleTabelle"/>
    <w:uiPriority w:val="99"/>
    <w:pPr>
      <w:spacing w:line="240" w:lineRule="auto"/>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styleId="Listentabelle3Akzent6">
    <w:name w:val="List Table 3 Accent 6"/>
    <w:basedOn w:val="NormaleTabelle"/>
    <w:uiPriority w:val="99"/>
    <w:pPr>
      <w:spacing w:line="240" w:lineRule="auto"/>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entabelle4">
    <w:name w:val="List Table 4"/>
    <w:basedOn w:val="NormaleTabelle"/>
    <w:uiPriority w:val="99"/>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entabelle4Akzent1">
    <w:name w:val="List Table 4 Accent 1"/>
    <w:basedOn w:val="NormaleTabelle"/>
    <w:uiPriority w:val="99"/>
    <w:pPr>
      <w:spacing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entabelle4Akzent2">
    <w:name w:val="List Table 4 Accent 2"/>
    <w:basedOn w:val="NormaleTabelle"/>
    <w:uiPriority w:val="99"/>
    <w:pPr>
      <w:spacing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entabelle4Akzent3">
    <w:name w:val="List Table 4 Accent 3"/>
    <w:basedOn w:val="NormaleTabelle"/>
    <w:uiPriority w:val="99"/>
    <w:pPr>
      <w:spacing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entabelle4Akzent4">
    <w:name w:val="List Table 4 Accent 4"/>
    <w:basedOn w:val="NormaleTabelle"/>
    <w:uiPriority w:val="99"/>
    <w:pPr>
      <w:spacing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entabelle4Akzent5">
    <w:name w:val="List Table 4 Accent 5"/>
    <w:basedOn w:val="NormaleTabelle"/>
    <w:uiPriority w:val="99"/>
    <w:pPr>
      <w:spacing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entabelle4Akzent6">
    <w:name w:val="List Table 4 Accent 6"/>
    <w:basedOn w:val="NormaleTabelle"/>
    <w:uiPriority w:val="99"/>
    <w:pPr>
      <w:spacing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entabelle5dunkel">
    <w:name w:val="List Table 5 Dark"/>
    <w:basedOn w:val="NormaleTabelle"/>
    <w:uiPriority w:val="99"/>
    <w:pPr>
      <w:spacing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entabelle5dunkelAkzent1">
    <w:name w:val="List Table 5 Dark Accent 1"/>
    <w:basedOn w:val="NormaleTabelle"/>
    <w:uiPriority w:val="99"/>
    <w:pPr>
      <w:spacing w:line="240" w:lineRule="auto"/>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styleId="Listentabelle5dunkelAkzent2">
    <w:name w:val="List Table 5 Dark Accent 2"/>
    <w:basedOn w:val="NormaleTabelle"/>
    <w:uiPriority w:val="99"/>
    <w:pPr>
      <w:spacing w:line="240" w:lineRule="auto"/>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styleId="Listentabelle5dunkelAkzent3">
    <w:name w:val="List Table 5 Dark Accent 3"/>
    <w:basedOn w:val="NormaleTabelle"/>
    <w:uiPriority w:val="99"/>
    <w:pPr>
      <w:spacing w:line="240" w:lineRule="auto"/>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styleId="Listentabelle5dunkelAkzent4">
    <w:name w:val="List Table 5 Dark Accent 4"/>
    <w:basedOn w:val="NormaleTabelle"/>
    <w:uiPriority w:val="99"/>
    <w:pPr>
      <w:spacing w:line="240" w:lineRule="auto"/>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styleId="Listentabelle5dunkelAkzent5">
    <w:name w:val="List Table 5 Dark Accent 5"/>
    <w:basedOn w:val="NormaleTabelle"/>
    <w:uiPriority w:val="99"/>
    <w:pPr>
      <w:spacing w:line="240" w:lineRule="auto"/>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styleId="Listentabelle5dunkelAkzent6">
    <w:name w:val="List Table 5 Dark Accent 6"/>
    <w:basedOn w:val="NormaleTabelle"/>
    <w:uiPriority w:val="99"/>
    <w:pPr>
      <w:spacing w:line="240" w:lineRule="auto"/>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Listentabelle6farbig">
    <w:name w:val="List Table 6 Colorful"/>
    <w:basedOn w:val="NormaleTabelle"/>
    <w:uiPriority w:val="99"/>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entabelle6farbigAkzent1">
    <w:name w:val="List Table 6 Colorful Accent 1"/>
    <w:basedOn w:val="NormaleTabelle"/>
    <w:uiPriority w:val="99"/>
    <w:pPr>
      <w:spacing w:line="240" w:lineRule="auto"/>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entabelle6farbigAkzent2">
    <w:name w:val="List Table 6 Colorful Accent 2"/>
    <w:basedOn w:val="NormaleTabelle"/>
    <w:uiPriority w:val="99"/>
    <w:pPr>
      <w:spacing w:line="240" w:lineRule="auto"/>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entabelle6farbigAkzent3">
    <w:name w:val="List Table 6 Colorful Accent 3"/>
    <w:basedOn w:val="NormaleTabelle"/>
    <w:uiPriority w:val="99"/>
    <w:pPr>
      <w:spacing w:line="240" w:lineRule="auto"/>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entabelle6farbigAkzent4">
    <w:name w:val="List Table 6 Colorful Accent 4"/>
    <w:basedOn w:val="NormaleTabelle"/>
    <w:uiPriority w:val="99"/>
    <w:pPr>
      <w:spacing w:line="240" w:lineRule="auto"/>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entabelle6farbigAkzent5">
    <w:name w:val="List Table 6 Colorful Accent 5"/>
    <w:basedOn w:val="NormaleTabelle"/>
    <w:uiPriority w:val="99"/>
    <w:pPr>
      <w:spacing w:line="240" w:lineRule="auto"/>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entabelle6farbigAkzent6">
    <w:name w:val="List Table 6 Colorful Accent 6"/>
    <w:basedOn w:val="NormaleTabelle"/>
    <w:uiPriority w:val="99"/>
    <w:pPr>
      <w:spacing w:line="240" w:lineRule="auto"/>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stentabelle7farbig">
    <w:name w:val="List Table 7 Colorful"/>
    <w:basedOn w:val="NormaleTabelle"/>
    <w:uiPriority w:val="99"/>
    <w:pPr>
      <w:spacing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entabelle7farbigAkzent1">
    <w:name w:val="List Table 7 Colorful Accent 1"/>
    <w:basedOn w:val="NormaleTabelle"/>
    <w:uiPriority w:val="99"/>
    <w:pPr>
      <w:spacing w:line="240" w:lineRule="auto"/>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entabelle7farbigAkzent2">
    <w:name w:val="List Table 7 Colorful Accent 2"/>
    <w:basedOn w:val="NormaleTabelle"/>
    <w:uiPriority w:val="99"/>
    <w:pPr>
      <w:spacing w:line="240" w:lineRule="auto"/>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entabelle7farbigAkzent3">
    <w:name w:val="List Table 7 Colorful Accent 3"/>
    <w:basedOn w:val="NormaleTabelle"/>
    <w:uiPriority w:val="99"/>
    <w:pPr>
      <w:spacing w:line="240" w:lineRule="auto"/>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entabelle7farbigAkzent4">
    <w:name w:val="List Table 7 Colorful Accent 4"/>
    <w:basedOn w:val="NormaleTabelle"/>
    <w:uiPriority w:val="99"/>
    <w:pPr>
      <w:spacing w:line="240" w:lineRule="auto"/>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entabelle7farbigAkzent5">
    <w:name w:val="List Table 7 Colorful Accent 5"/>
    <w:basedOn w:val="NormaleTabelle"/>
    <w:uiPriority w:val="99"/>
    <w:pPr>
      <w:spacing w:line="240" w:lineRule="auto"/>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entabelle7farbigAkzent6">
    <w:name w:val="List Table 7 Colorful Accent 6"/>
    <w:basedOn w:val="NormaleTabelle"/>
    <w:uiPriority w:val="99"/>
    <w:pPr>
      <w:spacing w:line="240" w:lineRule="auto"/>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NormaleTabelle"/>
    <w:uiPriority w:val="99"/>
    <w:pPr>
      <w:spacing w:line="240" w:lineRule="auto"/>
    </w:pPr>
    <w:rPr>
      <w:color w:val="40404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NormaleTabelle"/>
    <w:uiPriority w:val="99"/>
    <w:pPr>
      <w:spacing w:line="240" w:lineRule="auto"/>
    </w:pPr>
    <w:rPr>
      <w:color w:val="404040"/>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NormaleTabelle"/>
    <w:uiPriority w:val="99"/>
    <w:pPr>
      <w:spacing w:line="240" w:lineRule="auto"/>
    </w:pPr>
    <w:rPr>
      <w:color w:val="404040"/>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NormaleTabelle"/>
    <w:uiPriority w:val="99"/>
    <w:pPr>
      <w:spacing w:line="240" w:lineRule="auto"/>
    </w:pPr>
    <w:rPr>
      <w:color w:val="404040"/>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NormaleTabelle"/>
    <w:uiPriority w:val="99"/>
    <w:pPr>
      <w:spacing w:line="240" w:lineRule="auto"/>
    </w:pPr>
    <w:rPr>
      <w:color w:val="404040"/>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NormaleTabelle"/>
    <w:uiPriority w:val="99"/>
    <w:pPr>
      <w:spacing w:line="240" w:lineRule="auto"/>
    </w:pPr>
    <w:rPr>
      <w:color w:val="404040"/>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NormaleTabelle"/>
    <w:uiPriority w:val="99"/>
    <w:pPr>
      <w:spacing w:line="240" w:lineRule="auto"/>
    </w:pPr>
    <w:rPr>
      <w:color w:val="404040"/>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NormaleTabelle"/>
    <w:uiPriority w:val="99"/>
    <w:pPr>
      <w:spacing w:line="240" w:lineRule="auto"/>
    </w:pPr>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NormaleTabelle"/>
    <w:uiPriority w:val="99"/>
    <w:pPr>
      <w:spacing w:line="240" w:lineRule="auto"/>
    </w:pPr>
    <w:rPr>
      <w:color w:val="404040"/>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NormaleTabelle"/>
    <w:uiPriority w:val="99"/>
    <w:pPr>
      <w:spacing w:line="240" w:lineRule="auto"/>
    </w:pPr>
    <w:rPr>
      <w:color w:val="404040"/>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NormaleTabelle"/>
    <w:uiPriority w:val="99"/>
    <w:pPr>
      <w:spacing w:line="240" w:lineRule="auto"/>
    </w:pPr>
    <w:rPr>
      <w:color w:val="404040"/>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NormaleTabelle"/>
    <w:uiPriority w:val="99"/>
    <w:pPr>
      <w:spacing w:line="240" w:lineRule="auto"/>
    </w:pPr>
    <w:rPr>
      <w:color w:val="404040"/>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NormaleTabelle"/>
    <w:uiPriority w:val="99"/>
    <w:pPr>
      <w:spacing w:line="240" w:lineRule="auto"/>
    </w:pPr>
    <w:rPr>
      <w:color w:val="404040"/>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NormaleTabelle"/>
    <w:uiPriority w:val="99"/>
    <w:pPr>
      <w:spacing w:line="240" w:lineRule="auto"/>
    </w:pPr>
    <w:rPr>
      <w:color w:val="404040"/>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NormaleTabelle"/>
    <w:uiPriority w:val="99"/>
    <w:pPr>
      <w:spacing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pPr>
      <w:spacing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NormaleTabelle"/>
    <w:uiPriority w:val="99"/>
    <w:pPr>
      <w:spacing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NormaleTabelle"/>
    <w:uiPriority w:val="99"/>
    <w:pPr>
      <w:spacing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NormaleTabelle"/>
    <w:uiPriority w:val="99"/>
    <w:pPr>
      <w:spacing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NormaleTabelle"/>
    <w:uiPriority w:val="99"/>
    <w:pPr>
      <w:spacing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NormaleTabelle"/>
    <w:uiPriority w:val="99"/>
    <w:pPr>
      <w:spacing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Hyperlink">
    <w:name w:val="Hyperlink"/>
    <w:uiPriority w:val="99"/>
    <w:unhideWhenUsed/>
    <w:rsid w:val="00B45490"/>
    <w:rPr>
      <w:rFonts w:ascii="Source Sans Pro" w:hAnsi="Source Sans Pro"/>
      <w:color w:val="0000FF" w:themeColor="hyperlink"/>
      <w:u w:val="single"/>
    </w:rPr>
  </w:style>
  <w:style w:type="paragraph" w:styleId="Funotentext">
    <w:name w:val="footnote text"/>
    <w:basedOn w:val="Standard"/>
    <w:link w:val="FunotentextZchn"/>
    <w:uiPriority w:val="99"/>
    <w:semiHidden/>
    <w:unhideWhenUsed/>
    <w:pPr>
      <w:spacing w:after="40" w:line="240" w:lineRule="auto"/>
    </w:pPr>
    <w:rPr>
      <w:sz w:val="18"/>
    </w:rPr>
  </w:style>
  <w:style w:type="character" w:customStyle="1" w:styleId="FunotentextZchn">
    <w:name w:val="Fußnotentext Zchn"/>
    <w:link w:val="Funotentext"/>
    <w:uiPriority w:val="99"/>
    <w:rPr>
      <w:sz w:val="18"/>
    </w:rPr>
  </w:style>
  <w:style w:type="character" w:styleId="Funotenzeichen">
    <w:name w:val="footnote reference"/>
    <w:uiPriority w:val="99"/>
    <w:unhideWhenUsed/>
    <w:rPr>
      <w:vertAlign w:val="superscript"/>
    </w:rPr>
  </w:style>
  <w:style w:type="paragraph" w:styleId="Endnotentext">
    <w:name w:val="endnote text"/>
    <w:basedOn w:val="Standard"/>
    <w:link w:val="EndnotentextZchn"/>
    <w:uiPriority w:val="99"/>
    <w:semiHidden/>
    <w:unhideWhenUsed/>
    <w:pPr>
      <w:spacing w:line="240" w:lineRule="auto"/>
    </w:pPr>
    <w:rPr>
      <w:sz w:val="20"/>
    </w:rPr>
  </w:style>
  <w:style w:type="character" w:customStyle="1" w:styleId="EndnotentextZchn">
    <w:name w:val="Endnotentext Zchn"/>
    <w:link w:val="Endnotentext"/>
    <w:uiPriority w:val="99"/>
    <w:rPr>
      <w:sz w:val="20"/>
    </w:rPr>
  </w:style>
  <w:style w:type="character" w:styleId="Endnotenzeichen">
    <w:name w:val="endnote reference"/>
    <w:uiPriority w:val="99"/>
    <w:semiHidden/>
    <w:unhideWhenUsed/>
    <w:rPr>
      <w:vertAlign w:val="superscript"/>
    </w:rPr>
  </w:style>
  <w:style w:type="paragraph" w:styleId="Verzeichnis1">
    <w:name w:val="toc 1"/>
    <w:basedOn w:val="Standard"/>
    <w:next w:val="Standard"/>
    <w:uiPriority w:val="39"/>
    <w:unhideWhenUsed/>
    <w:pPr>
      <w:spacing w:before="360"/>
    </w:pPr>
    <w:rPr>
      <w:rFonts w:asciiTheme="majorHAnsi" w:hAnsiTheme="majorHAnsi" w:cstheme="majorHAnsi"/>
      <w:b/>
      <w:bCs/>
      <w:caps/>
      <w:sz w:val="24"/>
      <w:szCs w:val="24"/>
    </w:rPr>
  </w:style>
  <w:style w:type="paragraph" w:styleId="Verzeichnis2">
    <w:name w:val="toc 2"/>
    <w:basedOn w:val="Standard"/>
    <w:next w:val="Standard"/>
    <w:uiPriority w:val="39"/>
    <w:unhideWhenUsed/>
    <w:pPr>
      <w:spacing w:before="240"/>
    </w:pPr>
    <w:rPr>
      <w:rFonts w:asciiTheme="minorHAnsi" w:hAnsiTheme="minorHAnsi"/>
      <w:b/>
      <w:bCs/>
      <w:sz w:val="20"/>
      <w:szCs w:val="20"/>
    </w:rPr>
  </w:style>
  <w:style w:type="paragraph" w:styleId="Verzeichnis3">
    <w:name w:val="toc 3"/>
    <w:basedOn w:val="Standard"/>
    <w:next w:val="Standard"/>
    <w:uiPriority w:val="39"/>
    <w:unhideWhenUsed/>
    <w:pPr>
      <w:ind w:left="220"/>
    </w:pPr>
    <w:rPr>
      <w:rFonts w:asciiTheme="minorHAnsi" w:hAnsiTheme="minorHAnsi"/>
      <w:sz w:val="20"/>
      <w:szCs w:val="20"/>
    </w:rPr>
  </w:style>
  <w:style w:type="paragraph" w:styleId="Verzeichnis4">
    <w:name w:val="toc 4"/>
    <w:basedOn w:val="Standard"/>
    <w:next w:val="Standard"/>
    <w:uiPriority w:val="39"/>
    <w:unhideWhenUsed/>
    <w:pPr>
      <w:ind w:left="440"/>
    </w:pPr>
    <w:rPr>
      <w:rFonts w:asciiTheme="minorHAnsi" w:hAnsiTheme="minorHAnsi"/>
      <w:sz w:val="20"/>
      <w:szCs w:val="20"/>
    </w:rPr>
  </w:style>
  <w:style w:type="paragraph" w:styleId="Verzeichnis5">
    <w:name w:val="toc 5"/>
    <w:basedOn w:val="Standard"/>
    <w:next w:val="Standard"/>
    <w:uiPriority w:val="39"/>
    <w:unhideWhenUsed/>
    <w:pPr>
      <w:ind w:left="660"/>
    </w:pPr>
    <w:rPr>
      <w:rFonts w:asciiTheme="minorHAnsi" w:hAnsiTheme="minorHAnsi"/>
      <w:sz w:val="20"/>
      <w:szCs w:val="20"/>
    </w:rPr>
  </w:style>
  <w:style w:type="paragraph" w:styleId="Verzeichnis6">
    <w:name w:val="toc 6"/>
    <w:basedOn w:val="Standard"/>
    <w:next w:val="Standard"/>
    <w:uiPriority w:val="39"/>
    <w:unhideWhenUsed/>
    <w:pPr>
      <w:ind w:left="880"/>
    </w:pPr>
    <w:rPr>
      <w:rFonts w:asciiTheme="minorHAnsi" w:hAnsiTheme="minorHAnsi"/>
      <w:sz w:val="20"/>
      <w:szCs w:val="20"/>
    </w:rPr>
  </w:style>
  <w:style w:type="paragraph" w:styleId="Verzeichnis7">
    <w:name w:val="toc 7"/>
    <w:basedOn w:val="Standard"/>
    <w:next w:val="Standard"/>
    <w:uiPriority w:val="39"/>
    <w:unhideWhenUsed/>
    <w:pPr>
      <w:ind w:left="1100"/>
    </w:pPr>
    <w:rPr>
      <w:rFonts w:asciiTheme="minorHAnsi" w:hAnsiTheme="minorHAnsi"/>
      <w:sz w:val="20"/>
      <w:szCs w:val="20"/>
    </w:rPr>
  </w:style>
  <w:style w:type="paragraph" w:styleId="Verzeichnis8">
    <w:name w:val="toc 8"/>
    <w:basedOn w:val="Standard"/>
    <w:next w:val="Standard"/>
    <w:uiPriority w:val="39"/>
    <w:unhideWhenUsed/>
    <w:pPr>
      <w:ind w:left="1320"/>
    </w:pPr>
    <w:rPr>
      <w:rFonts w:asciiTheme="minorHAnsi" w:hAnsiTheme="minorHAnsi"/>
      <w:sz w:val="20"/>
      <w:szCs w:val="20"/>
    </w:rPr>
  </w:style>
  <w:style w:type="paragraph" w:styleId="Verzeichnis9">
    <w:name w:val="toc 9"/>
    <w:basedOn w:val="Standard"/>
    <w:next w:val="Standard"/>
    <w:uiPriority w:val="39"/>
    <w:unhideWhenUsed/>
    <w:pPr>
      <w:ind w:left="1540"/>
    </w:pPr>
    <w:rPr>
      <w:rFonts w:asciiTheme="minorHAnsi" w:hAnsiTheme="minorHAnsi"/>
      <w:sz w:val="20"/>
      <w:szCs w:val="20"/>
    </w:rPr>
  </w:style>
  <w:style w:type="paragraph" w:styleId="Inhaltsverzeichnisberschrift">
    <w:name w:val="TOC Heading"/>
    <w:uiPriority w:val="39"/>
    <w:unhideWhenUsed/>
    <w:qFormat/>
  </w:style>
  <w:style w:type="paragraph" w:styleId="Abbildungsverzeichnis">
    <w:name w:val="table of figures"/>
    <w:basedOn w:val="Standard"/>
    <w:next w:val="Standard"/>
    <w:uiPriority w:val="99"/>
    <w:unhideWhenUsed/>
  </w:style>
  <w:style w:type="paragraph" w:styleId="Titel">
    <w:name w:val="Title"/>
    <w:basedOn w:val="Standard"/>
    <w:next w:val="Standard"/>
    <w:link w:val="TitelZchn"/>
    <w:pPr>
      <w:keepNext/>
      <w:keepLines/>
      <w:spacing w:after="60"/>
    </w:pPr>
    <w:rPr>
      <w:sz w:val="52"/>
      <w:szCs w:val="52"/>
    </w:rPr>
  </w:style>
  <w:style w:type="paragraph" w:styleId="Untertitel">
    <w:name w:val="Subtitle"/>
    <w:basedOn w:val="Standard"/>
    <w:next w:val="Standard"/>
    <w:link w:val="UntertitelZchn"/>
    <w:pPr>
      <w:keepNext/>
      <w:keepLines/>
      <w:spacing w:after="320"/>
    </w:pPr>
    <w:rPr>
      <w:rFonts w:ascii="Arial" w:eastAsia="Arial" w:hAnsi="Arial" w:cs="Arial"/>
      <w:color w:val="666666"/>
      <w:sz w:val="30"/>
      <w:szCs w:val="30"/>
    </w:rPr>
  </w:style>
  <w:style w:type="character" w:styleId="NichtaufgelsteErwhnung">
    <w:name w:val="Unresolved Mention"/>
    <w:basedOn w:val="Absatz-Standardschriftart"/>
    <w:uiPriority w:val="99"/>
    <w:semiHidden/>
    <w:unhideWhenUsed/>
    <w:rsid w:val="00E44444"/>
    <w:rPr>
      <w:color w:val="605E5C"/>
      <w:shd w:val="clear" w:color="auto" w:fill="E1DFDD"/>
    </w:rPr>
  </w:style>
  <w:style w:type="character" w:customStyle="1" w:styleId="md-plain">
    <w:name w:val="md-plain"/>
    <w:basedOn w:val="Absatz-Standardschriftart"/>
    <w:rsid w:val="00211AE2"/>
  </w:style>
  <w:style w:type="paragraph" w:customStyle="1" w:styleId="md-end-block">
    <w:name w:val="md-end-block"/>
    <w:basedOn w:val="Standard"/>
    <w:rsid w:val="00211AE2"/>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md-softbreak">
    <w:name w:val="md-softbreak"/>
    <w:basedOn w:val="Absatz-Standardschriftart"/>
    <w:rsid w:val="00211AE2"/>
  </w:style>
  <w:style w:type="paragraph" w:styleId="HTMLVorformatiert">
    <w:name w:val="HTML Preformatted"/>
    <w:basedOn w:val="Standard"/>
    <w:link w:val="HTMLVorformatiertZchn"/>
    <w:uiPriority w:val="99"/>
    <w:semiHidden/>
    <w:unhideWhenUsed/>
    <w:rsid w:val="00211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eastAsia="en-US"/>
    </w:rPr>
  </w:style>
  <w:style w:type="character" w:customStyle="1" w:styleId="HTMLVorformatiertZchn">
    <w:name w:val="HTML Vorformatiert Zchn"/>
    <w:basedOn w:val="Absatz-Standardschriftart"/>
    <w:link w:val="HTMLVorformatiert"/>
    <w:uiPriority w:val="99"/>
    <w:semiHidden/>
    <w:rsid w:val="00211AE2"/>
    <w:rPr>
      <w:rFonts w:ascii="Courier New" w:eastAsia="Times New Roman" w:hAnsi="Courier New" w:cs="Courier New"/>
      <w:sz w:val="20"/>
      <w:szCs w:val="20"/>
      <w:lang w:val="en-US" w:eastAsia="en-US"/>
    </w:rPr>
  </w:style>
  <w:style w:type="character" w:styleId="HTMLCode">
    <w:name w:val="HTML Code"/>
    <w:basedOn w:val="Absatz-Standardschriftart"/>
    <w:uiPriority w:val="99"/>
    <w:semiHidden/>
    <w:unhideWhenUsed/>
    <w:rsid w:val="00211AE2"/>
    <w:rPr>
      <w:rFonts w:ascii="Courier New" w:eastAsia="Times New Roman" w:hAnsi="Courier New" w:cs="Courier New"/>
      <w:sz w:val="20"/>
      <w:szCs w:val="20"/>
    </w:rPr>
  </w:style>
  <w:style w:type="paragraph" w:styleId="StandardWeb">
    <w:name w:val="Normal (Web)"/>
    <w:basedOn w:val="Standard"/>
    <w:uiPriority w:val="99"/>
    <w:unhideWhenUsed/>
    <w:rsid w:val="00B3136A"/>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Fett">
    <w:name w:val="Strong"/>
    <w:basedOn w:val="Absatz-Standardschriftart"/>
    <w:uiPriority w:val="22"/>
    <w:qFormat/>
    <w:rsid w:val="00B3136A"/>
    <w:rPr>
      <w:b/>
      <w:bCs/>
    </w:rPr>
  </w:style>
  <w:style w:type="character" w:styleId="Kommentarzeichen">
    <w:name w:val="annotation reference"/>
    <w:basedOn w:val="Absatz-Standardschriftart"/>
    <w:uiPriority w:val="99"/>
    <w:semiHidden/>
    <w:unhideWhenUsed/>
    <w:rsid w:val="00BC13C0"/>
    <w:rPr>
      <w:sz w:val="16"/>
      <w:szCs w:val="16"/>
    </w:rPr>
  </w:style>
  <w:style w:type="paragraph" w:styleId="Kommentartext">
    <w:name w:val="annotation text"/>
    <w:basedOn w:val="Standard"/>
    <w:link w:val="KommentartextZchn"/>
    <w:uiPriority w:val="99"/>
    <w:semiHidden/>
    <w:unhideWhenUsed/>
    <w:rsid w:val="00BC13C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C13C0"/>
    <w:rPr>
      <w:sz w:val="20"/>
      <w:szCs w:val="20"/>
    </w:rPr>
  </w:style>
  <w:style w:type="paragraph" w:styleId="Kommentarthema">
    <w:name w:val="annotation subject"/>
    <w:basedOn w:val="Kommentartext"/>
    <w:next w:val="Kommentartext"/>
    <w:link w:val="KommentarthemaZchn"/>
    <w:uiPriority w:val="99"/>
    <w:semiHidden/>
    <w:unhideWhenUsed/>
    <w:rsid w:val="00BC13C0"/>
    <w:rPr>
      <w:b/>
      <w:bCs/>
    </w:rPr>
  </w:style>
  <w:style w:type="character" w:customStyle="1" w:styleId="KommentarthemaZchn">
    <w:name w:val="Kommentarthema Zchn"/>
    <w:basedOn w:val="KommentartextZchn"/>
    <w:link w:val="Kommentarthema"/>
    <w:uiPriority w:val="99"/>
    <w:semiHidden/>
    <w:rsid w:val="00BC13C0"/>
    <w:rPr>
      <w:b/>
      <w:bCs/>
      <w:sz w:val="20"/>
      <w:szCs w:val="20"/>
    </w:rPr>
  </w:style>
  <w:style w:type="paragraph" w:styleId="Sprechblasentext">
    <w:name w:val="Balloon Text"/>
    <w:basedOn w:val="Standard"/>
    <w:link w:val="SprechblasentextZchn"/>
    <w:uiPriority w:val="99"/>
    <w:semiHidden/>
    <w:unhideWhenUsed/>
    <w:rsid w:val="00BC13C0"/>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C13C0"/>
    <w:rPr>
      <w:rFonts w:ascii="Segoe UI" w:hAnsi="Segoe UI" w:cs="Segoe UI"/>
      <w:sz w:val="18"/>
      <w:szCs w:val="18"/>
    </w:rPr>
  </w:style>
  <w:style w:type="character" w:styleId="BesuchterLink">
    <w:name w:val="FollowedHyperlink"/>
    <w:basedOn w:val="Absatz-Standardschriftart"/>
    <w:uiPriority w:val="99"/>
    <w:semiHidden/>
    <w:unhideWhenUsed/>
    <w:rsid w:val="00BC13C0"/>
    <w:rPr>
      <w:color w:val="800080" w:themeColor="followedHyperlink"/>
      <w:u w:val="single"/>
    </w:rPr>
  </w:style>
  <w:style w:type="paragraph" w:styleId="berarbeitung">
    <w:name w:val="Revision"/>
    <w:hidden/>
    <w:uiPriority w:val="99"/>
    <w:semiHidden/>
    <w:rsid w:val="00524FF4"/>
    <w:pPr>
      <w:spacing w:line="240" w:lineRule="auto"/>
    </w:pPr>
  </w:style>
  <w:style w:type="character" w:customStyle="1" w:styleId="mord">
    <w:name w:val="mord"/>
    <w:basedOn w:val="Absatz-Standardschriftart"/>
    <w:rsid w:val="006C1B96"/>
  </w:style>
  <w:style w:type="character" w:customStyle="1" w:styleId="mpunct">
    <w:name w:val="mpunct"/>
    <w:basedOn w:val="Absatz-Standardschriftart"/>
    <w:rsid w:val="006C1B96"/>
  </w:style>
  <w:style w:type="character" w:customStyle="1" w:styleId="mbin">
    <w:name w:val="mbin"/>
    <w:basedOn w:val="Absatz-Standardschriftart"/>
    <w:rsid w:val="006C1B96"/>
  </w:style>
  <w:style w:type="character" w:customStyle="1" w:styleId="apple-converted-space">
    <w:name w:val="apple-converted-space"/>
    <w:basedOn w:val="Absatz-Standardschriftart"/>
    <w:rsid w:val="00D75F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06341">
      <w:bodyDiv w:val="1"/>
      <w:marLeft w:val="0"/>
      <w:marRight w:val="0"/>
      <w:marTop w:val="0"/>
      <w:marBottom w:val="0"/>
      <w:divBdr>
        <w:top w:val="none" w:sz="0" w:space="0" w:color="auto"/>
        <w:left w:val="none" w:sz="0" w:space="0" w:color="auto"/>
        <w:bottom w:val="none" w:sz="0" w:space="0" w:color="auto"/>
        <w:right w:val="none" w:sz="0" w:space="0" w:color="auto"/>
      </w:divBdr>
      <w:divsChild>
        <w:div w:id="256182523">
          <w:marLeft w:val="0"/>
          <w:marRight w:val="0"/>
          <w:marTop w:val="0"/>
          <w:marBottom w:val="0"/>
          <w:divBdr>
            <w:top w:val="none" w:sz="0" w:space="0" w:color="auto"/>
            <w:left w:val="none" w:sz="0" w:space="0" w:color="auto"/>
            <w:bottom w:val="none" w:sz="0" w:space="0" w:color="auto"/>
            <w:right w:val="none" w:sz="0" w:space="0" w:color="auto"/>
          </w:divBdr>
          <w:divsChild>
            <w:div w:id="447822030">
              <w:marLeft w:val="0"/>
              <w:marRight w:val="0"/>
              <w:marTop w:val="0"/>
              <w:marBottom w:val="0"/>
              <w:divBdr>
                <w:top w:val="none" w:sz="0" w:space="0" w:color="auto"/>
                <w:left w:val="none" w:sz="0" w:space="0" w:color="auto"/>
                <w:bottom w:val="none" w:sz="0" w:space="0" w:color="auto"/>
                <w:right w:val="none" w:sz="0" w:space="0" w:color="auto"/>
              </w:divBdr>
            </w:div>
            <w:div w:id="741097740">
              <w:marLeft w:val="0"/>
              <w:marRight w:val="0"/>
              <w:marTop w:val="0"/>
              <w:marBottom w:val="0"/>
              <w:divBdr>
                <w:top w:val="none" w:sz="0" w:space="0" w:color="auto"/>
                <w:left w:val="none" w:sz="0" w:space="0" w:color="auto"/>
                <w:bottom w:val="none" w:sz="0" w:space="0" w:color="auto"/>
                <w:right w:val="none" w:sz="0" w:space="0" w:color="auto"/>
              </w:divBdr>
            </w:div>
            <w:div w:id="1213927243">
              <w:marLeft w:val="0"/>
              <w:marRight w:val="0"/>
              <w:marTop w:val="0"/>
              <w:marBottom w:val="0"/>
              <w:divBdr>
                <w:top w:val="none" w:sz="0" w:space="0" w:color="auto"/>
                <w:left w:val="none" w:sz="0" w:space="0" w:color="auto"/>
                <w:bottom w:val="none" w:sz="0" w:space="0" w:color="auto"/>
                <w:right w:val="none" w:sz="0" w:space="0" w:color="auto"/>
              </w:divBdr>
            </w:div>
            <w:div w:id="19555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9835">
      <w:bodyDiv w:val="1"/>
      <w:marLeft w:val="0"/>
      <w:marRight w:val="0"/>
      <w:marTop w:val="0"/>
      <w:marBottom w:val="0"/>
      <w:divBdr>
        <w:top w:val="none" w:sz="0" w:space="0" w:color="auto"/>
        <w:left w:val="none" w:sz="0" w:space="0" w:color="auto"/>
        <w:bottom w:val="none" w:sz="0" w:space="0" w:color="auto"/>
        <w:right w:val="none" w:sz="0" w:space="0" w:color="auto"/>
      </w:divBdr>
      <w:divsChild>
        <w:div w:id="621883412">
          <w:marLeft w:val="0"/>
          <w:marRight w:val="0"/>
          <w:marTop w:val="0"/>
          <w:marBottom w:val="0"/>
          <w:divBdr>
            <w:top w:val="none" w:sz="0" w:space="0" w:color="auto"/>
            <w:left w:val="none" w:sz="0" w:space="0" w:color="auto"/>
            <w:bottom w:val="none" w:sz="0" w:space="0" w:color="auto"/>
            <w:right w:val="none" w:sz="0" w:space="0" w:color="auto"/>
          </w:divBdr>
          <w:divsChild>
            <w:div w:id="193735238">
              <w:marLeft w:val="0"/>
              <w:marRight w:val="0"/>
              <w:marTop w:val="0"/>
              <w:marBottom w:val="0"/>
              <w:divBdr>
                <w:top w:val="none" w:sz="0" w:space="0" w:color="auto"/>
                <w:left w:val="none" w:sz="0" w:space="0" w:color="auto"/>
                <w:bottom w:val="none" w:sz="0" w:space="0" w:color="auto"/>
                <w:right w:val="none" w:sz="0" w:space="0" w:color="auto"/>
              </w:divBdr>
            </w:div>
            <w:div w:id="316037056">
              <w:marLeft w:val="0"/>
              <w:marRight w:val="0"/>
              <w:marTop w:val="0"/>
              <w:marBottom w:val="0"/>
              <w:divBdr>
                <w:top w:val="none" w:sz="0" w:space="0" w:color="auto"/>
                <w:left w:val="none" w:sz="0" w:space="0" w:color="auto"/>
                <w:bottom w:val="none" w:sz="0" w:space="0" w:color="auto"/>
                <w:right w:val="none" w:sz="0" w:space="0" w:color="auto"/>
              </w:divBdr>
            </w:div>
            <w:div w:id="162388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5458">
      <w:bodyDiv w:val="1"/>
      <w:marLeft w:val="0"/>
      <w:marRight w:val="0"/>
      <w:marTop w:val="0"/>
      <w:marBottom w:val="0"/>
      <w:divBdr>
        <w:top w:val="none" w:sz="0" w:space="0" w:color="auto"/>
        <w:left w:val="none" w:sz="0" w:space="0" w:color="auto"/>
        <w:bottom w:val="none" w:sz="0" w:space="0" w:color="auto"/>
        <w:right w:val="none" w:sz="0" w:space="0" w:color="auto"/>
      </w:divBdr>
    </w:div>
    <w:div w:id="147476520">
      <w:bodyDiv w:val="1"/>
      <w:marLeft w:val="0"/>
      <w:marRight w:val="0"/>
      <w:marTop w:val="0"/>
      <w:marBottom w:val="0"/>
      <w:divBdr>
        <w:top w:val="none" w:sz="0" w:space="0" w:color="auto"/>
        <w:left w:val="none" w:sz="0" w:space="0" w:color="auto"/>
        <w:bottom w:val="none" w:sz="0" w:space="0" w:color="auto"/>
        <w:right w:val="none" w:sz="0" w:space="0" w:color="auto"/>
      </w:divBdr>
    </w:div>
    <w:div w:id="177426912">
      <w:bodyDiv w:val="1"/>
      <w:marLeft w:val="0"/>
      <w:marRight w:val="0"/>
      <w:marTop w:val="0"/>
      <w:marBottom w:val="0"/>
      <w:divBdr>
        <w:top w:val="none" w:sz="0" w:space="0" w:color="auto"/>
        <w:left w:val="none" w:sz="0" w:space="0" w:color="auto"/>
        <w:bottom w:val="none" w:sz="0" w:space="0" w:color="auto"/>
        <w:right w:val="none" w:sz="0" w:space="0" w:color="auto"/>
      </w:divBdr>
      <w:divsChild>
        <w:div w:id="1001204129">
          <w:marLeft w:val="0"/>
          <w:marRight w:val="0"/>
          <w:marTop w:val="0"/>
          <w:marBottom w:val="0"/>
          <w:divBdr>
            <w:top w:val="single" w:sz="2" w:space="0" w:color="D9D9E3"/>
            <w:left w:val="single" w:sz="2" w:space="0" w:color="D9D9E3"/>
            <w:bottom w:val="single" w:sz="2" w:space="0" w:color="D9D9E3"/>
            <w:right w:val="single" w:sz="2" w:space="0" w:color="D9D9E3"/>
          </w:divBdr>
          <w:divsChild>
            <w:div w:id="1369261369">
              <w:marLeft w:val="0"/>
              <w:marRight w:val="0"/>
              <w:marTop w:val="0"/>
              <w:marBottom w:val="0"/>
              <w:divBdr>
                <w:top w:val="single" w:sz="2" w:space="0" w:color="D9D9E3"/>
                <w:left w:val="single" w:sz="2" w:space="0" w:color="D9D9E3"/>
                <w:bottom w:val="single" w:sz="2" w:space="0" w:color="D9D9E3"/>
                <w:right w:val="single" w:sz="2" w:space="0" w:color="D9D9E3"/>
              </w:divBdr>
              <w:divsChild>
                <w:div w:id="1338725547">
                  <w:marLeft w:val="0"/>
                  <w:marRight w:val="0"/>
                  <w:marTop w:val="0"/>
                  <w:marBottom w:val="0"/>
                  <w:divBdr>
                    <w:top w:val="single" w:sz="2" w:space="0" w:color="D9D9E3"/>
                    <w:left w:val="single" w:sz="2" w:space="0" w:color="D9D9E3"/>
                    <w:bottom w:val="single" w:sz="2" w:space="0" w:color="D9D9E3"/>
                    <w:right w:val="single" w:sz="2" w:space="0" w:color="D9D9E3"/>
                  </w:divBdr>
                  <w:divsChild>
                    <w:div w:id="415514961">
                      <w:marLeft w:val="0"/>
                      <w:marRight w:val="0"/>
                      <w:marTop w:val="0"/>
                      <w:marBottom w:val="0"/>
                      <w:divBdr>
                        <w:top w:val="single" w:sz="2" w:space="0" w:color="D9D9E3"/>
                        <w:left w:val="single" w:sz="2" w:space="0" w:color="D9D9E3"/>
                        <w:bottom w:val="single" w:sz="2" w:space="0" w:color="D9D9E3"/>
                        <w:right w:val="single" w:sz="2" w:space="0" w:color="D9D9E3"/>
                      </w:divBdr>
                      <w:divsChild>
                        <w:div w:id="1166674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0542677">
          <w:marLeft w:val="0"/>
          <w:marRight w:val="0"/>
          <w:marTop w:val="0"/>
          <w:marBottom w:val="0"/>
          <w:divBdr>
            <w:top w:val="single" w:sz="2" w:space="0" w:color="D9D9E3"/>
            <w:left w:val="single" w:sz="2" w:space="0" w:color="D9D9E3"/>
            <w:bottom w:val="single" w:sz="2" w:space="0" w:color="D9D9E3"/>
            <w:right w:val="single" w:sz="2" w:space="0" w:color="D9D9E3"/>
          </w:divBdr>
          <w:divsChild>
            <w:div w:id="1743721188">
              <w:marLeft w:val="0"/>
              <w:marRight w:val="0"/>
              <w:marTop w:val="0"/>
              <w:marBottom w:val="0"/>
              <w:divBdr>
                <w:top w:val="single" w:sz="2" w:space="0" w:color="D9D9E3"/>
                <w:left w:val="single" w:sz="2" w:space="0" w:color="D9D9E3"/>
                <w:bottom w:val="single" w:sz="2" w:space="0" w:color="D9D9E3"/>
                <w:right w:val="single" w:sz="2" w:space="0" w:color="D9D9E3"/>
              </w:divBdr>
              <w:divsChild>
                <w:div w:id="799112333">
                  <w:marLeft w:val="0"/>
                  <w:marRight w:val="0"/>
                  <w:marTop w:val="0"/>
                  <w:marBottom w:val="0"/>
                  <w:divBdr>
                    <w:top w:val="single" w:sz="2" w:space="0" w:color="D9D9E3"/>
                    <w:left w:val="single" w:sz="2" w:space="0" w:color="D9D9E3"/>
                    <w:bottom w:val="single" w:sz="2" w:space="0" w:color="D9D9E3"/>
                    <w:right w:val="single" w:sz="2" w:space="0" w:color="D9D9E3"/>
                  </w:divBdr>
                  <w:divsChild>
                    <w:div w:id="1931163289">
                      <w:marLeft w:val="0"/>
                      <w:marRight w:val="0"/>
                      <w:marTop w:val="0"/>
                      <w:marBottom w:val="0"/>
                      <w:divBdr>
                        <w:top w:val="single" w:sz="2" w:space="0" w:color="D9D9E3"/>
                        <w:left w:val="single" w:sz="2" w:space="0" w:color="D9D9E3"/>
                        <w:bottom w:val="single" w:sz="2" w:space="0" w:color="D9D9E3"/>
                        <w:right w:val="single" w:sz="2" w:space="0" w:color="D9D9E3"/>
                      </w:divBdr>
                      <w:divsChild>
                        <w:div w:id="688222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2036336">
      <w:bodyDiv w:val="1"/>
      <w:marLeft w:val="0"/>
      <w:marRight w:val="0"/>
      <w:marTop w:val="0"/>
      <w:marBottom w:val="0"/>
      <w:divBdr>
        <w:top w:val="none" w:sz="0" w:space="0" w:color="auto"/>
        <w:left w:val="none" w:sz="0" w:space="0" w:color="auto"/>
        <w:bottom w:val="none" w:sz="0" w:space="0" w:color="auto"/>
        <w:right w:val="none" w:sz="0" w:space="0" w:color="auto"/>
      </w:divBdr>
      <w:divsChild>
        <w:div w:id="59210781">
          <w:marLeft w:val="0"/>
          <w:marRight w:val="0"/>
          <w:marTop w:val="0"/>
          <w:marBottom w:val="0"/>
          <w:divBdr>
            <w:top w:val="none" w:sz="0" w:space="0" w:color="auto"/>
            <w:left w:val="none" w:sz="0" w:space="0" w:color="auto"/>
            <w:bottom w:val="none" w:sz="0" w:space="0" w:color="auto"/>
            <w:right w:val="none" w:sz="0" w:space="0" w:color="auto"/>
          </w:divBdr>
          <w:divsChild>
            <w:div w:id="384530782">
              <w:marLeft w:val="0"/>
              <w:marRight w:val="0"/>
              <w:marTop w:val="0"/>
              <w:marBottom w:val="0"/>
              <w:divBdr>
                <w:top w:val="none" w:sz="0" w:space="0" w:color="auto"/>
                <w:left w:val="none" w:sz="0" w:space="0" w:color="auto"/>
                <w:bottom w:val="none" w:sz="0" w:space="0" w:color="auto"/>
                <w:right w:val="none" w:sz="0" w:space="0" w:color="auto"/>
              </w:divBdr>
            </w:div>
            <w:div w:id="917180371">
              <w:marLeft w:val="0"/>
              <w:marRight w:val="0"/>
              <w:marTop w:val="0"/>
              <w:marBottom w:val="0"/>
              <w:divBdr>
                <w:top w:val="none" w:sz="0" w:space="0" w:color="auto"/>
                <w:left w:val="none" w:sz="0" w:space="0" w:color="auto"/>
                <w:bottom w:val="none" w:sz="0" w:space="0" w:color="auto"/>
                <w:right w:val="none" w:sz="0" w:space="0" w:color="auto"/>
              </w:divBdr>
            </w:div>
            <w:div w:id="1056900922">
              <w:marLeft w:val="0"/>
              <w:marRight w:val="0"/>
              <w:marTop w:val="0"/>
              <w:marBottom w:val="0"/>
              <w:divBdr>
                <w:top w:val="none" w:sz="0" w:space="0" w:color="auto"/>
                <w:left w:val="none" w:sz="0" w:space="0" w:color="auto"/>
                <w:bottom w:val="none" w:sz="0" w:space="0" w:color="auto"/>
                <w:right w:val="none" w:sz="0" w:space="0" w:color="auto"/>
              </w:divBdr>
            </w:div>
            <w:div w:id="1208106248">
              <w:marLeft w:val="0"/>
              <w:marRight w:val="0"/>
              <w:marTop w:val="0"/>
              <w:marBottom w:val="0"/>
              <w:divBdr>
                <w:top w:val="none" w:sz="0" w:space="0" w:color="auto"/>
                <w:left w:val="none" w:sz="0" w:space="0" w:color="auto"/>
                <w:bottom w:val="none" w:sz="0" w:space="0" w:color="auto"/>
                <w:right w:val="none" w:sz="0" w:space="0" w:color="auto"/>
              </w:divBdr>
            </w:div>
            <w:div w:id="179201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41192">
      <w:bodyDiv w:val="1"/>
      <w:marLeft w:val="0"/>
      <w:marRight w:val="0"/>
      <w:marTop w:val="0"/>
      <w:marBottom w:val="0"/>
      <w:divBdr>
        <w:top w:val="none" w:sz="0" w:space="0" w:color="auto"/>
        <w:left w:val="none" w:sz="0" w:space="0" w:color="auto"/>
        <w:bottom w:val="none" w:sz="0" w:space="0" w:color="auto"/>
        <w:right w:val="none" w:sz="0" w:space="0" w:color="auto"/>
      </w:divBdr>
      <w:divsChild>
        <w:div w:id="1346591881">
          <w:marLeft w:val="0"/>
          <w:marRight w:val="0"/>
          <w:marTop w:val="0"/>
          <w:marBottom w:val="0"/>
          <w:divBdr>
            <w:top w:val="none" w:sz="0" w:space="0" w:color="auto"/>
            <w:left w:val="none" w:sz="0" w:space="0" w:color="auto"/>
            <w:bottom w:val="none" w:sz="0" w:space="0" w:color="auto"/>
            <w:right w:val="none" w:sz="0" w:space="0" w:color="auto"/>
          </w:divBdr>
          <w:divsChild>
            <w:div w:id="520702711">
              <w:marLeft w:val="0"/>
              <w:marRight w:val="0"/>
              <w:marTop w:val="0"/>
              <w:marBottom w:val="0"/>
              <w:divBdr>
                <w:top w:val="none" w:sz="0" w:space="0" w:color="auto"/>
                <w:left w:val="none" w:sz="0" w:space="0" w:color="auto"/>
                <w:bottom w:val="none" w:sz="0" w:space="0" w:color="auto"/>
                <w:right w:val="none" w:sz="0" w:space="0" w:color="auto"/>
              </w:divBdr>
            </w:div>
            <w:div w:id="1693335340">
              <w:marLeft w:val="0"/>
              <w:marRight w:val="0"/>
              <w:marTop w:val="0"/>
              <w:marBottom w:val="0"/>
              <w:divBdr>
                <w:top w:val="none" w:sz="0" w:space="0" w:color="auto"/>
                <w:left w:val="none" w:sz="0" w:space="0" w:color="auto"/>
                <w:bottom w:val="none" w:sz="0" w:space="0" w:color="auto"/>
                <w:right w:val="none" w:sz="0" w:space="0" w:color="auto"/>
              </w:divBdr>
            </w:div>
            <w:div w:id="202273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05255">
      <w:bodyDiv w:val="1"/>
      <w:marLeft w:val="0"/>
      <w:marRight w:val="0"/>
      <w:marTop w:val="0"/>
      <w:marBottom w:val="0"/>
      <w:divBdr>
        <w:top w:val="none" w:sz="0" w:space="0" w:color="auto"/>
        <w:left w:val="none" w:sz="0" w:space="0" w:color="auto"/>
        <w:bottom w:val="none" w:sz="0" w:space="0" w:color="auto"/>
        <w:right w:val="none" w:sz="0" w:space="0" w:color="auto"/>
      </w:divBdr>
      <w:divsChild>
        <w:div w:id="1844124260">
          <w:marLeft w:val="0"/>
          <w:marRight w:val="0"/>
          <w:marTop w:val="0"/>
          <w:marBottom w:val="0"/>
          <w:divBdr>
            <w:top w:val="none" w:sz="0" w:space="0" w:color="auto"/>
            <w:left w:val="none" w:sz="0" w:space="0" w:color="auto"/>
            <w:bottom w:val="none" w:sz="0" w:space="0" w:color="auto"/>
            <w:right w:val="none" w:sz="0" w:space="0" w:color="auto"/>
          </w:divBdr>
          <w:divsChild>
            <w:div w:id="1188562353">
              <w:marLeft w:val="0"/>
              <w:marRight w:val="0"/>
              <w:marTop w:val="0"/>
              <w:marBottom w:val="0"/>
              <w:divBdr>
                <w:top w:val="none" w:sz="0" w:space="0" w:color="auto"/>
                <w:left w:val="none" w:sz="0" w:space="0" w:color="auto"/>
                <w:bottom w:val="none" w:sz="0" w:space="0" w:color="auto"/>
                <w:right w:val="none" w:sz="0" w:space="0" w:color="auto"/>
              </w:divBdr>
              <w:divsChild>
                <w:div w:id="486437678">
                  <w:marLeft w:val="0"/>
                  <w:marRight w:val="0"/>
                  <w:marTop w:val="0"/>
                  <w:marBottom w:val="0"/>
                  <w:divBdr>
                    <w:top w:val="none" w:sz="0" w:space="0" w:color="auto"/>
                    <w:left w:val="none" w:sz="0" w:space="0" w:color="auto"/>
                    <w:bottom w:val="none" w:sz="0" w:space="0" w:color="auto"/>
                    <w:right w:val="none" w:sz="0" w:space="0" w:color="auto"/>
                  </w:divBdr>
                  <w:divsChild>
                    <w:div w:id="1590238040">
                      <w:marLeft w:val="0"/>
                      <w:marRight w:val="0"/>
                      <w:marTop w:val="0"/>
                      <w:marBottom w:val="0"/>
                      <w:divBdr>
                        <w:top w:val="none" w:sz="0" w:space="0" w:color="auto"/>
                        <w:left w:val="none" w:sz="0" w:space="0" w:color="auto"/>
                        <w:bottom w:val="none" w:sz="0" w:space="0" w:color="auto"/>
                        <w:right w:val="none" w:sz="0" w:space="0" w:color="auto"/>
                      </w:divBdr>
                      <w:divsChild>
                        <w:div w:id="762799951">
                          <w:marLeft w:val="0"/>
                          <w:marRight w:val="0"/>
                          <w:marTop w:val="0"/>
                          <w:marBottom w:val="0"/>
                          <w:divBdr>
                            <w:top w:val="none" w:sz="0" w:space="0" w:color="auto"/>
                            <w:left w:val="none" w:sz="0" w:space="0" w:color="auto"/>
                            <w:bottom w:val="none" w:sz="0" w:space="0" w:color="auto"/>
                            <w:right w:val="none" w:sz="0" w:space="0" w:color="auto"/>
                          </w:divBdr>
                          <w:divsChild>
                            <w:div w:id="98326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3954197">
      <w:bodyDiv w:val="1"/>
      <w:marLeft w:val="0"/>
      <w:marRight w:val="0"/>
      <w:marTop w:val="0"/>
      <w:marBottom w:val="0"/>
      <w:divBdr>
        <w:top w:val="none" w:sz="0" w:space="0" w:color="auto"/>
        <w:left w:val="none" w:sz="0" w:space="0" w:color="auto"/>
        <w:bottom w:val="none" w:sz="0" w:space="0" w:color="auto"/>
        <w:right w:val="none" w:sz="0" w:space="0" w:color="auto"/>
      </w:divBdr>
      <w:divsChild>
        <w:div w:id="1825968019">
          <w:marLeft w:val="0"/>
          <w:marRight w:val="0"/>
          <w:marTop w:val="0"/>
          <w:marBottom w:val="0"/>
          <w:divBdr>
            <w:top w:val="none" w:sz="0" w:space="0" w:color="auto"/>
            <w:left w:val="none" w:sz="0" w:space="0" w:color="auto"/>
            <w:bottom w:val="none" w:sz="0" w:space="0" w:color="auto"/>
            <w:right w:val="none" w:sz="0" w:space="0" w:color="auto"/>
          </w:divBdr>
          <w:divsChild>
            <w:div w:id="396320287">
              <w:marLeft w:val="0"/>
              <w:marRight w:val="0"/>
              <w:marTop w:val="0"/>
              <w:marBottom w:val="0"/>
              <w:divBdr>
                <w:top w:val="none" w:sz="0" w:space="0" w:color="auto"/>
                <w:left w:val="none" w:sz="0" w:space="0" w:color="auto"/>
                <w:bottom w:val="none" w:sz="0" w:space="0" w:color="auto"/>
                <w:right w:val="none" w:sz="0" w:space="0" w:color="auto"/>
              </w:divBdr>
            </w:div>
            <w:div w:id="569534731">
              <w:marLeft w:val="0"/>
              <w:marRight w:val="0"/>
              <w:marTop w:val="0"/>
              <w:marBottom w:val="0"/>
              <w:divBdr>
                <w:top w:val="none" w:sz="0" w:space="0" w:color="auto"/>
                <w:left w:val="none" w:sz="0" w:space="0" w:color="auto"/>
                <w:bottom w:val="none" w:sz="0" w:space="0" w:color="auto"/>
                <w:right w:val="none" w:sz="0" w:space="0" w:color="auto"/>
              </w:divBdr>
            </w:div>
            <w:div w:id="644889967">
              <w:marLeft w:val="0"/>
              <w:marRight w:val="0"/>
              <w:marTop w:val="0"/>
              <w:marBottom w:val="0"/>
              <w:divBdr>
                <w:top w:val="none" w:sz="0" w:space="0" w:color="auto"/>
                <w:left w:val="none" w:sz="0" w:space="0" w:color="auto"/>
                <w:bottom w:val="none" w:sz="0" w:space="0" w:color="auto"/>
                <w:right w:val="none" w:sz="0" w:space="0" w:color="auto"/>
              </w:divBdr>
            </w:div>
            <w:div w:id="664825254">
              <w:marLeft w:val="0"/>
              <w:marRight w:val="0"/>
              <w:marTop w:val="0"/>
              <w:marBottom w:val="0"/>
              <w:divBdr>
                <w:top w:val="none" w:sz="0" w:space="0" w:color="auto"/>
                <w:left w:val="none" w:sz="0" w:space="0" w:color="auto"/>
                <w:bottom w:val="none" w:sz="0" w:space="0" w:color="auto"/>
                <w:right w:val="none" w:sz="0" w:space="0" w:color="auto"/>
              </w:divBdr>
            </w:div>
            <w:div w:id="1516728841">
              <w:marLeft w:val="0"/>
              <w:marRight w:val="0"/>
              <w:marTop w:val="0"/>
              <w:marBottom w:val="0"/>
              <w:divBdr>
                <w:top w:val="none" w:sz="0" w:space="0" w:color="auto"/>
                <w:left w:val="none" w:sz="0" w:space="0" w:color="auto"/>
                <w:bottom w:val="none" w:sz="0" w:space="0" w:color="auto"/>
                <w:right w:val="none" w:sz="0" w:space="0" w:color="auto"/>
              </w:divBdr>
            </w:div>
            <w:div w:id="1888493735">
              <w:marLeft w:val="0"/>
              <w:marRight w:val="0"/>
              <w:marTop w:val="0"/>
              <w:marBottom w:val="0"/>
              <w:divBdr>
                <w:top w:val="none" w:sz="0" w:space="0" w:color="auto"/>
                <w:left w:val="none" w:sz="0" w:space="0" w:color="auto"/>
                <w:bottom w:val="none" w:sz="0" w:space="0" w:color="auto"/>
                <w:right w:val="none" w:sz="0" w:space="0" w:color="auto"/>
              </w:divBdr>
            </w:div>
            <w:div w:id="191577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77908">
      <w:bodyDiv w:val="1"/>
      <w:marLeft w:val="0"/>
      <w:marRight w:val="0"/>
      <w:marTop w:val="0"/>
      <w:marBottom w:val="0"/>
      <w:divBdr>
        <w:top w:val="none" w:sz="0" w:space="0" w:color="auto"/>
        <w:left w:val="none" w:sz="0" w:space="0" w:color="auto"/>
        <w:bottom w:val="none" w:sz="0" w:space="0" w:color="auto"/>
        <w:right w:val="none" w:sz="0" w:space="0" w:color="auto"/>
      </w:divBdr>
      <w:divsChild>
        <w:div w:id="1007707731">
          <w:marLeft w:val="0"/>
          <w:marRight w:val="0"/>
          <w:marTop w:val="0"/>
          <w:marBottom w:val="0"/>
          <w:divBdr>
            <w:top w:val="none" w:sz="0" w:space="0" w:color="auto"/>
            <w:left w:val="none" w:sz="0" w:space="0" w:color="auto"/>
            <w:bottom w:val="none" w:sz="0" w:space="0" w:color="auto"/>
            <w:right w:val="none" w:sz="0" w:space="0" w:color="auto"/>
          </w:divBdr>
          <w:divsChild>
            <w:div w:id="1158422128">
              <w:marLeft w:val="0"/>
              <w:marRight w:val="0"/>
              <w:marTop w:val="0"/>
              <w:marBottom w:val="0"/>
              <w:divBdr>
                <w:top w:val="none" w:sz="0" w:space="0" w:color="auto"/>
                <w:left w:val="none" w:sz="0" w:space="0" w:color="auto"/>
                <w:bottom w:val="none" w:sz="0" w:space="0" w:color="auto"/>
                <w:right w:val="none" w:sz="0" w:space="0" w:color="auto"/>
              </w:divBdr>
              <w:divsChild>
                <w:div w:id="1190726241">
                  <w:marLeft w:val="0"/>
                  <w:marRight w:val="0"/>
                  <w:marTop w:val="0"/>
                  <w:marBottom w:val="0"/>
                  <w:divBdr>
                    <w:top w:val="none" w:sz="0" w:space="0" w:color="auto"/>
                    <w:left w:val="none" w:sz="0" w:space="0" w:color="auto"/>
                    <w:bottom w:val="none" w:sz="0" w:space="0" w:color="auto"/>
                    <w:right w:val="none" w:sz="0" w:space="0" w:color="auto"/>
                  </w:divBdr>
                  <w:divsChild>
                    <w:div w:id="145119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219623">
      <w:bodyDiv w:val="1"/>
      <w:marLeft w:val="0"/>
      <w:marRight w:val="0"/>
      <w:marTop w:val="0"/>
      <w:marBottom w:val="0"/>
      <w:divBdr>
        <w:top w:val="none" w:sz="0" w:space="0" w:color="auto"/>
        <w:left w:val="none" w:sz="0" w:space="0" w:color="auto"/>
        <w:bottom w:val="none" w:sz="0" w:space="0" w:color="auto"/>
        <w:right w:val="none" w:sz="0" w:space="0" w:color="auto"/>
      </w:divBdr>
      <w:divsChild>
        <w:div w:id="624894792">
          <w:marLeft w:val="0"/>
          <w:marRight w:val="0"/>
          <w:marTop w:val="0"/>
          <w:marBottom w:val="0"/>
          <w:divBdr>
            <w:top w:val="none" w:sz="0" w:space="0" w:color="auto"/>
            <w:left w:val="none" w:sz="0" w:space="0" w:color="auto"/>
            <w:bottom w:val="none" w:sz="0" w:space="0" w:color="auto"/>
            <w:right w:val="none" w:sz="0" w:space="0" w:color="auto"/>
          </w:divBdr>
          <w:divsChild>
            <w:div w:id="44259520">
              <w:marLeft w:val="0"/>
              <w:marRight w:val="0"/>
              <w:marTop w:val="0"/>
              <w:marBottom w:val="0"/>
              <w:divBdr>
                <w:top w:val="none" w:sz="0" w:space="0" w:color="auto"/>
                <w:left w:val="none" w:sz="0" w:space="0" w:color="auto"/>
                <w:bottom w:val="none" w:sz="0" w:space="0" w:color="auto"/>
                <w:right w:val="none" w:sz="0" w:space="0" w:color="auto"/>
              </w:divBdr>
            </w:div>
            <w:div w:id="186526098">
              <w:marLeft w:val="0"/>
              <w:marRight w:val="0"/>
              <w:marTop w:val="0"/>
              <w:marBottom w:val="0"/>
              <w:divBdr>
                <w:top w:val="none" w:sz="0" w:space="0" w:color="auto"/>
                <w:left w:val="none" w:sz="0" w:space="0" w:color="auto"/>
                <w:bottom w:val="none" w:sz="0" w:space="0" w:color="auto"/>
                <w:right w:val="none" w:sz="0" w:space="0" w:color="auto"/>
              </w:divBdr>
            </w:div>
            <w:div w:id="235406677">
              <w:marLeft w:val="0"/>
              <w:marRight w:val="0"/>
              <w:marTop w:val="0"/>
              <w:marBottom w:val="0"/>
              <w:divBdr>
                <w:top w:val="none" w:sz="0" w:space="0" w:color="auto"/>
                <w:left w:val="none" w:sz="0" w:space="0" w:color="auto"/>
                <w:bottom w:val="none" w:sz="0" w:space="0" w:color="auto"/>
                <w:right w:val="none" w:sz="0" w:space="0" w:color="auto"/>
              </w:divBdr>
            </w:div>
            <w:div w:id="764108783">
              <w:marLeft w:val="0"/>
              <w:marRight w:val="0"/>
              <w:marTop w:val="0"/>
              <w:marBottom w:val="0"/>
              <w:divBdr>
                <w:top w:val="none" w:sz="0" w:space="0" w:color="auto"/>
                <w:left w:val="none" w:sz="0" w:space="0" w:color="auto"/>
                <w:bottom w:val="none" w:sz="0" w:space="0" w:color="auto"/>
                <w:right w:val="none" w:sz="0" w:space="0" w:color="auto"/>
              </w:divBdr>
            </w:div>
            <w:div w:id="828980107">
              <w:marLeft w:val="0"/>
              <w:marRight w:val="0"/>
              <w:marTop w:val="0"/>
              <w:marBottom w:val="0"/>
              <w:divBdr>
                <w:top w:val="none" w:sz="0" w:space="0" w:color="auto"/>
                <w:left w:val="none" w:sz="0" w:space="0" w:color="auto"/>
                <w:bottom w:val="none" w:sz="0" w:space="0" w:color="auto"/>
                <w:right w:val="none" w:sz="0" w:space="0" w:color="auto"/>
              </w:divBdr>
            </w:div>
            <w:div w:id="1342246780">
              <w:marLeft w:val="0"/>
              <w:marRight w:val="0"/>
              <w:marTop w:val="0"/>
              <w:marBottom w:val="0"/>
              <w:divBdr>
                <w:top w:val="none" w:sz="0" w:space="0" w:color="auto"/>
                <w:left w:val="none" w:sz="0" w:space="0" w:color="auto"/>
                <w:bottom w:val="none" w:sz="0" w:space="0" w:color="auto"/>
                <w:right w:val="none" w:sz="0" w:space="0" w:color="auto"/>
              </w:divBdr>
            </w:div>
            <w:div w:id="1415785628">
              <w:marLeft w:val="0"/>
              <w:marRight w:val="0"/>
              <w:marTop w:val="0"/>
              <w:marBottom w:val="0"/>
              <w:divBdr>
                <w:top w:val="none" w:sz="0" w:space="0" w:color="auto"/>
                <w:left w:val="none" w:sz="0" w:space="0" w:color="auto"/>
                <w:bottom w:val="none" w:sz="0" w:space="0" w:color="auto"/>
                <w:right w:val="none" w:sz="0" w:space="0" w:color="auto"/>
              </w:divBdr>
            </w:div>
            <w:div w:id="1517886090">
              <w:marLeft w:val="0"/>
              <w:marRight w:val="0"/>
              <w:marTop w:val="0"/>
              <w:marBottom w:val="0"/>
              <w:divBdr>
                <w:top w:val="none" w:sz="0" w:space="0" w:color="auto"/>
                <w:left w:val="none" w:sz="0" w:space="0" w:color="auto"/>
                <w:bottom w:val="none" w:sz="0" w:space="0" w:color="auto"/>
                <w:right w:val="none" w:sz="0" w:space="0" w:color="auto"/>
              </w:divBdr>
            </w:div>
            <w:div w:id="1717968459">
              <w:marLeft w:val="0"/>
              <w:marRight w:val="0"/>
              <w:marTop w:val="0"/>
              <w:marBottom w:val="0"/>
              <w:divBdr>
                <w:top w:val="none" w:sz="0" w:space="0" w:color="auto"/>
                <w:left w:val="none" w:sz="0" w:space="0" w:color="auto"/>
                <w:bottom w:val="none" w:sz="0" w:space="0" w:color="auto"/>
                <w:right w:val="none" w:sz="0" w:space="0" w:color="auto"/>
              </w:divBdr>
            </w:div>
            <w:div w:id="187951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00919">
      <w:bodyDiv w:val="1"/>
      <w:marLeft w:val="0"/>
      <w:marRight w:val="0"/>
      <w:marTop w:val="0"/>
      <w:marBottom w:val="0"/>
      <w:divBdr>
        <w:top w:val="none" w:sz="0" w:space="0" w:color="auto"/>
        <w:left w:val="none" w:sz="0" w:space="0" w:color="auto"/>
        <w:bottom w:val="none" w:sz="0" w:space="0" w:color="auto"/>
        <w:right w:val="none" w:sz="0" w:space="0" w:color="auto"/>
      </w:divBdr>
      <w:divsChild>
        <w:div w:id="890270565">
          <w:marLeft w:val="0"/>
          <w:marRight w:val="0"/>
          <w:marTop w:val="0"/>
          <w:marBottom w:val="0"/>
          <w:divBdr>
            <w:top w:val="none" w:sz="0" w:space="0" w:color="auto"/>
            <w:left w:val="none" w:sz="0" w:space="0" w:color="auto"/>
            <w:bottom w:val="none" w:sz="0" w:space="0" w:color="auto"/>
            <w:right w:val="none" w:sz="0" w:space="0" w:color="auto"/>
          </w:divBdr>
          <w:divsChild>
            <w:div w:id="183968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339892">
      <w:bodyDiv w:val="1"/>
      <w:marLeft w:val="0"/>
      <w:marRight w:val="0"/>
      <w:marTop w:val="0"/>
      <w:marBottom w:val="0"/>
      <w:divBdr>
        <w:top w:val="none" w:sz="0" w:space="0" w:color="auto"/>
        <w:left w:val="none" w:sz="0" w:space="0" w:color="auto"/>
        <w:bottom w:val="none" w:sz="0" w:space="0" w:color="auto"/>
        <w:right w:val="none" w:sz="0" w:space="0" w:color="auto"/>
      </w:divBdr>
      <w:divsChild>
        <w:div w:id="1935243953">
          <w:marLeft w:val="0"/>
          <w:marRight w:val="0"/>
          <w:marTop w:val="0"/>
          <w:marBottom w:val="0"/>
          <w:divBdr>
            <w:top w:val="none" w:sz="0" w:space="0" w:color="auto"/>
            <w:left w:val="none" w:sz="0" w:space="0" w:color="auto"/>
            <w:bottom w:val="none" w:sz="0" w:space="0" w:color="auto"/>
            <w:right w:val="none" w:sz="0" w:space="0" w:color="auto"/>
          </w:divBdr>
          <w:divsChild>
            <w:div w:id="345254915">
              <w:marLeft w:val="0"/>
              <w:marRight w:val="0"/>
              <w:marTop w:val="0"/>
              <w:marBottom w:val="0"/>
              <w:divBdr>
                <w:top w:val="none" w:sz="0" w:space="0" w:color="auto"/>
                <w:left w:val="none" w:sz="0" w:space="0" w:color="auto"/>
                <w:bottom w:val="none" w:sz="0" w:space="0" w:color="auto"/>
                <w:right w:val="none" w:sz="0" w:space="0" w:color="auto"/>
              </w:divBdr>
            </w:div>
            <w:div w:id="405347076">
              <w:marLeft w:val="0"/>
              <w:marRight w:val="0"/>
              <w:marTop w:val="0"/>
              <w:marBottom w:val="0"/>
              <w:divBdr>
                <w:top w:val="none" w:sz="0" w:space="0" w:color="auto"/>
                <w:left w:val="none" w:sz="0" w:space="0" w:color="auto"/>
                <w:bottom w:val="none" w:sz="0" w:space="0" w:color="auto"/>
                <w:right w:val="none" w:sz="0" w:space="0" w:color="auto"/>
              </w:divBdr>
            </w:div>
            <w:div w:id="448746969">
              <w:marLeft w:val="0"/>
              <w:marRight w:val="0"/>
              <w:marTop w:val="0"/>
              <w:marBottom w:val="0"/>
              <w:divBdr>
                <w:top w:val="none" w:sz="0" w:space="0" w:color="auto"/>
                <w:left w:val="none" w:sz="0" w:space="0" w:color="auto"/>
                <w:bottom w:val="none" w:sz="0" w:space="0" w:color="auto"/>
                <w:right w:val="none" w:sz="0" w:space="0" w:color="auto"/>
              </w:divBdr>
            </w:div>
            <w:div w:id="204671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65522">
      <w:bodyDiv w:val="1"/>
      <w:marLeft w:val="0"/>
      <w:marRight w:val="0"/>
      <w:marTop w:val="0"/>
      <w:marBottom w:val="0"/>
      <w:divBdr>
        <w:top w:val="none" w:sz="0" w:space="0" w:color="auto"/>
        <w:left w:val="none" w:sz="0" w:space="0" w:color="auto"/>
        <w:bottom w:val="none" w:sz="0" w:space="0" w:color="auto"/>
        <w:right w:val="none" w:sz="0" w:space="0" w:color="auto"/>
      </w:divBdr>
      <w:divsChild>
        <w:div w:id="789859737">
          <w:marLeft w:val="0"/>
          <w:marRight w:val="0"/>
          <w:marTop w:val="0"/>
          <w:marBottom w:val="0"/>
          <w:divBdr>
            <w:top w:val="none" w:sz="0" w:space="0" w:color="auto"/>
            <w:left w:val="none" w:sz="0" w:space="0" w:color="auto"/>
            <w:bottom w:val="none" w:sz="0" w:space="0" w:color="auto"/>
            <w:right w:val="none" w:sz="0" w:space="0" w:color="auto"/>
          </w:divBdr>
          <w:divsChild>
            <w:div w:id="298998898">
              <w:marLeft w:val="0"/>
              <w:marRight w:val="0"/>
              <w:marTop w:val="0"/>
              <w:marBottom w:val="0"/>
              <w:divBdr>
                <w:top w:val="none" w:sz="0" w:space="0" w:color="auto"/>
                <w:left w:val="none" w:sz="0" w:space="0" w:color="auto"/>
                <w:bottom w:val="none" w:sz="0" w:space="0" w:color="auto"/>
                <w:right w:val="none" w:sz="0" w:space="0" w:color="auto"/>
              </w:divBdr>
            </w:div>
            <w:div w:id="304091281">
              <w:marLeft w:val="0"/>
              <w:marRight w:val="0"/>
              <w:marTop w:val="0"/>
              <w:marBottom w:val="0"/>
              <w:divBdr>
                <w:top w:val="none" w:sz="0" w:space="0" w:color="auto"/>
                <w:left w:val="none" w:sz="0" w:space="0" w:color="auto"/>
                <w:bottom w:val="none" w:sz="0" w:space="0" w:color="auto"/>
                <w:right w:val="none" w:sz="0" w:space="0" w:color="auto"/>
              </w:divBdr>
            </w:div>
            <w:div w:id="410346856">
              <w:marLeft w:val="0"/>
              <w:marRight w:val="0"/>
              <w:marTop w:val="0"/>
              <w:marBottom w:val="0"/>
              <w:divBdr>
                <w:top w:val="none" w:sz="0" w:space="0" w:color="auto"/>
                <w:left w:val="none" w:sz="0" w:space="0" w:color="auto"/>
                <w:bottom w:val="none" w:sz="0" w:space="0" w:color="auto"/>
                <w:right w:val="none" w:sz="0" w:space="0" w:color="auto"/>
              </w:divBdr>
            </w:div>
            <w:div w:id="586041736">
              <w:marLeft w:val="0"/>
              <w:marRight w:val="0"/>
              <w:marTop w:val="0"/>
              <w:marBottom w:val="0"/>
              <w:divBdr>
                <w:top w:val="none" w:sz="0" w:space="0" w:color="auto"/>
                <w:left w:val="none" w:sz="0" w:space="0" w:color="auto"/>
                <w:bottom w:val="none" w:sz="0" w:space="0" w:color="auto"/>
                <w:right w:val="none" w:sz="0" w:space="0" w:color="auto"/>
              </w:divBdr>
            </w:div>
            <w:div w:id="609434813">
              <w:marLeft w:val="0"/>
              <w:marRight w:val="0"/>
              <w:marTop w:val="0"/>
              <w:marBottom w:val="0"/>
              <w:divBdr>
                <w:top w:val="none" w:sz="0" w:space="0" w:color="auto"/>
                <w:left w:val="none" w:sz="0" w:space="0" w:color="auto"/>
                <w:bottom w:val="none" w:sz="0" w:space="0" w:color="auto"/>
                <w:right w:val="none" w:sz="0" w:space="0" w:color="auto"/>
              </w:divBdr>
            </w:div>
            <w:div w:id="638002550">
              <w:marLeft w:val="0"/>
              <w:marRight w:val="0"/>
              <w:marTop w:val="0"/>
              <w:marBottom w:val="0"/>
              <w:divBdr>
                <w:top w:val="none" w:sz="0" w:space="0" w:color="auto"/>
                <w:left w:val="none" w:sz="0" w:space="0" w:color="auto"/>
                <w:bottom w:val="none" w:sz="0" w:space="0" w:color="auto"/>
                <w:right w:val="none" w:sz="0" w:space="0" w:color="auto"/>
              </w:divBdr>
            </w:div>
            <w:div w:id="671372867">
              <w:marLeft w:val="0"/>
              <w:marRight w:val="0"/>
              <w:marTop w:val="0"/>
              <w:marBottom w:val="0"/>
              <w:divBdr>
                <w:top w:val="none" w:sz="0" w:space="0" w:color="auto"/>
                <w:left w:val="none" w:sz="0" w:space="0" w:color="auto"/>
                <w:bottom w:val="none" w:sz="0" w:space="0" w:color="auto"/>
                <w:right w:val="none" w:sz="0" w:space="0" w:color="auto"/>
              </w:divBdr>
            </w:div>
            <w:div w:id="1490905807">
              <w:marLeft w:val="0"/>
              <w:marRight w:val="0"/>
              <w:marTop w:val="0"/>
              <w:marBottom w:val="0"/>
              <w:divBdr>
                <w:top w:val="none" w:sz="0" w:space="0" w:color="auto"/>
                <w:left w:val="none" w:sz="0" w:space="0" w:color="auto"/>
                <w:bottom w:val="none" w:sz="0" w:space="0" w:color="auto"/>
                <w:right w:val="none" w:sz="0" w:space="0" w:color="auto"/>
              </w:divBdr>
            </w:div>
            <w:div w:id="1743792909">
              <w:marLeft w:val="0"/>
              <w:marRight w:val="0"/>
              <w:marTop w:val="0"/>
              <w:marBottom w:val="0"/>
              <w:divBdr>
                <w:top w:val="none" w:sz="0" w:space="0" w:color="auto"/>
                <w:left w:val="none" w:sz="0" w:space="0" w:color="auto"/>
                <w:bottom w:val="none" w:sz="0" w:space="0" w:color="auto"/>
                <w:right w:val="none" w:sz="0" w:space="0" w:color="auto"/>
              </w:divBdr>
            </w:div>
            <w:div w:id="20697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89241">
      <w:bodyDiv w:val="1"/>
      <w:marLeft w:val="0"/>
      <w:marRight w:val="0"/>
      <w:marTop w:val="0"/>
      <w:marBottom w:val="0"/>
      <w:divBdr>
        <w:top w:val="none" w:sz="0" w:space="0" w:color="auto"/>
        <w:left w:val="none" w:sz="0" w:space="0" w:color="auto"/>
        <w:bottom w:val="none" w:sz="0" w:space="0" w:color="auto"/>
        <w:right w:val="none" w:sz="0" w:space="0" w:color="auto"/>
      </w:divBdr>
      <w:divsChild>
        <w:div w:id="613100404">
          <w:marLeft w:val="0"/>
          <w:marRight w:val="0"/>
          <w:marTop w:val="0"/>
          <w:marBottom w:val="0"/>
          <w:divBdr>
            <w:top w:val="none" w:sz="0" w:space="0" w:color="auto"/>
            <w:left w:val="none" w:sz="0" w:space="0" w:color="auto"/>
            <w:bottom w:val="none" w:sz="0" w:space="0" w:color="auto"/>
            <w:right w:val="none" w:sz="0" w:space="0" w:color="auto"/>
          </w:divBdr>
          <w:divsChild>
            <w:div w:id="1316882638">
              <w:marLeft w:val="0"/>
              <w:marRight w:val="0"/>
              <w:marTop w:val="0"/>
              <w:marBottom w:val="0"/>
              <w:divBdr>
                <w:top w:val="none" w:sz="0" w:space="0" w:color="auto"/>
                <w:left w:val="none" w:sz="0" w:space="0" w:color="auto"/>
                <w:bottom w:val="none" w:sz="0" w:space="0" w:color="auto"/>
                <w:right w:val="none" w:sz="0" w:space="0" w:color="auto"/>
              </w:divBdr>
            </w:div>
            <w:div w:id="1560901848">
              <w:marLeft w:val="0"/>
              <w:marRight w:val="0"/>
              <w:marTop w:val="0"/>
              <w:marBottom w:val="0"/>
              <w:divBdr>
                <w:top w:val="none" w:sz="0" w:space="0" w:color="auto"/>
                <w:left w:val="none" w:sz="0" w:space="0" w:color="auto"/>
                <w:bottom w:val="none" w:sz="0" w:space="0" w:color="auto"/>
                <w:right w:val="none" w:sz="0" w:space="0" w:color="auto"/>
              </w:divBdr>
            </w:div>
            <w:div w:id="1832453353">
              <w:marLeft w:val="0"/>
              <w:marRight w:val="0"/>
              <w:marTop w:val="0"/>
              <w:marBottom w:val="0"/>
              <w:divBdr>
                <w:top w:val="none" w:sz="0" w:space="0" w:color="auto"/>
                <w:left w:val="none" w:sz="0" w:space="0" w:color="auto"/>
                <w:bottom w:val="none" w:sz="0" w:space="0" w:color="auto"/>
                <w:right w:val="none" w:sz="0" w:space="0" w:color="auto"/>
              </w:divBdr>
            </w:div>
            <w:div w:id="1843884872">
              <w:marLeft w:val="0"/>
              <w:marRight w:val="0"/>
              <w:marTop w:val="0"/>
              <w:marBottom w:val="0"/>
              <w:divBdr>
                <w:top w:val="none" w:sz="0" w:space="0" w:color="auto"/>
                <w:left w:val="none" w:sz="0" w:space="0" w:color="auto"/>
                <w:bottom w:val="none" w:sz="0" w:space="0" w:color="auto"/>
                <w:right w:val="none" w:sz="0" w:space="0" w:color="auto"/>
              </w:divBdr>
            </w:div>
            <w:div w:id="200431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09782">
      <w:bodyDiv w:val="1"/>
      <w:marLeft w:val="0"/>
      <w:marRight w:val="0"/>
      <w:marTop w:val="0"/>
      <w:marBottom w:val="0"/>
      <w:divBdr>
        <w:top w:val="none" w:sz="0" w:space="0" w:color="auto"/>
        <w:left w:val="none" w:sz="0" w:space="0" w:color="auto"/>
        <w:bottom w:val="none" w:sz="0" w:space="0" w:color="auto"/>
        <w:right w:val="none" w:sz="0" w:space="0" w:color="auto"/>
      </w:divBdr>
      <w:divsChild>
        <w:div w:id="1467971182">
          <w:marLeft w:val="0"/>
          <w:marRight w:val="0"/>
          <w:marTop w:val="0"/>
          <w:marBottom w:val="0"/>
          <w:divBdr>
            <w:top w:val="none" w:sz="0" w:space="0" w:color="auto"/>
            <w:left w:val="none" w:sz="0" w:space="0" w:color="auto"/>
            <w:bottom w:val="none" w:sz="0" w:space="0" w:color="auto"/>
            <w:right w:val="none" w:sz="0" w:space="0" w:color="auto"/>
          </w:divBdr>
          <w:divsChild>
            <w:div w:id="874582793">
              <w:marLeft w:val="0"/>
              <w:marRight w:val="0"/>
              <w:marTop w:val="0"/>
              <w:marBottom w:val="0"/>
              <w:divBdr>
                <w:top w:val="none" w:sz="0" w:space="0" w:color="auto"/>
                <w:left w:val="none" w:sz="0" w:space="0" w:color="auto"/>
                <w:bottom w:val="none" w:sz="0" w:space="0" w:color="auto"/>
                <w:right w:val="none" w:sz="0" w:space="0" w:color="auto"/>
              </w:divBdr>
            </w:div>
            <w:div w:id="1439715754">
              <w:marLeft w:val="0"/>
              <w:marRight w:val="0"/>
              <w:marTop w:val="0"/>
              <w:marBottom w:val="0"/>
              <w:divBdr>
                <w:top w:val="none" w:sz="0" w:space="0" w:color="auto"/>
                <w:left w:val="none" w:sz="0" w:space="0" w:color="auto"/>
                <w:bottom w:val="none" w:sz="0" w:space="0" w:color="auto"/>
                <w:right w:val="none" w:sz="0" w:space="0" w:color="auto"/>
              </w:divBdr>
            </w:div>
            <w:div w:id="1535194194">
              <w:marLeft w:val="0"/>
              <w:marRight w:val="0"/>
              <w:marTop w:val="0"/>
              <w:marBottom w:val="0"/>
              <w:divBdr>
                <w:top w:val="none" w:sz="0" w:space="0" w:color="auto"/>
                <w:left w:val="none" w:sz="0" w:space="0" w:color="auto"/>
                <w:bottom w:val="none" w:sz="0" w:space="0" w:color="auto"/>
                <w:right w:val="none" w:sz="0" w:space="0" w:color="auto"/>
              </w:divBdr>
            </w:div>
            <w:div w:id="1836994948">
              <w:marLeft w:val="0"/>
              <w:marRight w:val="0"/>
              <w:marTop w:val="0"/>
              <w:marBottom w:val="0"/>
              <w:divBdr>
                <w:top w:val="none" w:sz="0" w:space="0" w:color="auto"/>
                <w:left w:val="none" w:sz="0" w:space="0" w:color="auto"/>
                <w:bottom w:val="none" w:sz="0" w:space="0" w:color="auto"/>
                <w:right w:val="none" w:sz="0" w:space="0" w:color="auto"/>
              </w:divBdr>
            </w:div>
            <w:div w:id="197860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741150">
      <w:bodyDiv w:val="1"/>
      <w:marLeft w:val="0"/>
      <w:marRight w:val="0"/>
      <w:marTop w:val="0"/>
      <w:marBottom w:val="0"/>
      <w:divBdr>
        <w:top w:val="none" w:sz="0" w:space="0" w:color="auto"/>
        <w:left w:val="none" w:sz="0" w:space="0" w:color="auto"/>
        <w:bottom w:val="none" w:sz="0" w:space="0" w:color="auto"/>
        <w:right w:val="none" w:sz="0" w:space="0" w:color="auto"/>
      </w:divBdr>
      <w:divsChild>
        <w:div w:id="2019767450">
          <w:marLeft w:val="0"/>
          <w:marRight w:val="0"/>
          <w:marTop w:val="0"/>
          <w:marBottom w:val="0"/>
          <w:divBdr>
            <w:top w:val="none" w:sz="0" w:space="0" w:color="auto"/>
            <w:left w:val="none" w:sz="0" w:space="0" w:color="auto"/>
            <w:bottom w:val="none" w:sz="0" w:space="0" w:color="auto"/>
            <w:right w:val="none" w:sz="0" w:space="0" w:color="auto"/>
          </w:divBdr>
          <w:divsChild>
            <w:div w:id="334462307">
              <w:marLeft w:val="0"/>
              <w:marRight w:val="0"/>
              <w:marTop w:val="0"/>
              <w:marBottom w:val="0"/>
              <w:divBdr>
                <w:top w:val="none" w:sz="0" w:space="0" w:color="auto"/>
                <w:left w:val="none" w:sz="0" w:space="0" w:color="auto"/>
                <w:bottom w:val="none" w:sz="0" w:space="0" w:color="auto"/>
                <w:right w:val="none" w:sz="0" w:space="0" w:color="auto"/>
              </w:divBdr>
            </w:div>
            <w:div w:id="1818691487">
              <w:marLeft w:val="0"/>
              <w:marRight w:val="0"/>
              <w:marTop w:val="0"/>
              <w:marBottom w:val="0"/>
              <w:divBdr>
                <w:top w:val="none" w:sz="0" w:space="0" w:color="auto"/>
                <w:left w:val="none" w:sz="0" w:space="0" w:color="auto"/>
                <w:bottom w:val="none" w:sz="0" w:space="0" w:color="auto"/>
                <w:right w:val="none" w:sz="0" w:space="0" w:color="auto"/>
              </w:divBdr>
            </w:div>
            <w:div w:id="187245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94545">
      <w:bodyDiv w:val="1"/>
      <w:marLeft w:val="0"/>
      <w:marRight w:val="0"/>
      <w:marTop w:val="0"/>
      <w:marBottom w:val="0"/>
      <w:divBdr>
        <w:top w:val="none" w:sz="0" w:space="0" w:color="auto"/>
        <w:left w:val="none" w:sz="0" w:space="0" w:color="auto"/>
        <w:bottom w:val="none" w:sz="0" w:space="0" w:color="auto"/>
        <w:right w:val="none" w:sz="0" w:space="0" w:color="auto"/>
      </w:divBdr>
      <w:divsChild>
        <w:div w:id="731196013">
          <w:marLeft w:val="0"/>
          <w:marRight w:val="0"/>
          <w:marTop w:val="0"/>
          <w:marBottom w:val="0"/>
          <w:divBdr>
            <w:top w:val="none" w:sz="0" w:space="0" w:color="auto"/>
            <w:left w:val="none" w:sz="0" w:space="0" w:color="auto"/>
            <w:bottom w:val="none" w:sz="0" w:space="0" w:color="auto"/>
            <w:right w:val="none" w:sz="0" w:space="0" w:color="auto"/>
          </w:divBdr>
          <w:divsChild>
            <w:div w:id="429543044">
              <w:marLeft w:val="0"/>
              <w:marRight w:val="0"/>
              <w:marTop w:val="0"/>
              <w:marBottom w:val="0"/>
              <w:divBdr>
                <w:top w:val="none" w:sz="0" w:space="0" w:color="auto"/>
                <w:left w:val="none" w:sz="0" w:space="0" w:color="auto"/>
                <w:bottom w:val="none" w:sz="0" w:space="0" w:color="auto"/>
                <w:right w:val="none" w:sz="0" w:space="0" w:color="auto"/>
              </w:divBdr>
              <w:divsChild>
                <w:div w:id="137303489">
                  <w:marLeft w:val="0"/>
                  <w:marRight w:val="0"/>
                  <w:marTop w:val="0"/>
                  <w:marBottom w:val="0"/>
                  <w:divBdr>
                    <w:top w:val="none" w:sz="0" w:space="0" w:color="auto"/>
                    <w:left w:val="none" w:sz="0" w:space="0" w:color="auto"/>
                    <w:bottom w:val="none" w:sz="0" w:space="0" w:color="auto"/>
                    <w:right w:val="none" w:sz="0" w:space="0" w:color="auto"/>
                  </w:divBdr>
                  <w:divsChild>
                    <w:div w:id="95159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998150">
      <w:bodyDiv w:val="1"/>
      <w:marLeft w:val="0"/>
      <w:marRight w:val="0"/>
      <w:marTop w:val="0"/>
      <w:marBottom w:val="0"/>
      <w:divBdr>
        <w:top w:val="none" w:sz="0" w:space="0" w:color="auto"/>
        <w:left w:val="none" w:sz="0" w:space="0" w:color="auto"/>
        <w:bottom w:val="none" w:sz="0" w:space="0" w:color="auto"/>
        <w:right w:val="none" w:sz="0" w:space="0" w:color="auto"/>
      </w:divBdr>
      <w:divsChild>
        <w:div w:id="794956272">
          <w:marLeft w:val="0"/>
          <w:marRight w:val="0"/>
          <w:marTop w:val="0"/>
          <w:marBottom w:val="0"/>
          <w:divBdr>
            <w:top w:val="none" w:sz="0" w:space="0" w:color="auto"/>
            <w:left w:val="none" w:sz="0" w:space="0" w:color="auto"/>
            <w:bottom w:val="none" w:sz="0" w:space="0" w:color="auto"/>
            <w:right w:val="none" w:sz="0" w:space="0" w:color="auto"/>
          </w:divBdr>
          <w:divsChild>
            <w:div w:id="293948088">
              <w:marLeft w:val="0"/>
              <w:marRight w:val="0"/>
              <w:marTop w:val="0"/>
              <w:marBottom w:val="0"/>
              <w:divBdr>
                <w:top w:val="none" w:sz="0" w:space="0" w:color="auto"/>
                <w:left w:val="none" w:sz="0" w:space="0" w:color="auto"/>
                <w:bottom w:val="none" w:sz="0" w:space="0" w:color="auto"/>
                <w:right w:val="none" w:sz="0" w:space="0" w:color="auto"/>
              </w:divBdr>
            </w:div>
            <w:div w:id="368723750">
              <w:marLeft w:val="0"/>
              <w:marRight w:val="0"/>
              <w:marTop w:val="0"/>
              <w:marBottom w:val="0"/>
              <w:divBdr>
                <w:top w:val="none" w:sz="0" w:space="0" w:color="auto"/>
                <w:left w:val="none" w:sz="0" w:space="0" w:color="auto"/>
                <w:bottom w:val="none" w:sz="0" w:space="0" w:color="auto"/>
                <w:right w:val="none" w:sz="0" w:space="0" w:color="auto"/>
              </w:divBdr>
            </w:div>
            <w:div w:id="449082498">
              <w:marLeft w:val="0"/>
              <w:marRight w:val="0"/>
              <w:marTop w:val="0"/>
              <w:marBottom w:val="0"/>
              <w:divBdr>
                <w:top w:val="none" w:sz="0" w:space="0" w:color="auto"/>
                <w:left w:val="none" w:sz="0" w:space="0" w:color="auto"/>
                <w:bottom w:val="none" w:sz="0" w:space="0" w:color="auto"/>
                <w:right w:val="none" w:sz="0" w:space="0" w:color="auto"/>
              </w:divBdr>
            </w:div>
            <w:div w:id="154077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244303">
      <w:bodyDiv w:val="1"/>
      <w:marLeft w:val="0"/>
      <w:marRight w:val="0"/>
      <w:marTop w:val="0"/>
      <w:marBottom w:val="0"/>
      <w:divBdr>
        <w:top w:val="none" w:sz="0" w:space="0" w:color="auto"/>
        <w:left w:val="none" w:sz="0" w:space="0" w:color="auto"/>
        <w:bottom w:val="none" w:sz="0" w:space="0" w:color="auto"/>
        <w:right w:val="none" w:sz="0" w:space="0" w:color="auto"/>
      </w:divBdr>
      <w:divsChild>
        <w:div w:id="162091867">
          <w:marLeft w:val="0"/>
          <w:marRight w:val="0"/>
          <w:marTop w:val="0"/>
          <w:marBottom w:val="0"/>
          <w:divBdr>
            <w:top w:val="single" w:sz="2" w:space="0" w:color="D9D9E3"/>
            <w:left w:val="single" w:sz="2" w:space="0" w:color="D9D9E3"/>
            <w:bottom w:val="single" w:sz="2" w:space="0" w:color="D9D9E3"/>
            <w:right w:val="single" w:sz="2" w:space="0" w:color="D9D9E3"/>
          </w:divBdr>
          <w:divsChild>
            <w:div w:id="528179584">
              <w:marLeft w:val="0"/>
              <w:marRight w:val="0"/>
              <w:marTop w:val="0"/>
              <w:marBottom w:val="0"/>
              <w:divBdr>
                <w:top w:val="single" w:sz="2" w:space="0" w:color="D9D9E3"/>
                <w:left w:val="single" w:sz="2" w:space="0" w:color="D9D9E3"/>
                <w:bottom w:val="single" w:sz="2" w:space="0" w:color="D9D9E3"/>
                <w:right w:val="single" w:sz="2" w:space="0" w:color="D9D9E3"/>
              </w:divBdr>
              <w:divsChild>
                <w:div w:id="977416943">
                  <w:marLeft w:val="0"/>
                  <w:marRight w:val="0"/>
                  <w:marTop w:val="0"/>
                  <w:marBottom w:val="0"/>
                  <w:divBdr>
                    <w:top w:val="single" w:sz="2" w:space="0" w:color="D9D9E3"/>
                    <w:left w:val="single" w:sz="2" w:space="0" w:color="D9D9E3"/>
                    <w:bottom w:val="single" w:sz="2" w:space="0" w:color="D9D9E3"/>
                    <w:right w:val="single" w:sz="2" w:space="0" w:color="D9D9E3"/>
                  </w:divBdr>
                  <w:divsChild>
                    <w:div w:id="1785153519">
                      <w:marLeft w:val="0"/>
                      <w:marRight w:val="0"/>
                      <w:marTop w:val="0"/>
                      <w:marBottom w:val="0"/>
                      <w:divBdr>
                        <w:top w:val="single" w:sz="2" w:space="0" w:color="D9D9E3"/>
                        <w:left w:val="single" w:sz="2" w:space="0" w:color="D9D9E3"/>
                        <w:bottom w:val="single" w:sz="2" w:space="0" w:color="D9D9E3"/>
                        <w:right w:val="single" w:sz="2" w:space="0" w:color="D9D9E3"/>
                      </w:divBdr>
                      <w:divsChild>
                        <w:div w:id="547693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56387157">
          <w:marLeft w:val="0"/>
          <w:marRight w:val="0"/>
          <w:marTop w:val="0"/>
          <w:marBottom w:val="0"/>
          <w:divBdr>
            <w:top w:val="single" w:sz="2" w:space="0" w:color="D9D9E3"/>
            <w:left w:val="single" w:sz="2" w:space="0" w:color="D9D9E3"/>
            <w:bottom w:val="single" w:sz="2" w:space="0" w:color="D9D9E3"/>
            <w:right w:val="single" w:sz="2" w:space="0" w:color="D9D9E3"/>
          </w:divBdr>
          <w:divsChild>
            <w:div w:id="1922986231">
              <w:marLeft w:val="0"/>
              <w:marRight w:val="0"/>
              <w:marTop w:val="0"/>
              <w:marBottom w:val="0"/>
              <w:divBdr>
                <w:top w:val="single" w:sz="2" w:space="0" w:color="D9D9E3"/>
                <w:left w:val="single" w:sz="2" w:space="0" w:color="D9D9E3"/>
                <w:bottom w:val="single" w:sz="2" w:space="0" w:color="D9D9E3"/>
                <w:right w:val="single" w:sz="2" w:space="0" w:color="D9D9E3"/>
              </w:divBdr>
              <w:divsChild>
                <w:div w:id="63187393">
                  <w:marLeft w:val="0"/>
                  <w:marRight w:val="0"/>
                  <w:marTop w:val="0"/>
                  <w:marBottom w:val="0"/>
                  <w:divBdr>
                    <w:top w:val="single" w:sz="2" w:space="0" w:color="D9D9E3"/>
                    <w:left w:val="single" w:sz="2" w:space="0" w:color="D9D9E3"/>
                    <w:bottom w:val="single" w:sz="2" w:space="0" w:color="D9D9E3"/>
                    <w:right w:val="single" w:sz="2" w:space="0" w:color="D9D9E3"/>
                  </w:divBdr>
                  <w:divsChild>
                    <w:div w:id="1121799203">
                      <w:marLeft w:val="0"/>
                      <w:marRight w:val="0"/>
                      <w:marTop w:val="0"/>
                      <w:marBottom w:val="0"/>
                      <w:divBdr>
                        <w:top w:val="single" w:sz="2" w:space="0" w:color="D9D9E3"/>
                        <w:left w:val="single" w:sz="2" w:space="0" w:color="D9D9E3"/>
                        <w:bottom w:val="single" w:sz="2" w:space="0" w:color="D9D9E3"/>
                        <w:right w:val="single" w:sz="2" w:space="0" w:color="D9D9E3"/>
                      </w:divBdr>
                      <w:divsChild>
                        <w:div w:id="1477452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93843277">
      <w:bodyDiv w:val="1"/>
      <w:marLeft w:val="0"/>
      <w:marRight w:val="0"/>
      <w:marTop w:val="0"/>
      <w:marBottom w:val="0"/>
      <w:divBdr>
        <w:top w:val="none" w:sz="0" w:space="0" w:color="auto"/>
        <w:left w:val="none" w:sz="0" w:space="0" w:color="auto"/>
        <w:bottom w:val="none" w:sz="0" w:space="0" w:color="auto"/>
        <w:right w:val="none" w:sz="0" w:space="0" w:color="auto"/>
      </w:divBdr>
    </w:div>
    <w:div w:id="780105987">
      <w:bodyDiv w:val="1"/>
      <w:marLeft w:val="0"/>
      <w:marRight w:val="0"/>
      <w:marTop w:val="0"/>
      <w:marBottom w:val="0"/>
      <w:divBdr>
        <w:top w:val="none" w:sz="0" w:space="0" w:color="auto"/>
        <w:left w:val="none" w:sz="0" w:space="0" w:color="auto"/>
        <w:bottom w:val="none" w:sz="0" w:space="0" w:color="auto"/>
        <w:right w:val="none" w:sz="0" w:space="0" w:color="auto"/>
      </w:divBdr>
    </w:div>
    <w:div w:id="807672470">
      <w:bodyDiv w:val="1"/>
      <w:marLeft w:val="0"/>
      <w:marRight w:val="0"/>
      <w:marTop w:val="0"/>
      <w:marBottom w:val="0"/>
      <w:divBdr>
        <w:top w:val="none" w:sz="0" w:space="0" w:color="auto"/>
        <w:left w:val="none" w:sz="0" w:space="0" w:color="auto"/>
        <w:bottom w:val="none" w:sz="0" w:space="0" w:color="auto"/>
        <w:right w:val="none" w:sz="0" w:space="0" w:color="auto"/>
      </w:divBdr>
      <w:divsChild>
        <w:div w:id="54473219">
          <w:marLeft w:val="0"/>
          <w:marRight w:val="0"/>
          <w:marTop w:val="0"/>
          <w:marBottom w:val="0"/>
          <w:divBdr>
            <w:top w:val="none" w:sz="0" w:space="0" w:color="auto"/>
            <w:left w:val="none" w:sz="0" w:space="0" w:color="auto"/>
            <w:bottom w:val="none" w:sz="0" w:space="0" w:color="auto"/>
            <w:right w:val="none" w:sz="0" w:space="0" w:color="auto"/>
          </w:divBdr>
          <w:divsChild>
            <w:div w:id="507988082">
              <w:marLeft w:val="0"/>
              <w:marRight w:val="0"/>
              <w:marTop w:val="0"/>
              <w:marBottom w:val="0"/>
              <w:divBdr>
                <w:top w:val="none" w:sz="0" w:space="0" w:color="auto"/>
                <w:left w:val="none" w:sz="0" w:space="0" w:color="auto"/>
                <w:bottom w:val="none" w:sz="0" w:space="0" w:color="auto"/>
                <w:right w:val="none" w:sz="0" w:space="0" w:color="auto"/>
              </w:divBdr>
            </w:div>
            <w:div w:id="651524031">
              <w:marLeft w:val="0"/>
              <w:marRight w:val="0"/>
              <w:marTop w:val="0"/>
              <w:marBottom w:val="0"/>
              <w:divBdr>
                <w:top w:val="none" w:sz="0" w:space="0" w:color="auto"/>
                <w:left w:val="none" w:sz="0" w:space="0" w:color="auto"/>
                <w:bottom w:val="none" w:sz="0" w:space="0" w:color="auto"/>
                <w:right w:val="none" w:sz="0" w:space="0" w:color="auto"/>
              </w:divBdr>
            </w:div>
            <w:div w:id="1097945688">
              <w:marLeft w:val="0"/>
              <w:marRight w:val="0"/>
              <w:marTop w:val="0"/>
              <w:marBottom w:val="0"/>
              <w:divBdr>
                <w:top w:val="none" w:sz="0" w:space="0" w:color="auto"/>
                <w:left w:val="none" w:sz="0" w:space="0" w:color="auto"/>
                <w:bottom w:val="none" w:sz="0" w:space="0" w:color="auto"/>
                <w:right w:val="none" w:sz="0" w:space="0" w:color="auto"/>
              </w:divBdr>
            </w:div>
            <w:div w:id="182342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04587">
      <w:bodyDiv w:val="1"/>
      <w:marLeft w:val="0"/>
      <w:marRight w:val="0"/>
      <w:marTop w:val="0"/>
      <w:marBottom w:val="0"/>
      <w:divBdr>
        <w:top w:val="none" w:sz="0" w:space="0" w:color="auto"/>
        <w:left w:val="none" w:sz="0" w:space="0" w:color="auto"/>
        <w:bottom w:val="none" w:sz="0" w:space="0" w:color="auto"/>
        <w:right w:val="none" w:sz="0" w:space="0" w:color="auto"/>
      </w:divBdr>
      <w:divsChild>
        <w:div w:id="517938082">
          <w:marLeft w:val="0"/>
          <w:marRight w:val="0"/>
          <w:marTop w:val="0"/>
          <w:marBottom w:val="0"/>
          <w:divBdr>
            <w:top w:val="single" w:sz="2" w:space="0" w:color="D9D9E3"/>
            <w:left w:val="single" w:sz="2" w:space="0" w:color="D9D9E3"/>
            <w:bottom w:val="single" w:sz="2" w:space="0" w:color="D9D9E3"/>
            <w:right w:val="single" w:sz="2" w:space="0" w:color="D9D9E3"/>
          </w:divBdr>
          <w:divsChild>
            <w:div w:id="1373190756">
              <w:marLeft w:val="0"/>
              <w:marRight w:val="0"/>
              <w:marTop w:val="0"/>
              <w:marBottom w:val="0"/>
              <w:divBdr>
                <w:top w:val="single" w:sz="2" w:space="0" w:color="D9D9E3"/>
                <w:left w:val="single" w:sz="2" w:space="0" w:color="D9D9E3"/>
                <w:bottom w:val="single" w:sz="2" w:space="0" w:color="D9D9E3"/>
                <w:right w:val="single" w:sz="2" w:space="0" w:color="D9D9E3"/>
              </w:divBdr>
              <w:divsChild>
                <w:div w:id="7684102">
                  <w:marLeft w:val="0"/>
                  <w:marRight w:val="0"/>
                  <w:marTop w:val="0"/>
                  <w:marBottom w:val="0"/>
                  <w:divBdr>
                    <w:top w:val="single" w:sz="2" w:space="0" w:color="D9D9E3"/>
                    <w:left w:val="single" w:sz="2" w:space="0" w:color="D9D9E3"/>
                    <w:bottom w:val="single" w:sz="2" w:space="0" w:color="D9D9E3"/>
                    <w:right w:val="single" w:sz="2" w:space="0" w:color="D9D9E3"/>
                  </w:divBdr>
                  <w:divsChild>
                    <w:div w:id="1324770905">
                      <w:marLeft w:val="0"/>
                      <w:marRight w:val="0"/>
                      <w:marTop w:val="0"/>
                      <w:marBottom w:val="0"/>
                      <w:divBdr>
                        <w:top w:val="single" w:sz="2" w:space="0" w:color="D9D9E3"/>
                        <w:left w:val="single" w:sz="2" w:space="0" w:color="D9D9E3"/>
                        <w:bottom w:val="single" w:sz="2" w:space="0" w:color="D9D9E3"/>
                        <w:right w:val="single" w:sz="2" w:space="0" w:color="D9D9E3"/>
                      </w:divBdr>
                      <w:divsChild>
                        <w:div w:id="1172721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5482873">
          <w:marLeft w:val="0"/>
          <w:marRight w:val="0"/>
          <w:marTop w:val="0"/>
          <w:marBottom w:val="0"/>
          <w:divBdr>
            <w:top w:val="single" w:sz="2" w:space="0" w:color="D9D9E3"/>
            <w:left w:val="single" w:sz="2" w:space="0" w:color="D9D9E3"/>
            <w:bottom w:val="single" w:sz="2" w:space="0" w:color="D9D9E3"/>
            <w:right w:val="single" w:sz="2" w:space="0" w:color="D9D9E3"/>
          </w:divBdr>
          <w:divsChild>
            <w:div w:id="1402678651">
              <w:marLeft w:val="0"/>
              <w:marRight w:val="0"/>
              <w:marTop w:val="0"/>
              <w:marBottom w:val="0"/>
              <w:divBdr>
                <w:top w:val="single" w:sz="2" w:space="0" w:color="D9D9E3"/>
                <w:left w:val="single" w:sz="2" w:space="0" w:color="D9D9E3"/>
                <w:bottom w:val="single" w:sz="2" w:space="0" w:color="D9D9E3"/>
                <w:right w:val="single" w:sz="2" w:space="0" w:color="D9D9E3"/>
              </w:divBdr>
              <w:divsChild>
                <w:div w:id="1528905361">
                  <w:marLeft w:val="0"/>
                  <w:marRight w:val="0"/>
                  <w:marTop w:val="0"/>
                  <w:marBottom w:val="0"/>
                  <w:divBdr>
                    <w:top w:val="single" w:sz="2" w:space="0" w:color="D9D9E3"/>
                    <w:left w:val="single" w:sz="2" w:space="0" w:color="D9D9E3"/>
                    <w:bottom w:val="single" w:sz="2" w:space="0" w:color="D9D9E3"/>
                    <w:right w:val="single" w:sz="2" w:space="0" w:color="D9D9E3"/>
                  </w:divBdr>
                  <w:divsChild>
                    <w:div w:id="1816993046">
                      <w:marLeft w:val="0"/>
                      <w:marRight w:val="0"/>
                      <w:marTop w:val="0"/>
                      <w:marBottom w:val="0"/>
                      <w:divBdr>
                        <w:top w:val="single" w:sz="2" w:space="0" w:color="D9D9E3"/>
                        <w:left w:val="single" w:sz="2" w:space="0" w:color="D9D9E3"/>
                        <w:bottom w:val="single" w:sz="2" w:space="0" w:color="D9D9E3"/>
                        <w:right w:val="single" w:sz="2" w:space="0" w:color="D9D9E3"/>
                      </w:divBdr>
                      <w:divsChild>
                        <w:div w:id="1451895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59244512">
      <w:bodyDiv w:val="1"/>
      <w:marLeft w:val="0"/>
      <w:marRight w:val="0"/>
      <w:marTop w:val="0"/>
      <w:marBottom w:val="0"/>
      <w:divBdr>
        <w:top w:val="none" w:sz="0" w:space="0" w:color="auto"/>
        <w:left w:val="none" w:sz="0" w:space="0" w:color="auto"/>
        <w:bottom w:val="none" w:sz="0" w:space="0" w:color="auto"/>
        <w:right w:val="none" w:sz="0" w:space="0" w:color="auto"/>
      </w:divBdr>
      <w:divsChild>
        <w:div w:id="1941137133">
          <w:marLeft w:val="0"/>
          <w:marRight w:val="0"/>
          <w:marTop w:val="0"/>
          <w:marBottom w:val="0"/>
          <w:divBdr>
            <w:top w:val="none" w:sz="0" w:space="0" w:color="auto"/>
            <w:left w:val="none" w:sz="0" w:space="0" w:color="auto"/>
            <w:bottom w:val="none" w:sz="0" w:space="0" w:color="auto"/>
            <w:right w:val="none" w:sz="0" w:space="0" w:color="auto"/>
          </w:divBdr>
          <w:divsChild>
            <w:div w:id="119225698">
              <w:marLeft w:val="0"/>
              <w:marRight w:val="0"/>
              <w:marTop w:val="0"/>
              <w:marBottom w:val="0"/>
              <w:divBdr>
                <w:top w:val="none" w:sz="0" w:space="0" w:color="auto"/>
                <w:left w:val="none" w:sz="0" w:space="0" w:color="auto"/>
                <w:bottom w:val="none" w:sz="0" w:space="0" w:color="auto"/>
                <w:right w:val="none" w:sz="0" w:space="0" w:color="auto"/>
              </w:divBdr>
            </w:div>
            <w:div w:id="213588390">
              <w:marLeft w:val="0"/>
              <w:marRight w:val="0"/>
              <w:marTop w:val="0"/>
              <w:marBottom w:val="0"/>
              <w:divBdr>
                <w:top w:val="none" w:sz="0" w:space="0" w:color="auto"/>
                <w:left w:val="none" w:sz="0" w:space="0" w:color="auto"/>
                <w:bottom w:val="none" w:sz="0" w:space="0" w:color="auto"/>
                <w:right w:val="none" w:sz="0" w:space="0" w:color="auto"/>
              </w:divBdr>
            </w:div>
            <w:div w:id="820653561">
              <w:marLeft w:val="0"/>
              <w:marRight w:val="0"/>
              <w:marTop w:val="0"/>
              <w:marBottom w:val="0"/>
              <w:divBdr>
                <w:top w:val="none" w:sz="0" w:space="0" w:color="auto"/>
                <w:left w:val="none" w:sz="0" w:space="0" w:color="auto"/>
                <w:bottom w:val="none" w:sz="0" w:space="0" w:color="auto"/>
                <w:right w:val="none" w:sz="0" w:space="0" w:color="auto"/>
              </w:divBdr>
            </w:div>
            <w:div w:id="922373725">
              <w:marLeft w:val="0"/>
              <w:marRight w:val="0"/>
              <w:marTop w:val="0"/>
              <w:marBottom w:val="0"/>
              <w:divBdr>
                <w:top w:val="none" w:sz="0" w:space="0" w:color="auto"/>
                <w:left w:val="none" w:sz="0" w:space="0" w:color="auto"/>
                <w:bottom w:val="none" w:sz="0" w:space="0" w:color="auto"/>
                <w:right w:val="none" w:sz="0" w:space="0" w:color="auto"/>
              </w:divBdr>
            </w:div>
            <w:div w:id="1081683940">
              <w:marLeft w:val="0"/>
              <w:marRight w:val="0"/>
              <w:marTop w:val="0"/>
              <w:marBottom w:val="0"/>
              <w:divBdr>
                <w:top w:val="none" w:sz="0" w:space="0" w:color="auto"/>
                <w:left w:val="none" w:sz="0" w:space="0" w:color="auto"/>
                <w:bottom w:val="none" w:sz="0" w:space="0" w:color="auto"/>
                <w:right w:val="none" w:sz="0" w:space="0" w:color="auto"/>
              </w:divBdr>
            </w:div>
            <w:div w:id="1088574021">
              <w:marLeft w:val="0"/>
              <w:marRight w:val="0"/>
              <w:marTop w:val="0"/>
              <w:marBottom w:val="0"/>
              <w:divBdr>
                <w:top w:val="none" w:sz="0" w:space="0" w:color="auto"/>
                <w:left w:val="none" w:sz="0" w:space="0" w:color="auto"/>
                <w:bottom w:val="none" w:sz="0" w:space="0" w:color="auto"/>
                <w:right w:val="none" w:sz="0" w:space="0" w:color="auto"/>
              </w:divBdr>
            </w:div>
            <w:div w:id="1165634271">
              <w:marLeft w:val="0"/>
              <w:marRight w:val="0"/>
              <w:marTop w:val="0"/>
              <w:marBottom w:val="0"/>
              <w:divBdr>
                <w:top w:val="none" w:sz="0" w:space="0" w:color="auto"/>
                <w:left w:val="none" w:sz="0" w:space="0" w:color="auto"/>
                <w:bottom w:val="none" w:sz="0" w:space="0" w:color="auto"/>
                <w:right w:val="none" w:sz="0" w:space="0" w:color="auto"/>
              </w:divBdr>
            </w:div>
            <w:div w:id="1204949038">
              <w:marLeft w:val="0"/>
              <w:marRight w:val="0"/>
              <w:marTop w:val="0"/>
              <w:marBottom w:val="0"/>
              <w:divBdr>
                <w:top w:val="none" w:sz="0" w:space="0" w:color="auto"/>
                <w:left w:val="none" w:sz="0" w:space="0" w:color="auto"/>
                <w:bottom w:val="none" w:sz="0" w:space="0" w:color="auto"/>
                <w:right w:val="none" w:sz="0" w:space="0" w:color="auto"/>
              </w:divBdr>
            </w:div>
            <w:div w:id="1540625466">
              <w:marLeft w:val="0"/>
              <w:marRight w:val="0"/>
              <w:marTop w:val="0"/>
              <w:marBottom w:val="0"/>
              <w:divBdr>
                <w:top w:val="none" w:sz="0" w:space="0" w:color="auto"/>
                <w:left w:val="none" w:sz="0" w:space="0" w:color="auto"/>
                <w:bottom w:val="none" w:sz="0" w:space="0" w:color="auto"/>
                <w:right w:val="none" w:sz="0" w:space="0" w:color="auto"/>
              </w:divBdr>
            </w:div>
            <w:div w:id="1945769829">
              <w:marLeft w:val="0"/>
              <w:marRight w:val="0"/>
              <w:marTop w:val="0"/>
              <w:marBottom w:val="0"/>
              <w:divBdr>
                <w:top w:val="none" w:sz="0" w:space="0" w:color="auto"/>
                <w:left w:val="none" w:sz="0" w:space="0" w:color="auto"/>
                <w:bottom w:val="none" w:sz="0" w:space="0" w:color="auto"/>
                <w:right w:val="none" w:sz="0" w:space="0" w:color="auto"/>
              </w:divBdr>
            </w:div>
            <w:div w:id="212318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94846">
      <w:bodyDiv w:val="1"/>
      <w:marLeft w:val="0"/>
      <w:marRight w:val="0"/>
      <w:marTop w:val="0"/>
      <w:marBottom w:val="0"/>
      <w:divBdr>
        <w:top w:val="none" w:sz="0" w:space="0" w:color="auto"/>
        <w:left w:val="none" w:sz="0" w:space="0" w:color="auto"/>
        <w:bottom w:val="none" w:sz="0" w:space="0" w:color="auto"/>
        <w:right w:val="none" w:sz="0" w:space="0" w:color="auto"/>
      </w:divBdr>
    </w:div>
    <w:div w:id="929124859">
      <w:bodyDiv w:val="1"/>
      <w:marLeft w:val="0"/>
      <w:marRight w:val="0"/>
      <w:marTop w:val="0"/>
      <w:marBottom w:val="0"/>
      <w:divBdr>
        <w:top w:val="none" w:sz="0" w:space="0" w:color="auto"/>
        <w:left w:val="none" w:sz="0" w:space="0" w:color="auto"/>
        <w:bottom w:val="none" w:sz="0" w:space="0" w:color="auto"/>
        <w:right w:val="none" w:sz="0" w:space="0" w:color="auto"/>
      </w:divBdr>
    </w:div>
    <w:div w:id="944074348">
      <w:bodyDiv w:val="1"/>
      <w:marLeft w:val="0"/>
      <w:marRight w:val="0"/>
      <w:marTop w:val="0"/>
      <w:marBottom w:val="0"/>
      <w:divBdr>
        <w:top w:val="none" w:sz="0" w:space="0" w:color="auto"/>
        <w:left w:val="none" w:sz="0" w:space="0" w:color="auto"/>
        <w:bottom w:val="none" w:sz="0" w:space="0" w:color="auto"/>
        <w:right w:val="none" w:sz="0" w:space="0" w:color="auto"/>
      </w:divBdr>
      <w:divsChild>
        <w:div w:id="471218758">
          <w:marLeft w:val="0"/>
          <w:marRight w:val="0"/>
          <w:marTop w:val="0"/>
          <w:marBottom w:val="0"/>
          <w:divBdr>
            <w:top w:val="none" w:sz="0" w:space="0" w:color="auto"/>
            <w:left w:val="none" w:sz="0" w:space="0" w:color="auto"/>
            <w:bottom w:val="none" w:sz="0" w:space="0" w:color="auto"/>
            <w:right w:val="none" w:sz="0" w:space="0" w:color="auto"/>
          </w:divBdr>
          <w:divsChild>
            <w:div w:id="109400541">
              <w:marLeft w:val="0"/>
              <w:marRight w:val="0"/>
              <w:marTop w:val="0"/>
              <w:marBottom w:val="0"/>
              <w:divBdr>
                <w:top w:val="none" w:sz="0" w:space="0" w:color="auto"/>
                <w:left w:val="none" w:sz="0" w:space="0" w:color="auto"/>
                <w:bottom w:val="none" w:sz="0" w:space="0" w:color="auto"/>
                <w:right w:val="none" w:sz="0" w:space="0" w:color="auto"/>
              </w:divBdr>
            </w:div>
            <w:div w:id="1471048094">
              <w:marLeft w:val="0"/>
              <w:marRight w:val="0"/>
              <w:marTop w:val="0"/>
              <w:marBottom w:val="0"/>
              <w:divBdr>
                <w:top w:val="none" w:sz="0" w:space="0" w:color="auto"/>
                <w:left w:val="none" w:sz="0" w:space="0" w:color="auto"/>
                <w:bottom w:val="none" w:sz="0" w:space="0" w:color="auto"/>
                <w:right w:val="none" w:sz="0" w:space="0" w:color="auto"/>
              </w:divBdr>
            </w:div>
            <w:div w:id="190436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269711">
      <w:bodyDiv w:val="1"/>
      <w:marLeft w:val="0"/>
      <w:marRight w:val="0"/>
      <w:marTop w:val="0"/>
      <w:marBottom w:val="0"/>
      <w:divBdr>
        <w:top w:val="none" w:sz="0" w:space="0" w:color="auto"/>
        <w:left w:val="none" w:sz="0" w:space="0" w:color="auto"/>
        <w:bottom w:val="none" w:sz="0" w:space="0" w:color="auto"/>
        <w:right w:val="none" w:sz="0" w:space="0" w:color="auto"/>
      </w:divBdr>
      <w:divsChild>
        <w:div w:id="360057127">
          <w:marLeft w:val="0"/>
          <w:marRight w:val="0"/>
          <w:marTop w:val="0"/>
          <w:marBottom w:val="0"/>
          <w:divBdr>
            <w:top w:val="none" w:sz="0" w:space="0" w:color="auto"/>
            <w:left w:val="none" w:sz="0" w:space="0" w:color="auto"/>
            <w:bottom w:val="none" w:sz="0" w:space="0" w:color="auto"/>
            <w:right w:val="none" w:sz="0" w:space="0" w:color="auto"/>
          </w:divBdr>
          <w:divsChild>
            <w:div w:id="60252671">
              <w:marLeft w:val="0"/>
              <w:marRight w:val="0"/>
              <w:marTop w:val="0"/>
              <w:marBottom w:val="0"/>
              <w:divBdr>
                <w:top w:val="none" w:sz="0" w:space="0" w:color="auto"/>
                <w:left w:val="none" w:sz="0" w:space="0" w:color="auto"/>
                <w:bottom w:val="none" w:sz="0" w:space="0" w:color="auto"/>
                <w:right w:val="none" w:sz="0" w:space="0" w:color="auto"/>
              </w:divBdr>
            </w:div>
            <w:div w:id="543641584">
              <w:marLeft w:val="0"/>
              <w:marRight w:val="0"/>
              <w:marTop w:val="0"/>
              <w:marBottom w:val="0"/>
              <w:divBdr>
                <w:top w:val="none" w:sz="0" w:space="0" w:color="auto"/>
                <w:left w:val="none" w:sz="0" w:space="0" w:color="auto"/>
                <w:bottom w:val="none" w:sz="0" w:space="0" w:color="auto"/>
                <w:right w:val="none" w:sz="0" w:space="0" w:color="auto"/>
              </w:divBdr>
            </w:div>
            <w:div w:id="799952811">
              <w:marLeft w:val="0"/>
              <w:marRight w:val="0"/>
              <w:marTop w:val="0"/>
              <w:marBottom w:val="0"/>
              <w:divBdr>
                <w:top w:val="none" w:sz="0" w:space="0" w:color="auto"/>
                <w:left w:val="none" w:sz="0" w:space="0" w:color="auto"/>
                <w:bottom w:val="none" w:sz="0" w:space="0" w:color="auto"/>
                <w:right w:val="none" w:sz="0" w:space="0" w:color="auto"/>
              </w:divBdr>
            </w:div>
            <w:div w:id="1229193981">
              <w:marLeft w:val="0"/>
              <w:marRight w:val="0"/>
              <w:marTop w:val="0"/>
              <w:marBottom w:val="0"/>
              <w:divBdr>
                <w:top w:val="none" w:sz="0" w:space="0" w:color="auto"/>
                <w:left w:val="none" w:sz="0" w:space="0" w:color="auto"/>
                <w:bottom w:val="none" w:sz="0" w:space="0" w:color="auto"/>
                <w:right w:val="none" w:sz="0" w:space="0" w:color="auto"/>
              </w:divBdr>
            </w:div>
            <w:div w:id="200902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91999">
      <w:bodyDiv w:val="1"/>
      <w:marLeft w:val="0"/>
      <w:marRight w:val="0"/>
      <w:marTop w:val="0"/>
      <w:marBottom w:val="0"/>
      <w:divBdr>
        <w:top w:val="none" w:sz="0" w:space="0" w:color="auto"/>
        <w:left w:val="none" w:sz="0" w:space="0" w:color="auto"/>
        <w:bottom w:val="none" w:sz="0" w:space="0" w:color="auto"/>
        <w:right w:val="none" w:sz="0" w:space="0" w:color="auto"/>
      </w:divBdr>
      <w:divsChild>
        <w:div w:id="268706062">
          <w:marLeft w:val="0"/>
          <w:marRight w:val="0"/>
          <w:marTop w:val="0"/>
          <w:marBottom w:val="0"/>
          <w:divBdr>
            <w:top w:val="none" w:sz="0" w:space="0" w:color="auto"/>
            <w:left w:val="none" w:sz="0" w:space="0" w:color="auto"/>
            <w:bottom w:val="none" w:sz="0" w:space="0" w:color="auto"/>
            <w:right w:val="none" w:sz="0" w:space="0" w:color="auto"/>
          </w:divBdr>
          <w:divsChild>
            <w:div w:id="143262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53284">
      <w:bodyDiv w:val="1"/>
      <w:marLeft w:val="0"/>
      <w:marRight w:val="0"/>
      <w:marTop w:val="0"/>
      <w:marBottom w:val="0"/>
      <w:divBdr>
        <w:top w:val="none" w:sz="0" w:space="0" w:color="auto"/>
        <w:left w:val="none" w:sz="0" w:space="0" w:color="auto"/>
        <w:bottom w:val="none" w:sz="0" w:space="0" w:color="auto"/>
        <w:right w:val="none" w:sz="0" w:space="0" w:color="auto"/>
      </w:divBdr>
      <w:divsChild>
        <w:div w:id="443233802">
          <w:marLeft w:val="0"/>
          <w:marRight w:val="0"/>
          <w:marTop w:val="0"/>
          <w:marBottom w:val="0"/>
          <w:divBdr>
            <w:top w:val="none" w:sz="0" w:space="0" w:color="auto"/>
            <w:left w:val="none" w:sz="0" w:space="0" w:color="auto"/>
            <w:bottom w:val="none" w:sz="0" w:space="0" w:color="auto"/>
            <w:right w:val="none" w:sz="0" w:space="0" w:color="auto"/>
          </w:divBdr>
          <w:divsChild>
            <w:div w:id="62336447">
              <w:marLeft w:val="0"/>
              <w:marRight w:val="0"/>
              <w:marTop w:val="0"/>
              <w:marBottom w:val="0"/>
              <w:divBdr>
                <w:top w:val="none" w:sz="0" w:space="0" w:color="auto"/>
                <w:left w:val="none" w:sz="0" w:space="0" w:color="auto"/>
                <w:bottom w:val="none" w:sz="0" w:space="0" w:color="auto"/>
                <w:right w:val="none" w:sz="0" w:space="0" w:color="auto"/>
              </w:divBdr>
            </w:div>
            <w:div w:id="288978817">
              <w:marLeft w:val="0"/>
              <w:marRight w:val="0"/>
              <w:marTop w:val="0"/>
              <w:marBottom w:val="0"/>
              <w:divBdr>
                <w:top w:val="none" w:sz="0" w:space="0" w:color="auto"/>
                <w:left w:val="none" w:sz="0" w:space="0" w:color="auto"/>
                <w:bottom w:val="none" w:sz="0" w:space="0" w:color="auto"/>
                <w:right w:val="none" w:sz="0" w:space="0" w:color="auto"/>
              </w:divBdr>
            </w:div>
            <w:div w:id="340277862">
              <w:marLeft w:val="0"/>
              <w:marRight w:val="0"/>
              <w:marTop w:val="0"/>
              <w:marBottom w:val="0"/>
              <w:divBdr>
                <w:top w:val="none" w:sz="0" w:space="0" w:color="auto"/>
                <w:left w:val="none" w:sz="0" w:space="0" w:color="auto"/>
                <w:bottom w:val="none" w:sz="0" w:space="0" w:color="auto"/>
                <w:right w:val="none" w:sz="0" w:space="0" w:color="auto"/>
              </w:divBdr>
            </w:div>
            <w:div w:id="566382686">
              <w:marLeft w:val="0"/>
              <w:marRight w:val="0"/>
              <w:marTop w:val="0"/>
              <w:marBottom w:val="0"/>
              <w:divBdr>
                <w:top w:val="none" w:sz="0" w:space="0" w:color="auto"/>
                <w:left w:val="none" w:sz="0" w:space="0" w:color="auto"/>
                <w:bottom w:val="none" w:sz="0" w:space="0" w:color="auto"/>
                <w:right w:val="none" w:sz="0" w:space="0" w:color="auto"/>
              </w:divBdr>
            </w:div>
            <w:div w:id="614214049">
              <w:marLeft w:val="0"/>
              <w:marRight w:val="0"/>
              <w:marTop w:val="0"/>
              <w:marBottom w:val="0"/>
              <w:divBdr>
                <w:top w:val="none" w:sz="0" w:space="0" w:color="auto"/>
                <w:left w:val="none" w:sz="0" w:space="0" w:color="auto"/>
                <w:bottom w:val="none" w:sz="0" w:space="0" w:color="auto"/>
                <w:right w:val="none" w:sz="0" w:space="0" w:color="auto"/>
              </w:divBdr>
            </w:div>
            <w:div w:id="791947884">
              <w:marLeft w:val="0"/>
              <w:marRight w:val="0"/>
              <w:marTop w:val="0"/>
              <w:marBottom w:val="0"/>
              <w:divBdr>
                <w:top w:val="none" w:sz="0" w:space="0" w:color="auto"/>
                <w:left w:val="none" w:sz="0" w:space="0" w:color="auto"/>
                <w:bottom w:val="none" w:sz="0" w:space="0" w:color="auto"/>
                <w:right w:val="none" w:sz="0" w:space="0" w:color="auto"/>
              </w:divBdr>
            </w:div>
            <w:div w:id="802769289">
              <w:marLeft w:val="0"/>
              <w:marRight w:val="0"/>
              <w:marTop w:val="0"/>
              <w:marBottom w:val="0"/>
              <w:divBdr>
                <w:top w:val="none" w:sz="0" w:space="0" w:color="auto"/>
                <w:left w:val="none" w:sz="0" w:space="0" w:color="auto"/>
                <w:bottom w:val="none" w:sz="0" w:space="0" w:color="auto"/>
                <w:right w:val="none" w:sz="0" w:space="0" w:color="auto"/>
              </w:divBdr>
            </w:div>
            <w:div w:id="806093612">
              <w:marLeft w:val="0"/>
              <w:marRight w:val="0"/>
              <w:marTop w:val="0"/>
              <w:marBottom w:val="0"/>
              <w:divBdr>
                <w:top w:val="none" w:sz="0" w:space="0" w:color="auto"/>
                <w:left w:val="none" w:sz="0" w:space="0" w:color="auto"/>
                <w:bottom w:val="none" w:sz="0" w:space="0" w:color="auto"/>
                <w:right w:val="none" w:sz="0" w:space="0" w:color="auto"/>
              </w:divBdr>
            </w:div>
            <w:div w:id="818155891">
              <w:marLeft w:val="0"/>
              <w:marRight w:val="0"/>
              <w:marTop w:val="0"/>
              <w:marBottom w:val="0"/>
              <w:divBdr>
                <w:top w:val="none" w:sz="0" w:space="0" w:color="auto"/>
                <w:left w:val="none" w:sz="0" w:space="0" w:color="auto"/>
                <w:bottom w:val="none" w:sz="0" w:space="0" w:color="auto"/>
                <w:right w:val="none" w:sz="0" w:space="0" w:color="auto"/>
              </w:divBdr>
            </w:div>
            <w:div w:id="966857113">
              <w:marLeft w:val="0"/>
              <w:marRight w:val="0"/>
              <w:marTop w:val="0"/>
              <w:marBottom w:val="0"/>
              <w:divBdr>
                <w:top w:val="none" w:sz="0" w:space="0" w:color="auto"/>
                <w:left w:val="none" w:sz="0" w:space="0" w:color="auto"/>
                <w:bottom w:val="none" w:sz="0" w:space="0" w:color="auto"/>
                <w:right w:val="none" w:sz="0" w:space="0" w:color="auto"/>
              </w:divBdr>
            </w:div>
            <w:div w:id="1155268814">
              <w:marLeft w:val="0"/>
              <w:marRight w:val="0"/>
              <w:marTop w:val="0"/>
              <w:marBottom w:val="0"/>
              <w:divBdr>
                <w:top w:val="none" w:sz="0" w:space="0" w:color="auto"/>
                <w:left w:val="none" w:sz="0" w:space="0" w:color="auto"/>
                <w:bottom w:val="none" w:sz="0" w:space="0" w:color="auto"/>
                <w:right w:val="none" w:sz="0" w:space="0" w:color="auto"/>
              </w:divBdr>
            </w:div>
            <w:div w:id="1232620975">
              <w:marLeft w:val="0"/>
              <w:marRight w:val="0"/>
              <w:marTop w:val="0"/>
              <w:marBottom w:val="0"/>
              <w:divBdr>
                <w:top w:val="none" w:sz="0" w:space="0" w:color="auto"/>
                <w:left w:val="none" w:sz="0" w:space="0" w:color="auto"/>
                <w:bottom w:val="none" w:sz="0" w:space="0" w:color="auto"/>
                <w:right w:val="none" w:sz="0" w:space="0" w:color="auto"/>
              </w:divBdr>
            </w:div>
            <w:div w:id="1333755448">
              <w:marLeft w:val="0"/>
              <w:marRight w:val="0"/>
              <w:marTop w:val="0"/>
              <w:marBottom w:val="0"/>
              <w:divBdr>
                <w:top w:val="none" w:sz="0" w:space="0" w:color="auto"/>
                <w:left w:val="none" w:sz="0" w:space="0" w:color="auto"/>
                <w:bottom w:val="none" w:sz="0" w:space="0" w:color="auto"/>
                <w:right w:val="none" w:sz="0" w:space="0" w:color="auto"/>
              </w:divBdr>
            </w:div>
            <w:div w:id="1398045033">
              <w:marLeft w:val="0"/>
              <w:marRight w:val="0"/>
              <w:marTop w:val="0"/>
              <w:marBottom w:val="0"/>
              <w:divBdr>
                <w:top w:val="none" w:sz="0" w:space="0" w:color="auto"/>
                <w:left w:val="none" w:sz="0" w:space="0" w:color="auto"/>
                <w:bottom w:val="none" w:sz="0" w:space="0" w:color="auto"/>
                <w:right w:val="none" w:sz="0" w:space="0" w:color="auto"/>
              </w:divBdr>
            </w:div>
            <w:div w:id="1449662712">
              <w:marLeft w:val="0"/>
              <w:marRight w:val="0"/>
              <w:marTop w:val="0"/>
              <w:marBottom w:val="0"/>
              <w:divBdr>
                <w:top w:val="none" w:sz="0" w:space="0" w:color="auto"/>
                <w:left w:val="none" w:sz="0" w:space="0" w:color="auto"/>
                <w:bottom w:val="none" w:sz="0" w:space="0" w:color="auto"/>
                <w:right w:val="none" w:sz="0" w:space="0" w:color="auto"/>
              </w:divBdr>
            </w:div>
            <w:div w:id="1475874001">
              <w:marLeft w:val="0"/>
              <w:marRight w:val="0"/>
              <w:marTop w:val="0"/>
              <w:marBottom w:val="0"/>
              <w:divBdr>
                <w:top w:val="none" w:sz="0" w:space="0" w:color="auto"/>
                <w:left w:val="none" w:sz="0" w:space="0" w:color="auto"/>
                <w:bottom w:val="none" w:sz="0" w:space="0" w:color="auto"/>
                <w:right w:val="none" w:sz="0" w:space="0" w:color="auto"/>
              </w:divBdr>
            </w:div>
            <w:div w:id="1574318241">
              <w:marLeft w:val="0"/>
              <w:marRight w:val="0"/>
              <w:marTop w:val="0"/>
              <w:marBottom w:val="0"/>
              <w:divBdr>
                <w:top w:val="none" w:sz="0" w:space="0" w:color="auto"/>
                <w:left w:val="none" w:sz="0" w:space="0" w:color="auto"/>
                <w:bottom w:val="none" w:sz="0" w:space="0" w:color="auto"/>
                <w:right w:val="none" w:sz="0" w:space="0" w:color="auto"/>
              </w:divBdr>
            </w:div>
            <w:div w:id="1836261534">
              <w:marLeft w:val="0"/>
              <w:marRight w:val="0"/>
              <w:marTop w:val="0"/>
              <w:marBottom w:val="0"/>
              <w:divBdr>
                <w:top w:val="none" w:sz="0" w:space="0" w:color="auto"/>
                <w:left w:val="none" w:sz="0" w:space="0" w:color="auto"/>
                <w:bottom w:val="none" w:sz="0" w:space="0" w:color="auto"/>
                <w:right w:val="none" w:sz="0" w:space="0" w:color="auto"/>
              </w:divBdr>
            </w:div>
            <w:div w:id="1838033506">
              <w:marLeft w:val="0"/>
              <w:marRight w:val="0"/>
              <w:marTop w:val="0"/>
              <w:marBottom w:val="0"/>
              <w:divBdr>
                <w:top w:val="none" w:sz="0" w:space="0" w:color="auto"/>
                <w:left w:val="none" w:sz="0" w:space="0" w:color="auto"/>
                <w:bottom w:val="none" w:sz="0" w:space="0" w:color="auto"/>
                <w:right w:val="none" w:sz="0" w:space="0" w:color="auto"/>
              </w:divBdr>
            </w:div>
            <w:div w:id="1905676155">
              <w:marLeft w:val="0"/>
              <w:marRight w:val="0"/>
              <w:marTop w:val="0"/>
              <w:marBottom w:val="0"/>
              <w:divBdr>
                <w:top w:val="none" w:sz="0" w:space="0" w:color="auto"/>
                <w:left w:val="none" w:sz="0" w:space="0" w:color="auto"/>
                <w:bottom w:val="none" w:sz="0" w:space="0" w:color="auto"/>
                <w:right w:val="none" w:sz="0" w:space="0" w:color="auto"/>
              </w:divBdr>
            </w:div>
            <w:div w:id="1975676649">
              <w:marLeft w:val="0"/>
              <w:marRight w:val="0"/>
              <w:marTop w:val="0"/>
              <w:marBottom w:val="0"/>
              <w:divBdr>
                <w:top w:val="none" w:sz="0" w:space="0" w:color="auto"/>
                <w:left w:val="none" w:sz="0" w:space="0" w:color="auto"/>
                <w:bottom w:val="none" w:sz="0" w:space="0" w:color="auto"/>
                <w:right w:val="none" w:sz="0" w:space="0" w:color="auto"/>
              </w:divBdr>
            </w:div>
            <w:div w:id="2031950022">
              <w:marLeft w:val="0"/>
              <w:marRight w:val="0"/>
              <w:marTop w:val="0"/>
              <w:marBottom w:val="0"/>
              <w:divBdr>
                <w:top w:val="none" w:sz="0" w:space="0" w:color="auto"/>
                <w:left w:val="none" w:sz="0" w:space="0" w:color="auto"/>
                <w:bottom w:val="none" w:sz="0" w:space="0" w:color="auto"/>
                <w:right w:val="none" w:sz="0" w:space="0" w:color="auto"/>
              </w:divBdr>
            </w:div>
            <w:div w:id="212241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08070">
      <w:bodyDiv w:val="1"/>
      <w:marLeft w:val="0"/>
      <w:marRight w:val="0"/>
      <w:marTop w:val="0"/>
      <w:marBottom w:val="0"/>
      <w:divBdr>
        <w:top w:val="none" w:sz="0" w:space="0" w:color="auto"/>
        <w:left w:val="none" w:sz="0" w:space="0" w:color="auto"/>
        <w:bottom w:val="none" w:sz="0" w:space="0" w:color="auto"/>
        <w:right w:val="none" w:sz="0" w:space="0" w:color="auto"/>
      </w:divBdr>
      <w:divsChild>
        <w:div w:id="932083478">
          <w:marLeft w:val="0"/>
          <w:marRight w:val="0"/>
          <w:marTop w:val="0"/>
          <w:marBottom w:val="0"/>
          <w:divBdr>
            <w:top w:val="none" w:sz="0" w:space="0" w:color="auto"/>
            <w:left w:val="none" w:sz="0" w:space="0" w:color="auto"/>
            <w:bottom w:val="none" w:sz="0" w:space="0" w:color="auto"/>
            <w:right w:val="none" w:sz="0" w:space="0" w:color="auto"/>
          </w:divBdr>
          <w:divsChild>
            <w:div w:id="48455409">
              <w:marLeft w:val="0"/>
              <w:marRight w:val="0"/>
              <w:marTop w:val="0"/>
              <w:marBottom w:val="0"/>
              <w:divBdr>
                <w:top w:val="none" w:sz="0" w:space="0" w:color="auto"/>
                <w:left w:val="none" w:sz="0" w:space="0" w:color="auto"/>
                <w:bottom w:val="none" w:sz="0" w:space="0" w:color="auto"/>
                <w:right w:val="none" w:sz="0" w:space="0" w:color="auto"/>
              </w:divBdr>
            </w:div>
            <w:div w:id="425198467">
              <w:marLeft w:val="0"/>
              <w:marRight w:val="0"/>
              <w:marTop w:val="0"/>
              <w:marBottom w:val="0"/>
              <w:divBdr>
                <w:top w:val="none" w:sz="0" w:space="0" w:color="auto"/>
                <w:left w:val="none" w:sz="0" w:space="0" w:color="auto"/>
                <w:bottom w:val="none" w:sz="0" w:space="0" w:color="auto"/>
                <w:right w:val="none" w:sz="0" w:space="0" w:color="auto"/>
              </w:divBdr>
            </w:div>
            <w:div w:id="516965670">
              <w:marLeft w:val="0"/>
              <w:marRight w:val="0"/>
              <w:marTop w:val="0"/>
              <w:marBottom w:val="0"/>
              <w:divBdr>
                <w:top w:val="none" w:sz="0" w:space="0" w:color="auto"/>
                <w:left w:val="none" w:sz="0" w:space="0" w:color="auto"/>
                <w:bottom w:val="none" w:sz="0" w:space="0" w:color="auto"/>
                <w:right w:val="none" w:sz="0" w:space="0" w:color="auto"/>
              </w:divBdr>
            </w:div>
            <w:div w:id="567109229">
              <w:marLeft w:val="0"/>
              <w:marRight w:val="0"/>
              <w:marTop w:val="0"/>
              <w:marBottom w:val="0"/>
              <w:divBdr>
                <w:top w:val="none" w:sz="0" w:space="0" w:color="auto"/>
                <w:left w:val="none" w:sz="0" w:space="0" w:color="auto"/>
                <w:bottom w:val="none" w:sz="0" w:space="0" w:color="auto"/>
                <w:right w:val="none" w:sz="0" w:space="0" w:color="auto"/>
              </w:divBdr>
            </w:div>
            <w:div w:id="1086341178">
              <w:marLeft w:val="0"/>
              <w:marRight w:val="0"/>
              <w:marTop w:val="0"/>
              <w:marBottom w:val="0"/>
              <w:divBdr>
                <w:top w:val="none" w:sz="0" w:space="0" w:color="auto"/>
                <w:left w:val="none" w:sz="0" w:space="0" w:color="auto"/>
                <w:bottom w:val="none" w:sz="0" w:space="0" w:color="auto"/>
                <w:right w:val="none" w:sz="0" w:space="0" w:color="auto"/>
              </w:divBdr>
            </w:div>
            <w:div w:id="1110661078">
              <w:marLeft w:val="0"/>
              <w:marRight w:val="0"/>
              <w:marTop w:val="0"/>
              <w:marBottom w:val="0"/>
              <w:divBdr>
                <w:top w:val="none" w:sz="0" w:space="0" w:color="auto"/>
                <w:left w:val="none" w:sz="0" w:space="0" w:color="auto"/>
                <w:bottom w:val="none" w:sz="0" w:space="0" w:color="auto"/>
                <w:right w:val="none" w:sz="0" w:space="0" w:color="auto"/>
              </w:divBdr>
            </w:div>
            <w:div w:id="1411390839">
              <w:marLeft w:val="0"/>
              <w:marRight w:val="0"/>
              <w:marTop w:val="0"/>
              <w:marBottom w:val="0"/>
              <w:divBdr>
                <w:top w:val="none" w:sz="0" w:space="0" w:color="auto"/>
                <w:left w:val="none" w:sz="0" w:space="0" w:color="auto"/>
                <w:bottom w:val="none" w:sz="0" w:space="0" w:color="auto"/>
                <w:right w:val="none" w:sz="0" w:space="0" w:color="auto"/>
              </w:divBdr>
            </w:div>
            <w:div w:id="1544711920">
              <w:marLeft w:val="0"/>
              <w:marRight w:val="0"/>
              <w:marTop w:val="0"/>
              <w:marBottom w:val="0"/>
              <w:divBdr>
                <w:top w:val="none" w:sz="0" w:space="0" w:color="auto"/>
                <w:left w:val="none" w:sz="0" w:space="0" w:color="auto"/>
                <w:bottom w:val="none" w:sz="0" w:space="0" w:color="auto"/>
                <w:right w:val="none" w:sz="0" w:space="0" w:color="auto"/>
              </w:divBdr>
            </w:div>
            <w:div w:id="1624115724">
              <w:marLeft w:val="0"/>
              <w:marRight w:val="0"/>
              <w:marTop w:val="0"/>
              <w:marBottom w:val="0"/>
              <w:divBdr>
                <w:top w:val="none" w:sz="0" w:space="0" w:color="auto"/>
                <w:left w:val="none" w:sz="0" w:space="0" w:color="auto"/>
                <w:bottom w:val="none" w:sz="0" w:space="0" w:color="auto"/>
                <w:right w:val="none" w:sz="0" w:space="0" w:color="auto"/>
              </w:divBdr>
            </w:div>
            <w:div w:id="1673608767">
              <w:marLeft w:val="0"/>
              <w:marRight w:val="0"/>
              <w:marTop w:val="0"/>
              <w:marBottom w:val="0"/>
              <w:divBdr>
                <w:top w:val="none" w:sz="0" w:space="0" w:color="auto"/>
                <w:left w:val="none" w:sz="0" w:space="0" w:color="auto"/>
                <w:bottom w:val="none" w:sz="0" w:space="0" w:color="auto"/>
                <w:right w:val="none" w:sz="0" w:space="0" w:color="auto"/>
              </w:divBdr>
            </w:div>
            <w:div w:id="1692562775">
              <w:marLeft w:val="0"/>
              <w:marRight w:val="0"/>
              <w:marTop w:val="0"/>
              <w:marBottom w:val="0"/>
              <w:divBdr>
                <w:top w:val="none" w:sz="0" w:space="0" w:color="auto"/>
                <w:left w:val="none" w:sz="0" w:space="0" w:color="auto"/>
                <w:bottom w:val="none" w:sz="0" w:space="0" w:color="auto"/>
                <w:right w:val="none" w:sz="0" w:space="0" w:color="auto"/>
              </w:divBdr>
            </w:div>
            <w:div w:id="1814063166">
              <w:marLeft w:val="0"/>
              <w:marRight w:val="0"/>
              <w:marTop w:val="0"/>
              <w:marBottom w:val="0"/>
              <w:divBdr>
                <w:top w:val="none" w:sz="0" w:space="0" w:color="auto"/>
                <w:left w:val="none" w:sz="0" w:space="0" w:color="auto"/>
                <w:bottom w:val="none" w:sz="0" w:space="0" w:color="auto"/>
                <w:right w:val="none" w:sz="0" w:space="0" w:color="auto"/>
              </w:divBdr>
            </w:div>
            <w:div w:id="185919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73267">
      <w:bodyDiv w:val="1"/>
      <w:marLeft w:val="0"/>
      <w:marRight w:val="0"/>
      <w:marTop w:val="0"/>
      <w:marBottom w:val="0"/>
      <w:divBdr>
        <w:top w:val="none" w:sz="0" w:space="0" w:color="auto"/>
        <w:left w:val="none" w:sz="0" w:space="0" w:color="auto"/>
        <w:bottom w:val="none" w:sz="0" w:space="0" w:color="auto"/>
        <w:right w:val="none" w:sz="0" w:space="0" w:color="auto"/>
      </w:divBdr>
      <w:divsChild>
        <w:div w:id="919875619">
          <w:marLeft w:val="0"/>
          <w:marRight w:val="0"/>
          <w:marTop w:val="0"/>
          <w:marBottom w:val="0"/>
          <w:divBdr>
            <w:top w:val="none" w:sz="0" w:space="0" w:color="auto"/>
            <w:left w:val="none" w:sz="0" w:space="0" w:color="auto"/>
            <w:bottom w:val="none" w:sz="0" w:space="0" w:color="auto"/>
            <w:right w:val="none" w:sz="0" w:space="0" w:color="auto"/>
          </w:divBdr>
          <w:divsChild>
            <w:div w:id="11953905">
              <w:marLeft w:val="0"/>
              <w:marRight w:val="0"/>
              <w:marTop w:val="0"/>
              <w:marBottom w:val="0"/>
              <w:divBdr>
                <w:top w:val="none" w:sz="0" w:space="0" w:color="auto"/>
                <w:left w:val="none" w:sz="0" w:space="0" w:color="auto"/>
                <w:bottom w:val="none" w:sz="0" w:space="0" w:color="auto"/>
                <w:right w:val="none" w:sz="0" w:space="0" w:color="auto"/>
              </w:divBdr>
            </w:div>
            <w:div w:id="122895761">
              <w:marLeft w:val="0"/>
              <w:marRight w:val="0"/>
              <w:marTop w:val="0"/>
              <w:marBottom w:val="0"/>
              <w:divBdr>
                <w:top w:val="none" w:sz="0" w:space="0" w:color="auto"/>
                <w:left w:val="none" w:sz="0" w:space="0" w:color="auto"/>
                <w:bottom w:val="none" w:sz="0" w:space="0" w:color="auto"/>
                <w:right w:val="none" w:sz="0" w:space="0" w:color="auto"/>
              </w:divBdr>
            </w:div>
            <w:div w:id="1512993423">
              <w:marLeft w:val="0"/>
              <w:marRight w:val="0"/>
              <w:marTop w:val="0"/>
              <w:marBottom w:val="0"/>
              <w:divBdr>
                <w:top w:val="none" w:sz="0" w:space="0" w:color="auto"/>
                <w:left w:val="none" w:sz="0" w:space="0" w:color="auto"/>
                <w:bottom w:val="none" w:sz="0" w:space="0" w:color="auto"/>
                <w:right w:val="none" w:sz="0" w:space="0" w:color="auto"/>
              </w:divBdr>
            </w:div>
            <w:div w:id="1657145905">
              <w:marLeft w:val="0"/>
              <w:marRight w:val="0"/>
              <w:marTop w:val="0"/>
              <w:marBottom w:val="0"/>
              <w:divBdr>
                <w:top w:val="none" w:sz="0" w:space="0" w:color="auto"/>
                <w:left w:val="none" w:sz="0" w:space="0" w:color="auto"/>
                <w:bottom w:val="none" w:sz="0" w:space="0" w:color="auto"/>
                <w:right w:val="none" w:sz="0" w:space="0" w:color="auto"/>
              </w:divBdr>
            </w:div>
            <w:div w:id="1854341853">
              <w:marLeft w:val="0"/>
              <w:marRight w:val="0"/>
              <w:marTop w:val="0"/>
              <w:marBottom w:val="0"/>
              <w:divBdr>
                <w:top w:val="none" w:sz="0" w:space="0" w:color="auto"/>
                <w:left w:val="none" w:sz="0" w:space="0" w:color="auto"/>
                <w:bottom w:val="none" w:sz="0" w:space="0" w:color="auto"/>
                <w:right w:val="none" w:sz="0" w:space="0" w:color="auto"/>
              </w:divBdr>
            </w:div>
            <w:div w:id="1883714666">
              <w:marLeft w:val="0"/>
              <w:marRight w:val="0"/>
              <w:marTop w:val="0"/>
              <w:marBottom w:val="0"/>
              <w:divBdr>
                <w:top w:val="none" w:sz="0" w:space="0" w:color="auto"/>
                <w:left w:val="none" w:sz="0" w:space="0" w:color="auto"/>
                <w:bottom w:val="none" w:sz="0" w:space="0" w:color="auto"/>
                <w:right w:val="none" w:sz="0" w:space="0" w:color="auto"/>
              </w:divBdr>
            </w:div>
            <w:div w:id="2005935663">
              <w:marLeft w:val="0"/>
              <w:marRight w:val="0"/>
              <w:marTop w:val="0"/>
              <w:marBottom w:val="0"/>
              <w:divBdr>
                <w:top w:val="none" w:sz="0" w:space="0" w:color="auto"/>
                <w:left w:val="none" w:sz="0" w:space="0" w:color="auto"/>
                <w:bottom w:val="none" w:sz="0" w:space="0" w:color="auto"/>
                <w:right w:val="none" w:sz="0" w:space="0" w:color="auto"/>
              </w:divBdr>
            </w:div>
            <w:div w:id="2046952546">
              <w:marLeft w:val="0"/>
              <w:marRight w:val="0"/>
              <w:marTop w:val="0"/>
              <w:marBottom w:val="0"/>
              <w:divBdr>
                <w:top w:val="none" w:sz="0" w:space="0" w:color="auto"/>
                <w:left w:val="none" w:sz="0" w:space="0" w:color="auto"/>
                <w:bottom w:val="none" w:sz="0" w:space="0" w:color="auto"/>
                <w:right w:val="none" w:sz="0" w:space="0" w:color="auto"/>
              </w:divBdr>
            </w:div>
            <w:div w:id="209400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46246">
      <w:bodyDiv w:val="1"/>
      <w:marLeft w:val="0"/>
      <w:marRight w:val="0"/>
      <w:marTop w:val="0"/>
      <w:marBottom w:val="0"/>
      <w:divBdr>
        <w:top w:val="none" w:sz="0" w:space="0" w:color="auto"/>
        <w:left w:val="none" w:sz="0" w:space="0" w:color="auto"/>
        <w:bottom w:val="none" w:sz="0" w:space="0" w:color="auto"/>
        <w:right w:val="none" w:sz="0" w:space="0" w:color="auto"/>
      </w:divBdr>
    </w:div>
    <w:div w:id="1319573436">
      <w:bodyDiv w:val="1"/>
      <w:marLeft w:val="0"/>
      <w:marRight w:val="0"/>
      <w:marTop w:val="0"/>
      <w:marBottom w:val="0"/>
      <w:divBdr>
        <w:top w:val="none" w:sz="0" w:space="0" w:color="auto"/>
        <w:left w:val="none" w:sz="0" w:space="0" w:color="auto"/>
        <w:bottom w:val="none" w:sz="0" w:space="0" w:color="auto"/>
        <w:right w:val="none" w:sz="0" w:space="0" w:color="auto"/>
      </w:divBdr>
      <w:divsChild>
        <w:div w:id="1170212553">
          <w:marLeft w:val="0"/>
          <w:marRight w:val="0"/>
          <w:marTop w:val="0"/>
          <w:marBottom w:val="0"/>
          <w:divBdr>
            <w:top w:val="none" w:sz="0" w:space="0" w:color="auto"/>
            <w:left w:val="none" w:sz="0" w:space="0" w:color="auto"/>
            <w:bottom w:val="none" w:sz="0" w:space="0" w:color="auto"/>
            <w:right w:val="none" w:sz="0" w:space="0" w:color="auto"/>
          </w:divBdr>
          <w:divsChild>
            <w:div w:id="546796197">
              <w:marLeft w:val="0"/>
              <w:marRight w:val="0"/>
              <w:marTop w:val="0"/>
              <w:marBottom w:val="0"/>
              <w:divBdr>
                <w:top w:val="none" w:sz="0" w:space="0" w:color="auto"/>
                <w:left w:val="none" w:sz="0" w:space="0" w:color="auto"/>
                <w:bottom w:val="none" w:sz="0" w:space="0" w:color="auto"/>
                <w:right w:val="none" w:sz="0" w:space="0" w:color="auto"/>
              </w:divBdr>
            </w:div>
            <w:div w:id="748696771">
              <w:marLeft w:val="0"/>
              <w:marRight w:val="0"/>
              <w:marTop w:val="0"/>
              <w:marBottom w:val="0"/>
              <w:divBdr>
                <w:top w:val="none" w:sz="0" w:space="0" w:color="auto"/>
                <w:left w:val="none" w:sz="0" w:space="0" w:color="auto"/>
                <w:bottom w:val="none" w:sz="0" w:space="0" w:color="auto"/>
                <w:right w:val="none" w:sz="0" w:space="0" w:color="auto"/>
              </w:divBdr>
            </w:div>
            <w:div w:id="1116488225">
              <w:marLeft w:val="0"/>
              <w:marRight w:val="0"/>
              <w:marTop w:val="0"/>
              <w:marBottom w:val="0"/>
              <w:divBdr>
                <w:top w:val="none" w:sz="0" w:space="0" w:color="auto"/>
                <w:left w:val="none" w:sz="0" w:space="0" w:color="auto"/>
                <w:bottom w:val="none" w:sz="0" w:space="0" w:color="auto"/>
                <w:right w:val="none" w:sz="0" w:space="0" w:color="auto"/>
              </w:divBdr>
            </w:div>
            <w:div w:id="207122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04589">
      <w:bodyDiv w:val="1"/>
      <w:marLeft w:val="0"/>
      <w:marRight w:val="0"/>
      <w:marTop w:val="0"/>
      <w:marBottom w:val="0"/>
      <w:divBdr>
        <w:top w:val="none" w:sz="0" w:space="0" w:color="auto"/>
        <w:left w:val="none" w:sz="0" w:space="0" w:color="auto"/>
        <w:bottom w:val="none" w:sz="0" w:space="0" w:color="auto"/>
        <w:right w:val="none" w:sz="0" w:space="0" w:color="auto"/>
      </w:divBdr>
      <w:divsChild>
        <w:div w:id="1752313905">
          <w:marLeft w:val="0"/>
          <w:marRight w:val="0"/>
          <w:marTop w:val="0"/>
          <w:marBottom w:val="0"/>
          <w:divBdr>
            <w:top w:val="none" w:sz="0" w:space="0" w:color="auto"/>
            <w:left w:val="none" w:sz="0" w:space="0" w:color="auto"/>
            <w:bottom w:val="none" w:sz="0" w:space="0" w:color="auto"/>
            <w:right w:val="none" w:sz="0" w:space="0" w:color="auto"/>
          </w:divBdr>
          <w:divsChild>
            <w:div w:id="501892791">
              <w:marLeft w:val="0"/>
              <w:marRight w:val="0"/>
              <w:marTop w:val="0"/>
              <w:marBottom w:val="0"/>
              <w:divBdr>
                <w:top w:val="none" w:sz="0" w:space="0" w:color="auto"/>
                <w:left w:val="none" w:sz="0" w:space="0" w:color="auto"/>
                <w:bottom w:val="none" w:sz="0" w:space="0" w:color="auto"/>
                <w:right w:val="none" w:sz="0" w:space="0" w:color="auto"/>
              </w:divBdr>
              <w:divsChild>
                <w:div w:id="1675182202">
                  <w:marLeft w:val="0"/>
                  <w:marRight w:val="0"/>
                  <w:marTop w:val="0"/>
                  <w:marBottom w:val="0"/>
                  <w:divBdr>
                    <w:top w:val="none" w:sz="0" w:space="0" w:color="auto"/>
                    <w:left w:val="none" w:sz="0" w:space="0" w:color="auto"/>
                    <w:bottom w:val="none" w:sz="0" w:space="0" w:color="auto"/>
                    <w:right w:val="none" w:sz="0" w:space="0" w:color="auto"/>
                  </w:divBdr>
                  <w:divsChild>
                    <w:div w:id="624576950">
                      <w:marLeft w:val="0"/>
                      <w:marRight w:val="0"/>
                      <w:marTop w:val="0"/>
                      <w:marBottom w:val="0"/>
                      <w:divBdr>
                        <w:top w:val="none" w:sz="0" w:space="0" w:color="auto"/>
                        <w:left w:val="none" w:sz="0" w:space="0" w:color="auto"/>
                        <w:bottom w:val="none" w:sz="0" w:space="0" w:color="auto"/>
                        <w:right w:val="none" w:sz="0" w:space="0" w:color="auto"/>
                      </w:divBdr>
                      <w:divsChild>
                        <w:div w:id="1100879017">
                          <w:marLeft w:val="0"/>
                          <w:marRight w:val="0"/>
                          <w:marTop w:val="0"/>
                          <w:marBottom w:val="0"/>
                          <w:divBdr>
                            <w:top w:val="none" w:sz="0" w:space="0" w:color="auto"/>
                            <w:left w:val="none" w:sz="0" w:space="0" w:color="auto"/>
                            <w:bottom w:val="none" w:sz="0" w:space="0" w:color="auto"/>
                            <w:right w:val="none" w:sz="0" w:space="0" w:color="auto"/>
                          </w:divBdr>
                          <w:divsChild>
                            <w:div w:id="154929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3670799">
      <w:bodyDiv w:val="1"/>
      <w:marLeft w:val="0"/>
      <w:marRight w:val="0"/>
      <w:marTop w:val="0"/>
      <w:marBottom w:val="0"/>
      <w:divBdr>
        <w:top w:val="none" w:sz="0" w:space="0" w:color="auto"/>
        <w:left w:val="none" w:sz="0" w:space="0" w:color="auto"/>
        <w:bottom w:val="none" w:sz="0" w:space="0" w:color="auto"/>
        <w:right w:val="none" w:sz="0" w:space="0" w:color="auto"/>
      </w:divBdr>
      <w:divsChild>
        <w:div w:id="1452626985">
          <w:marLeft w:val="0"/>
          <w:marRight w:val="0"/>
          <w:marTop w:val="0"/>
          <w:marBottom w:val="0"/>
          <w:divBdr>
            <w:top w:val="none" w:sz="0" w:space="0" w:color="auto"/>
            <w:left w:val="none" w:sz="0" w:space="0" w:color="auto"/>
            <w:bottom w:val="none" w:sz="0" w:space="0" w:color="auto"/>
            <w:right w:val="none" w:sz="0" w:space="0" w:color="auto"/>
          </w:divBdr>
          <w:divsChild>
            <w:div w:id="50081604">
              <w:marLeft w:val="0"/>
              <w:marRight w:val="0"/>
              <w:marTop w:val="0"/>
              <w:marBottom w:val="0"/>
              <w:divBdr>
                <w:top w:val="none" w:sz="0" w:space="0" w:color="auto"/>
                <w:left w:val="none" w:sz="0" w:space="0" w:color="auto"/>
                <w:bottom w:val="none" w:sz="0" w:space="0" w:color="auto"/>
                <w:right w:val="none" w:sz="0" w:space="0" w:color="auto"/>
              </w:divBdr>
            </w:div>
            <w:div w:id="98717364">
              <w:marLeft w:val="0"/>
              <w:marRight w:val="0"/>
              <w:marTop w:val="0"/>
              <w:marBottom w:val="0"/>
              <w:divBdr>
                <w:top w:val="none" w:sz="0" w:space="0" w:color="auto"/>
                <w:left w:val="none" w:sz="0" w:space="0" w:color="auto"/>
                <w:bottom w:val="none" w:sz="0" w:space="0" w:color="auto"/>
                <w:right w:val="none" w:sz="0" w:space="0" w:color="auto"/>
              </w:divBdr>
            </w:div>
            <w:div w:id="269507604">
              <w:marLeft w:val="0"/>
              <w:marRight w:val="0"/>
              <w:marTop w:val="0"/>
              <w:marBottom w:val="0"/>
              <w:divBdr>
                <w:top w:val="none" w:sz="0" w:space="0" w:color="auto"/>
                <w:left w:val="none" w:sz="0" w:space="0" w:color="auto"/>
                <w:bottom w:val="none" w:sz="0" w:space="0" w:color="auto"/>
                <w:right w:val="none" w:sz="0" w:space="0" w:color="auto"/>
              </w:divBdr>
            </w:div>
            <w:div w:id="355548563">
              <w:marLeft w:val="0"/>
              <w:marRight w:val="0"/>
              <w:marTop w:val="0"/>
              <w:marBottom w:val="0"/>
              <w:divBdr>
                <w:top w:val="none" w:sz="0" w:space="0" w:color="auto"/>
                <w:left w:val="none" w:sz="0" w:space="0" w:color="auto"/>
                <w:bottom w:val="none" w:sz="0" w:space="0" w:color="auto"/>
                <w:right w:val="none" w:sz="0" w:space="0" w:color="auto"/>
              </w:divBdr>
            </w:div>
            <w:div w:id="430005127">
              <w:marLeft w:val="0"/>
              <w:marRight w:val="0"/>
              <w:marTop w:val="0"/>
              <w:marBottom w:val="0"/>
              <w:divBdr>
                <w:top w:val="none" w:sz="0" w:space="0" w:color="auto"/>
                <w:left w:val="none" w:sz="0" w:space="0" w:color="auto"/>
                <w:bottom w:val="none" w:sz="0" w:space="0" w:color="auto"/>
                <w:right w:val="none" w:sz="0" w:space="0" w:color="auto"/>
              </w:divBdr>
            </w:div>
            <w:div w:id="1038549072">
              <w:marLeft w:val="0"/>
              <w:marRight w:val="0"/>
              <w:marTop w:val="0"/>
              <w:marBottom w:val="0"/>
              <w:divBdr>
                <w:top w:val="none" w:sz="0" w:space="0" w:color="auto"/>
                <w:left w:val="none" w:sz="0" w:space="0" w:color="auto"/>
                <w:bottom w:val="none" w:sz="0" w:space="0" w:color="auto"/>
                <w:right w:val="none" w:sz="0" w:space="0" w:color="auto"/>
              </w:divBdr>
            </w:div>
            <w:div w:id="1124426855">
              <w:marLeft w:val="0"/>
              <w:marRight w:val="0"/>
              <w:marTop w:val="0"/>
              <w:marBottom w:val="0"/>
              <w:divBdr>
                <w:top w:val="none" w:sz="0" w:space="0" w:color="auto"/>
                <w:left w:val="none" w:sz="0" w:space="0" w:color="auto"/>
                <w:bottom w:val="none" w:sz="0" w:space="0" w:color="auto"/>
                <w:right w:val="none" w:sz="0" w:space="0" w:color="auto"/>
              </w:divBdr>
            </w:div>
            <w:div w:id="1234857818">
              <w:marLeft w:val="0"/>
              <w:marRight w:val="0"/>
              <w:marTop w:val="0"/>
              <w:marBottom w:val="0"/>
              <w:divBdr>
                <w:top w:val="none" w:sz="0" w:space="0" w:color="auto"/>
                <w:left w:val="none" w:sz="0" w:space="0" w:color="auto"/>
                <w:bottom w:val="none" w:sz="0" w:space="0" w:color="auto"/>
                <w:right w:val="none" w:sz="0" w:space="0" w:color="auto"/>
              </w:divBdr>
            </w:div>
            <w:div w:id="1359432738">
              <w:marLeft w:val="0"/>
              <w:marRight w:val="0"/>
              <w:marTop w:val="0"/>
              <w:marBottom w:val="0"/>
              <w:divBdr>
                <w:top w:val="none" w:sz="0" w:space="0" w:color="auto"/>
                <w:left w:val="none" w:sz="0" w:space="0" w:color="auto"/>
                <w:bottom w:val="none" w:sz="0" w:space="0" w:color="auto"/>
                <w:right w:val="none" w:sz="0" w:space="0" w:color="auto"/>
              </w:divBdr>
            </w:div>
            <w:div w:id="1565798099">
              <w:marLeft w:val="0"/>
              <w:marRight w:val="0"/>
              <w:marTop w:val="0"/>
              <w:marBottom w:val="0"/>
              <w:divBdr>
                <w:top w:val="none" w:sz="0" w:space="0" w:color="auto"/>
                <w:left w:val="none" w:sz="0" w:space="0" w:color="auto"/>
                <w:bottom w:val="none" w:sz="0" w:space="0" w:color="auto"/>
                <w:right w:val="none" w:sz="0" w:space="0" w:color="auto"/>
              </w:divBdr>
            </w:div>
            <w:div w:id="1574462537">
              <w:marLeft w:val="0"/>
              <w:marRight w:val="0"/>
              <w:marTop w:val="0"/>
              <w:marBottom w:val="0"/>
              <w:divBdr>
                <w:top w:val="none" w:sz="0" w:space="0" w:color="auto"/>
                <w:left w:val="none" w:sz="0" w:space="0" w:color="auto"/>
                <w:bottom w:val="none" w:sz="0" w:space="0" w:color="auto"/>
                <w:right w:val="none" w:sz="0" w:space="0" w:color="auto"/>
              </w:divBdr>
            </w:div>
            <w:div w:id="1588879951">
              <w:marLeft w:val="0"/>
              <w:marRight w:val="0"/>
              <w:marTop w:val="0"/>
              <w:marBottom w:val="0"/>
              <w:divBdr>
                <w:top w:val="none" w:sz="0" w:space="0" w:color="auto"/>
                <w:left w:val="none" w:sz="0" w:space="0" w:color="auto"/>
                <w:bottom w:val="none" w:sz="0" w:space="0" w:color="auto"/>
                <w:right w:val="none" w:sz="0" w:space="0" w:color="auto"/>
              </w:divBdr>
            </w:div>
            <w:div w:id="1602225564">
              <w:marLeft w:val="0"/>
              <w:marRight w:val="0"/>
              <w:marTop w:val="0"/>
              <w:marBottom w:val="0"/>
              <w:divBdr>
                <w:top w:val="none" w:sz="0" w:space="0" w:color="auto"/>
                <w:left w:val="none" w:sz="0" w:space="0" w:color="auto"/>
                <w:bottom w:val="none" w:sz="0" w:space="0" w:color="auto"/>
                <w:right w:val="none" w:sz="0" w:space="0" w:color="auto"/>
              </w:divBdr>
            </w:div>
            <w:div w:id="1820077006">
              <w:marLeft w:val="0"/>
              <w:marRight w:val="0"/>
              <w:marTop w:val="0"/>
              <w:marBottom w:val="0"/>
              <w:divBdr>
                <w:top w:val="none" w:sz="0" w:space="0" w:color="auto"/>
                <w:left w:val="none" w:sz="0" w:space="0" w:color="auto"/>
                <w:bottom w:val="none" w:sz="0" w:space="0" w:color="auto"/>
                <w:right w:val="none" w:sz="0" w:space="0" w:color="auto"/>
              </w:divBdr>
            </w:div>
            <w:div w:id="1932539737">
              <w:marLeft w:val="0"/>
              <w:marRight w:val="0"/>
              <w:marTop w:val="0"/>
              <w:marBottom w:val="0"/>
              <w:divBdr>
                <w:top w:val="none" w:sz="0" w:space="0" w:color="auto"/>
                <w:left w:val="none" w:sz="0" w:space="0" w:color="auto"/>
                <w:bottom w:val="none" w:sz="0" w:space="0" w:color="auto"/>
                <w:right w:val="none" w:sz="0" w:space="0" w:color="auto"/>
              </w:divBdr>
            </w:div>
            <w:div w:id="206093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019700">
      <w:bodyDiv w:val="1"/>
      <w:marLeft w:val="0"/>
      <w:marRight w:val="0"/>
      <w:marTop w:val="0"/>
      <w:marBottom w:val="0"/>
      <w:divBdr>
        <w:top w:val="none" w:sz="0" w:space="0" w:color="auto"/>
        <w:left w:val="none" w:sz="0" w:space="0" w:color="auto"/>
        <w:bottom w:val="none" w:sz="0" w:space="0" w:color="auto"/>
        <w:right w:val="none" w:sz="0" w:space="0" w:color="auto"/>
      </w:divBdr>
    </w:div>
    <w:div w:id="1580557497">
      <w:bodyDiv w:val="1"/>
      <w:marLeft w:val="0"/>
      <w:marRight w:val="0"/>
      <w:marTop w:val="0"/>
      <w:marBottom w:val="0"/>
      <w:divBdr>
        <w:top w:val="none" w:sz="0" w:space="0" w:color="auto"/>
        <w:left w:val="none" w:sz="0" w:space="0" w:color="auto"/>
        <w:bottom w:val="none" w:sz="0" w:space="0" w:color="auto"/>
        <w:right w:val="none" w:sz="0" w:space="0" w:color="auto"/>
      </w:divBdr>
    </w:div>
    <w:div w:id="1590576742">
      <w:bodyDiv w:val="1"/>
      <w:marLeft w:val="0"/>
      <w:marRight w:val="0"/>
      <w:marTop w:val="0"/>
      <w:marBottom w:val="0"/>
      <w:divBdr>
        <w:top w:val="none" w:sz="0" w:space="0" w:color="auto"/>
        <w:left w:val="none" w:sz="0" w:space="0" w:color="auto"/>
        <w:bottom w:val="none" w:sz="0" w:space="0" w:color="auto"/>
        <w:right w:val="none" w:sz="0" w:space="0" w:color="auto"/>
      </w:divBdr>
      <w:divsChild>
        <w:div w:id="1559895301">
          <w:marLeft w:val="0"/>
          <w:marRight w:val="0"/>
          <w:marTop w:val="0"/>
          <w:marBottom w:val="0"/>
          <w:divBdr>
            <w:top w:val="none" w:sz="0" w:space="0" w:color="auto"/>
            <w:left w:val="none" w:sz="0" w:space="0" w:color="auto"/>
            <w:bottom w:val="none" w:sz="0" w:space="0" w:color="auto"/>
            <w:right w:val="none" w:sz="0" w:space="0" w:color="auto"/>
          </w:divBdr>
          <w:divsChild>
            <w:div w:id="101799846">
              <w:marLeft w:val="0"/>
              <w:marRight w:val="0"/>
              <w:marTop w:val="0"/>
              <w:marBottom w:val="0"/>
              <w:divBdr>
                <w:top w:val="none" w:sz="0" w:space="0" w:color="auto"/>
                <w:left w:val="none" w:sz="0" w:space="0" w:color="auto"/>
                <w:bottom w:val="none" w:sz="0" w:space="0" w:color="auto"/>
                <w:right w:val="none" w:sz="0" w:space="0" w:color="auto"/>
              </w:divBdr>
            </w:div>
            <w:div w:id="61775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80228">
      <w:bodyDiv w:val="1"/>
      <w:marLeft w:val="0"/>
      <w:marRight w:val="0"/>
      <w:marTop w:val="0"/>
      <w:marBottom w:val="0"/>
      <w:divBdr>
        <w:top w:val="none" w:sz="0" w:space="0" w:color="auto"/>
        <w:left w:val="none" w:sz="0" w:space="0" w:color="auto"/>
        <w:bottom w:val="none" w:sz="0" w:space="0" w:color="auto"/>
        <w:right w:val="none" w:sz="0" w:space="0" w:color="auto"/>
      </w:divBdr>
      <w:divsChild>
        <w:div w:id="1173690513">
          <w:marLeft w:val="0"/>
          <w:marRight w:val="0"/>
          <w:marTop w:val="0"/>
          <w:marBottom w:val="0"/>
          <w:divBdr>
            <w:top w:val="single" w:sz="2" w:space="0" w:color="D9D9E3"/>
            <w:left w:val="single" w:sz="2" w:space="0" w:color="D9D9E3"/>
            <w:bottom w:val="single" w:sz="2" w:space="0" w:color="D9D9E3"/>
            <w:right w:val="single" w:sz="2" w:space="0" w:color="D9D9E3"/>
          </w:divBdr>
          <w:divsChild>
            <w:div w:id="1399328881">
              <w:marLeft w:val="0"/>
              <w:marRight w:val="0"/>
              <w:marTop w:val="0"/>
              <w:marBottom w:val="0"/>
              <w:divBdr>
                <w:top w:val="single" w:sz="2" w:space="0" w:color="D9D9E3"/>
                <w:left w:val="single" w:sz="2" w:space="0" w:color="D9D9E3"/>
                <w:bottom w:val="single" w:sz="2" w:space="0" w:color="D9D9E3"/>
                <w:right w:val="single" w:sz="2" w:space="0" w:color="D9D9E3"/>
              </w:divBdr>
              <w:divsChild>
                <w:div w:id="1288242011">
                  <w:marLeft w:val="0"/>
                  <w:marRight w:val="0"/>
                  <w:marTop w:val="0"/>
                  <w:marBottom w:val="0"/>
                  <w:divBdr>
                    <w:top w:val="single" w:sz="2" w:space="0" w:color="D9D9E3"/>
                    <w:left w:val="single" w:sz="2" w:space="0" w:color="D9D9E3"/>
                    <w:bottom w:val="single" w:sz="2" w:space="0" w:color="D9D9E3"/>
                    <w:right w:val="single" w:sz="2" w:space="0" w:color="D9D9E3"/>
                  </w:divBdr>
                  <w:divsChild>
                    <w:div w:id="1543126139">
                      <w:marLeft w:val="0"/>
                      <w:marRight w:val="0"/>
                      <w:marTop w:val="0"/>
                      <w:marBottom w:val="0"/>
                      <w:divBdr>
                        <w:top w:val="single" w:sz="2" w:space="0" w:color="D9D9E3"/>
                        <w:left w:val="single" w:sz="2" w:space="0" w:color="D9D9E3"/>
                        <w:bottom w:val="single" w:sz="2" w:space="0" w:color="D9D9E3"/>
                        <w:right w:val="single" w:sz="2" w:space="0" w:color="D9D9E3"/>
                      </w:divBdr>
                      <w:divsChild>
                        <w:div w:id="318116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5046976">
          <w:marLeft w:val="0"/>
          <w:marRight w:val="0"/>
          <w:marTop w:val="0"/>
          <w:marBottom w:val="0"/>
          <w:divBdr>
            <w:top w:val="single" w:sz="2" w:space="0" w:color="D9D9E3"/>
            <w:left w:val="single" w:sz="2" w:space="0" w:color="D9D9E3"/>
            <w:bottom w:val="single" w:sz="2" w:space="0" w:color="D9D9E3"/>
            <w:right w:val="single" w:sz="2" w:space="0" w:color="D9D9E3"/>
          </w:divBdr>
          <w:divsChild>
            <w:div w:id="544679561">
              <w:marLeft w:val="0"/>
              <w:marRight w:val="0"/>
              <w:marTop w:val="0"/>
              <w:marBottom w:val="0"/>
              <w:divBdr>
                <w:top w:val="single" w:sz="2" w:space="0" w:color="D9D9E3"/>
                <w:left w:val="single" w:sz="2" w:space="0" w:color="D9D9E3"/>
                <w:bottom w:val="single" w:sz="2" w:space="0" w:color="D9D9E3"/>
                <w:right w:val="single" w:sz="2" w:space="0" w:color="D9D9E3"/>
              </w:divBdr>
              <w:divsChild>
                <w:div w:id="1584299491">
                  <w:marLeft w:val="0"/>
                  <w:marRight w:val="0"/>
                  <w:marTop w:val="0"/>
                  <w:marBottom w:val="0"/>
                  <w:divBdr>
                    <w:top w:val="single" w:sz="2" w:space="0" w:color="D9D9E3"/>
                    <w:left w:val="single" w:sz="2" w:space="0" w:color="D9D9E3"/>
                    <w:bottom w:val="single" w:sz="2" w:space="0" w:color="D9D9E3"/>
                    <w:right w:val="single" w:sz="2" w:space="0" w:color="D9D9E3"/>
                  </w:divBdr>
                  <w:divsChild>
                    <w:div w:id="350689417">
                      <w:marLeft w:val="0"/>
                      <w:marRight w:val="0"/>
                      <w:marTop w:val="0"/>
                      <w:marBottom w:val="0"/>
                      <w:divBdr>
                        <w:top w:val="single" w:sz="2" w:space="0" w:color="D9D9E3"/>
                        <w:left w:val="single" w:sz="2" w:space="0" w:color="D9D9E3"/>
                        <w:bottom w:val="single" w:sz="2" w:space="0" w:color="D9D9E3"/>
                        <w:right w:val="single" w:sz="2" w:space="0" w:color="D9D9E3"/>
                      </w:divBdr>
                      <w:divsChild>
                        <w:div w:id="318046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64435321">
      <w:bodyDiv w:val="1"/>
      <w:marLeft w:val="0"/>
      <w:marRight w:val="0"/>
      <w:marTop w:val="0"/>
      <w:marBottom w:val="0"/>
      <w:divBdr>
        <w:top w:val="none" w:sz="0" w:space="0" w:color="auto"/>
        <w:left w:val="none" w:sz="0" w:space="0" w:color="auto"/>
        <w:bottom w:val="none" w:sz="0" w:space="0" w:color="auto"/>
        <w:right w:val="none" w:sz="0" w:space="0" w:color="auto"/>
      </w:divBdr>
      <w:divsChild>
        <w:div w:id="1651135073">
          <w:marLeft w:val="0"/>
          <w:marRight w:val="0"/>
          <w:marTop w:val="0"/>
          <w:marBottom w:val="0"/>
          <w:divBdr>
            <w:top w:val="none" w:sz="0" w:space="0" w:color="auto"/>
            <w:left w:val="none" w:sz="0" w:space="0" w:color="auto"/>
            <w:bottom w:val="none" w:sz="0" w:space="0" w:color="auto"/>
            <w:right w:val="none" w:sz="0" w:space="0" w:color="auto"/>
          </w:divBdr>
          <w:divsChild>
            <w:div w:id="132526673">
              <w:marLeft w:val="0"/>
              <w:marRight w:val="0"/>
              <w:marTop w:val="0"/>
              <w:marBottom w:val="0"/>
              <w:divBdr>
                <w:top w:val="none" w:sz="0" w:space="0" w:color="auto"/>
                <w:left w:val="none" w:sz="0" w:space="0" w:color="auto"/>
                <w:bottom w:val="none" w:sz="0" w:space="0" w:color="auto"/>
                <w:right w:val="none" w:sz="0" w:space="0" w:color="auto"/>
              </w:divBdr>
            </w:div>
            <w:div w:id="287516631">
              <w:marLeft w:val="0"/>
              <w:marRight w:val="0"/>
              <w:marTop w:val="0"/>
              <w:marBottom w:val="0"/>
              <w:divBdr>
                <w:top w:val="none" w:sz="0" w:space="0" w:color="auto"/>
                <w:left w:val="none" w:sz="0" w:space="0" w:color="auto"/>
                <w:bottom w:val="none" w:sz="0" w:space="0" w:color="auto"/>
                <w:right w:val="none" w:sz="0" w:space="0" w:color="auto"/>
              </w:divBdr>
            </w:div>
            <w:div w:id="1443570330">
              <w:marLeft w:val="0"/>
              <w:marRight w:val="0"/>
              <w:marTop w:val="0"/>
              <w:marBottom w:val="0"/>
              <w:divBdr>
                <w:top w:val="none" w:sz="0" w:space="0" w:color="auto"/>
                <w:left w:val="none" w:sz="0" w:space="0" w:color="auto"/>
                <w:bottom w:val="none" w:sz="0" w:space="0" w:color="auto"/>
                <w:right w:val="none" w:sz="0" w:space="0" w:color="auto"/>
              </w:divBdr>
            </w:div>
            <w:div w:id="1527908011">
              <w:marLeft w:val="0"/>
              <w:marRight w:val="0"/>
              <w:marTop w:val="0"/>
              <w:marBottom w:val="0"/>
              <w:divBdr>
                <w:top w:val="none" w:sz="0" w:space="0" w:color="auto"/>
                <w:left w:val="none" w:sz="0" w:space="0" w:color="auto"/>
                <w:bottom w:val="none" w:sz="0" w:space="0" w:color="auto"/>
                <w:right w:val="none" w:sz="0" w:space="0" w:color="auto"/>
              </w:divBdr>
            </w:div>
            <w:div w:id="1974865119">
              <w:marLeft w:val="0"/>
              <w:marRight w:val="0"/>
              <w:marTop w:val="0"/>
              <w:marBottom w:val="0"/>
              <w:divBdr>
                <w:top w:val="none" w:sz="0" w:space="0" w:color="auto"/>
                <w:left w:val="none" w:sz="0" w:space="0" w:color="auto"/>
                <w:bottom w:val="none" w:sz="0" w:space="0" w:color="auto"/>
                <w:right w:val="none" w:sz="0" w:space="0" w:color="auto"/>
              </w:divBdr>
            </w:div>
            <w:div w:id="205253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28077">
      <w:bodyDiv w:val="1"/>
      <w:marLeft w:val="0"/>
      <w:marRight w:val="0"/>
      <w:marTop w:val="0"/>
      <w:marBottom w:val="0"/>
      <w:divBdr>
        <w:top w:val="none" w:sz="0" w:space="0" w:color="auto"/>
        <w:left w:val="none" w:sz="0" w:space="0" w:color="auto"/>
        <w:bottom w:val="none" w:sz="0" w:space="0" w:color="auto"/>
        <w:right w:val="none" w:sz="0" w:space="0" w:color="auto"/>
      </w:divBdr>
      <w:divsChild>
        <w:div w:id="817496273">
          <w:marLeft w:val="0"/>
          <w:marRight w:val="0"/>
          <w:marTop w:val="0"/>
          <w:marBottom w:val="0"/>
          <w:divBdr>
            <w:top w:val="none" w:sz="0" w:space="0" w:color="auto"/>
            <w:left w:val="none" w:sz="0" w:space="0" w:color="auto"/>
            <w:bottom w:val="none" w:sz="0" w:space="0" w:color="auto"/>
            <w:right w:val="none" w:sz="0" w:space="0" w:color="auto"/>
          </w:divBdr>
          <w:divsChild>
            <w:div w:id="825243257">
              <w:marLeft w:val="0"/>
              <w:marRight w:val="0"/>
              <w:marTop w:val="0"/>
              <w:marBottom w:val="0"/>
              <w:divBdr>
                <w:top w:val="none" w:sz="0" w:space="0" w:color="auto"/>
                <w:left w:val="none" w:sz="0" w:space="0" w:color="auto"/>
                <w:bottom w:val="none" w:sz="0" w:space="0" w:color="auto"/>
                <w:right w:val="none" w:sz="0" w:space="0" w:color="auto"/>
              </w:divBdr>
            </w:div>
            <w:div w:id="138661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05245">
      <w:bodyDiv w:val="1"/>
      <w:marLeft w:val="0"/>
      <w:marRight w:val="0"/>
      <w:marTop w:val="0"/>
      <w:marBottom w:val="0"/>
      <w:divBdr>
        <w:top w:val="none" w:sz="0" w:space="0" w:color="auto"/>
        <w:left w:val="none" w:sz="0" w:space="0" w:color="auto"/>
        <w:bottom w:val="none" w:sz="0" w:space="0" w:color="auto"/>
        <w:right w:val="none" w:sz="0" w:space="0" w:color="auto"/>
      </w:divBdr>
      <w:divsChild>
        <w:div w:id="1957298208">
          <w:marLeft w:val="0"/>
          <w:marRight w:val="0"/>
          <w:marTop w:val="0"/>
          <w:marBottom w:val="0"/>
          <w:divBdr>
            <w:top w:val="none" w:sz="0" w:space="0" w:color="auto"/>
            <w:left w:val="none" w:sz="0" w:space="0" w:color="auto"/>
            <w:bottom w:val="none" w:sz="0" w:space="0" w:color="auto"/>
            <w:right w:val="none" w:sz="0" w:space="0" w:color="auto"/>
          </w:divBdr>
          <w:divsChild>
            <w:div w:id="33776556">
              <w:marLeft w:val="0"/>
              <w:marRight w:val="0"/>
              <w:marTop w:val="0"/>
              <w:marBottom w:val="0"/>
              <w:divBdr>
                <w:top w:val="none" w:sz="0" w:space="0" w:color="auto"/>
                <w:left w:val="none" w:sz="0" w:space="0" w:color="auto"/>
                <w:bottom w:val="none" w:sz="0" w:space="0" w:color="auto"/>
                <w:right w:val="none" w:sz="0" w:space="0" w:color="auto"/>
              </w:divBdr>
            </w:div>
            <w:div w:id="418447545">
              <w:marLeft w:val="0"/>
              <w:marRight w:val="0"/>
              <w:marTop w:val="0"/>
              <w:marBottom w:val="0"/>
              <w:divBdr>
                <w:top w:val="none" w:sz="0" w:space="0" w:color="auto"/>
                <w:left w:val="none" w:sz="0" w:space="0" w:color="auto"/>
                <w:bottom w:val="none" w:sz="0" w:space="0" w:color="auto"/>
                <w:right w:val="none" w:sz="0" w:space="0" w:color="auto"/>
              </w:divBdr>
            </w:div>
            <w:div w:id="728191492">
              <w:marLeft w:val="0"/>
              <w:marRight w:val="0"/>
              <w:marTop w:val="0"/>
              <w:marBottom w:val="0"/>
              <w:divBdr>
                <w:top w:val="none" w:sz="0" w:space="0" w:color="auto"/>
                <w:left w:val="none" w:sz="0" w:space="0" w:color="auto"/>
                <w:bottom w:val="none" w:sz="0" w:space="0" w:color="auto"/>
                <w:right w:val="none" w:sz="0" w:space="0" w:color="auto"/>
              </w:divBdr>
            </w:div>
            <w:div w:id="759256765">
              <w:marLeft w:val="0"/>
              <w:marRight w:val="0"/>
              <w:marTop w:val="0"/>
              <w:marBottom w:val="0"/>
              <w:divBdr>
                <w:top w:val="none" w:sz="0" w:space="0" w:color="auto"/>
                <w:left w:val="none" w:sz="0" w:space="0" w:color="auto"/>
                <w:bottom w:val="none" w:sz="0" w:space="0" w:color="auto"/>
                <w:right w:val="none" w:sz="0" w:space="0" w:color="auto"/>
              </w:divBdr>
            </w:div>
            <w:div w:id="764881438">
              <w:marLeft w:val="0"/>
              <w:marRight w:val="0"/>
              <w:marTop w:val="0"/>
              <w:marBottom w:val="0"/>
              <w:divBdr>
                <w:top w:val="none" w:sz="0" w:space="0" w:color="auto"/>
                <w:left w:val="none" w:sz="0" w:space="0" w:color="auto"/>
                <w:bottom w:val="none" w:sz="0" w:space="0" w:color="auto"/>
                <w:right w:val="none" w:sz="0" w:space="0" w:color="auto"/>
              </w:divBdr>
            </w:div>
            <w:div w:id="857935880">
              <w:marLeft w:val="0"/>
              <w:marRight w:val="0"/>
              <w:marTop w:val="0"/>
              <w:marBottom w:val="0"/>
              <w:divBdr>
                <w:top w:val="none" w:sz="0" w:space="0" w:color="auto"/>
                <w:left w:val="none" w:sz="0" w:space="0" w:color="auto"/>
                <w:bottom w:val="none" w:sz="0" w:space="0" w:color="auto"/>
                <w:right w:val="none" w:sz="0" w:space="0" w:color="auto"/>
              </w:divBdr>
            </w:div>
            <w:div w:id="930162280">
              <w:marLeft w:val="0"/>
              <w:marRight w:val="0"/>
              <w:marTop w:val="0"/>
              <w:marBottom w:val="0"/>
              <w:divBdr>
                <w:top w:val="none" w:sz="0" w:space="0" w:color="auto"/>
                <w:left w:val="none" w:sz="0" w:space="0" w:color="auto"/>
                <w:bottom w:val="none" w:sz="0" w:space="0" w:color="auto"/>
                <w:right w:val="none" w:sz="0" w:space="0" w:color="auto"/>
              </w:divBdr>
            </w:div>
            <w:div w:id="973170194">
              <w:marLeft w:val="0"/>
              <w:marRight w:val="0"/>
              <w:marTop w:val="0"/>
              <w:marBottom w:val="0"/>
              <w:divBdr>
                <w:top w:val="none" w:sz="0" w:space="0" w:color="auto"/>
                <w:left w:val="none" w:sz="0" w:space="0" w:color="auto"/>
                <w:bottom w:val="none" w:sz="0" w:space="0" w:color="auto"/>
                <w:right w:val="none" w:sz="0" w:space="0" w:color="auto"/>
              </w:divBdr>
            </w:div>
            <w:div w:id="1036321322">
              <w:marLeft w:val="0"/>
              <w:marRight w:val="0"/>
              <w:marTop w:val="0"/>
              <w:marBottom w:val="0"/>
              <w:divBdr>
                <w:top w:val="none" w:sz="0" w:space="0" w:color="auto"/>
                <w:left w:val="none" w:sz="0" w:space="0" w:color="auto"/>
                <w:bottom w:val="none" w:sz="0" w:space="0" w:color="auto"/>
                <w:right w:val="none" w:sz="0" w:space="0" w:color="auto"/>
              </w:divBdr>
            </w:div>
            <w:div w:id="1118840806">
              <w:marLeft w:val="0"/>
              <w:marRight w:val="0"/>
              <w:marTop w:val="0"/>
              <w:marBottom w:val="0"/>
              <w:divBdr>
                <w:top w:val="none" w:sz="0" w:space="0" w:color="auto"/>
                <w:left w:val="none" w:sz="0" w:space="0" w:color="auto"/>
                <w:bottom w:val="none" w:sz="0" w:space="0" w:color="auto"/>
                <w:right w:val="none" w:sz="0" w:space="0" w:color="auto"/>
              </w:divBdr>
            </w:div>
            <w:div w:id="1320234546">
              <w:marLeft w:val="0"/>
              <w:marRight w:val="0"/>
              <w:marTop w:val="0"/>
              <w:marBottom w:val="0"/>
              <w:divBdr>
                <w:top w:val="none" w:sz="0" w:space="0" w:color="auto"/>
                <w:left w:val="none" w:sz="0" w:space="0" w:color="auto"/>
                <w:bottom w:val="none" w:sz="0" w:space="0" w:color="auto"/>
                <w:right w:val="none" w:sz="0" w:space="0" w:color="auto"/>
              </w:divBdr>
            </w:div>
            <w:div w:id="1529677285">
              <w:marLeft w:val="0"/>
              <w:marRight w:val="0"/>
              <w:marTop w:val="0"/>
              <w:marBottom w:val="0"/>
              <w:divBdr>
                <w:top w:val="none" w:sz="0" w:space="0" w:color="auto"/>
                <w:left w:val="none" w:sz="0" w:space="0" w:color="auto"/>
                <w:bottom w:val="none" w:sz="0" w:space="0" w:color="auto"/>
                <w:right w:val="none" w:sz="0" w:space="0" w:color="auto"/>
              </w:divBdr>
            </w:div>
            <w:div w:id="1657537719">
              <w:marLeft w:val="0"/>
              <w:marRight w:val="0"/>
              <w:marTop w:val="0"/>
              <w:marBottom w:val="0"/>
              <w:divBdr>
                <w:top w:val="none" w:sz="0" w:space="0" w:color="auto"/>
                <w:left w:val="none" w:sz="0" w:space="0" w:color="auto"/>
                <w:bottom w:val="none" w:sz="0" w:space="0" w:color="auto"/>
                <w:right w:val="none" w:sz="0" w:space="0" w:color="auto"/>
              </w:divBdr>
            </w:div>
            <w:div w:id="1870486916">
              <w:marLeft w:val="0"/>
              <w:marRight w:val="0"/>
              <w:marTop w:val="0"/>
              <w:marBottom w:val="0"/>
              <w:divBdr>
                <w:top w:val="none" w:sz="0" w:space="0" w:color="auto"/>
                <w:left w:val="none" w:sz="0" w:space="0" w:color="auto"/>
                <w:bottom w:val="none" w:sz="0" w:space="0" w:color="auto"/>
                <w:right w:val="none" w:sz="0" w:space="0" w:color="auto"/>
              </w:divBdr>
            </w:div>
            <w:div w:id="2034724356">
              <w:marLeft w:val="0"/>
              <w:marRight w:val="0"/>
              <w:marTop w:val="0"/>
              <w:marBottom w:val="0"/>
              <w:divBdr>
                <w:top w:val="none" w:sz="0" w:space="0" w:color="auto"/>
                <w:left w:val="none" w:sz="0" w:space="0" w:color="auto"/>
                <w:bottom w:val="none" w:sz="0" w:space="0" w:color="auto"/>
                <w:right w:val="none" w:sz="0" w:space="0" w:color="auto"/>
              </w:divBdr>
            </w:div>
            <w:div w:id="207704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48519">
      <w:bodyDiv w:val="1"/>
      <w:marLeft w:val="0"/>
      <w:marRight w:val="0"/>
      <w:marTop w:val="0"/>
      <w:marBottom w:val="0"/>
      <w:divBdr>
        <w:top w:val="none" w:sz="0" w:space="0" w:color="auto"/>
        <w:left w:val="none" w:sz="0" w:space="0" w:color="auto"/>
        <w:bottom w:val="none" w:sz="0" w:space="0" w:color="auto"/>
        <w:right w:val="none" w:sz="0" w:space="0" w:color="auto"/>
      </w:divBdr>
      <w:divsChild>
        <w:div w:id="318654802">
          <w:marLeft w:val="0"/>
          <w:marRight w:val="0"/>
          <w:marTop w:val="0"/>
          <w:marBottom w:val="0"/>
          <w:divBdr>
            <w:top w:val="none" w:sz="0" w:space="0" w:color="auto"/>
            <w:left w:val="none" w:sz="0" w:space="0" w:color="auto"/>
            <w:bottom w:val="none" w:sz="0" w:space="0" w:color="auto"/>
            <w:right w:val="none" w:sz="0" w:space="0" w:color="auto"/>
          </w:divBdr>
          <w:divsChild>
            <w:div w:id="940525254">
              <w:marLeft w:val="0"/>
              <w:marRight w:val="0"/>
              <w:marTop w:val="0"/>
              <w:marBottom w:val="0"/>
              <w:divBdr>
                <w:top w:val="none" w:sz="0" w:space="0" w:color="auto"/>
                <w:left w:val="none" w:sz="0" w:space="0" w:color="auto"/>
                <w:bottom w:val="none" w:sz="0" w:space="0" w:color="auto"/>
                <w:right w:val="none" w:sz="0" w:space="0" w:color="auto"/>
              </w:divBdr>
            </w:div>
            <w:div w:id="1018198729">
              <w:marLeft w:val="0"/>
              <w:marRight w:val="0"/>
              <w:marTop w:val="0"/>
              <w:marBottom w:val="0"/>
              <w:divBdr>
                <w:top w:val="none" w:sz="0" w:space="0" w:color="auto"/>
                <w:left w:val="none" w:sz="0" w:space="0" w:color="auto"/>
                <w:bottom w:val="none" w:sz="0" w:space="0" w:color="auto"/>
                <w:right w:val="none" w:sz="0" w:space="0" w:color="auto"/>
              </w:divBdr>
            </w:div>
            <w:div w:id="536313680">
              <w:marLeft w:val="0"/>
              <w:marRight w:val="0"/>
              <w:marTop w:val="0"/>
              <w:marBottom w:val="0"/>
              <w:divBdr>
                <w:top w:val="none" w:sz="0" w:space="0" w:color="auto"/>
                <w:left w:val="none" w:sz="0" w:space="0" w:color="auto"/>
                <w:bottom w:val="none" w:sz="0" w:space="0" w:color="auto"/>
                <w:right w:val="none" w:sz="0" w:space="0" w:color="auto"/>
              </w:divBdr>
            </w:div>
            <w:div w:id="1097947418">
              <w:marLeft w:val="0"/>
              <w:marRight w:val="0"/>
              <w:marTop w:val="0"/>
              <w:marBottom w:val="0"/>
              <w:divBdr>
                <w:top w:val="none" w:sz="0" w:space="0" w:color="auto"/>
                <w:left w:val="none" w:sz="0" w:space="0" w:color="auto"/>
                <w:bottom w:val="none" w:sz="0" w:space="0" w:color="auto"/>
                <w:right w:val="none" w:sz="0" w:space="0" w:color="auto"/>
              </w:divBdr>
            </w:div>
            <w:div w:id="1676227903">
              <w:marLeft w:val="0"/>
              <w:marRight w:val="0"/>
              <w:marTop w:val="0"/>
              <w:marBottom w:val="0"/>
              <w:divBdr>
                <w:top w:val="none" w:sz="0" w:space="0" w:color="auto"/>
                <w:left w:val="none" w:sz="0" w:space="0" w:color="auto"/>
                <w:bottom w:val="none" w:sz="0" w:space="0" w:color="auto"/>
                <w:right w:val="none" w:sz="0" w:space="0" w:color="auto"/>
              </w:divBdr>
            </w:div>
            <w:div w:id="1304196058">
              <w:marLeft w:val="0"/>
              <w:marRight w:val="0"/>
              <w:marTop w:val="0"/>
              <w:marBottom w:val="0"/>
              <w:divBdr>
                <w:top w:val="none" w:sz="0" w:space="0" w:color="auto"/>
                <w:left w:val="none" w:sz="0" w:space="0" w:color="auto"/>
                <w:bottom w:val="none" w:sz="0" w:space="0" w:color="auto"/>
                <w:right w:val="none" w:sz="0" w:space="0" w:color="auto"/>
              </w:divBdr>
            </w:div>
            <w:div w:id="748383322">
              <w:marLeft w:val="0"/>
              <w:marRight w:val="0"/>
              <w:marTop w:val="0"/>
              <w:marBottom w:val="0"/>
              <w:divBdr>
                <w:top w:val="none" w:sz="0" w:space="0" w:color="auto"/>
                <w:left w:val="none" w:sz="0" w:space="0" w:color="auto"/>
                <w:bottom w:val="none" w:sz="0" w:space="0" w:color="auto"/>
                <w:right w:val="none" w:sz="0" w:space="0" w:color="auto"/>
              </w:divBdr>
            </w:div>
            <w:div w:id="1715814266">
              <w:marLeft w:val="0"/>
              <w:marRight w:val="0"/>
              <w:marTop w:val="0"/>
              <w:marBottom w:val="0"/>
              <w:divBdr>
                <w:top w:val="none" w:sz="0" w:space="0" w:color="auto"/>
                <w:left w:val="none" w:sz="0" w:space="0" w:color="auto"/>
                <w:bottom w:val="none" w:sz="0" w:space="0" w:color="auto"/>
                <w:right w:val="none" w:sz="0" w:space="0" w:color="auto"/>
              </w:divBdr>
            </w:div>
            <w:div w:id="1320572807">
              <w:marLeft w:val="0"/>
              <w:marRight w:val="0"/>
              <w:marTop w:val="0"/>
              <w:marBottom w:val="0"/>
              <w:divBdr>
                <w:top w:val="none" w:sz="0" w:space="0" w:color="auto"/>
                <w:left w:val="none" w:sz="0" w:space="0" w:color="auto"/>
                <w:bottom w:val="none" w:sz="0" w:space="0" w:color="auto"/>
                <w:right w:val="none" w:sz="0" w:space="0" w:color="auto"/>
              </w:divBdr>
            </w:div>
            <w:div w:id="1917935273">
              <w:marLeft w:val="0"/>
              <w:marRight w:val="0"/>
              <w:marTop w:val="0"/>
              <w:marBottom w:val="0"/>
              <w:divBdr>
                <w:top w:val="none" w:sz="0" w:space="0" w:color="auto"/>
                <w:left w:val="none" w:sz="0" w:space="0" w:color="auto"/>
                <w:bottom w:val="none" w:sz="0" w:space="0" w:color="auto"/>
                <w:right w:val="none" w:sz="0" w:space="0" w:color="auto"/>
              </w:divBdr>
            </w:div>
            <w:div w:id="705644305">
              <w:marLeft w:val="0"/>
              <w:marRight w:val="0"/>
              <w:marTop w:val="0"/>
              <w:marBottom w:val="0"/>
              <w:divBdr>
                <w:top w:val="none" w:sz="0" w:space="0" w:color="auto"/>
                <w:left w:val="none" w:sz="0" w:space="0" w:color="auto"/>
                <w:bottom w:val="none" w:sz="0" w:space="0" w:color="auto"/>
                <w:right w:val="none" w:sz="0" w:space="0" w:color="auto"/>
              </w:divBdr>
            </w:div>
            <w:div w:id="192645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234514">
      <w:bodyDiv w:val="1"/>
      <w:marLeft w:val="0"/>
      <w:marRight w:val="0"/>
      <w:marTop w:val="0"/>
      <w:marBottom w:val="0"/>
      <w:divBdr>
        <w:top w:val="none" w:sz="0" w:space="0" w:color="auto"/>
        <w:left w:val="none" w:sz="0" w:space="0" w:color="auto"/>
        <w:bottom w:val="none" w:sz="0" w:space="0" w:color="auto"/>
        <w:right w:val="none" w:sz="0" w:space="0" w:color="auto"/>
      </w:divBdr>
      <w:divsChild>
        <w:div w:id="671298700">
          <w:marLeft w:val="0"/>
          <w:marRight w:val="0"/>
          <w:marTop w:val="0"/>
          <w:marBottom w:val="0"/>
          <w:divBdr>
            <w:top w:val="single" w:sz="2" w:space="0" w:color="D9D9E3"/>
            <w:left w:val="single" w:sz="2" w:space="0" w:color="D9D9E3"/>
            <w:bottom w:val="single" w:sz="2" w:space="0" w:color="D9D9E3"/>
            <w:right w:val="single" w:sz="2" w:space="0" w:color="D9D9E3"/>
          </w:divBdr>
          <w:divsChild>
            <w:div w:id="204031058">
              <w:marLeft w:val="0"/>
              <w:marRight w:val="0"/>
              <w:marTop w:val="0"/>
              <w:marBottom w:val="0"/>
              <w:divBdr>
                <w:top w:val="single" w:sz="2" w:space="0" w:color="D9D9E3"/>
                <w:left w:val="single" w:sz="2" w:space="0" w:color="D9D9E3"/>
                <w:bottom w:val="single" w:sz="2" w:space="0" w:color="D9D9E3"/>
                <w:right w:val="single" w:sz="2" w:space="0" w:color="D9D9E3"/>
              </w:divBdr>
              <w:divsChild>
                <w:div w:id="643972894">
                  <w:marLeft w:val="0"/>
                  <w:marRight w:val="0"/>
                  <w:marTop w:val="0"/>
                  <w:marBottom w:val="0"/>
                  <w:divBdr>
                    <w:top w:val="single" w:sz="2" w:space="0" w:color="D9D9E3"/>
                    <w:left w:val="single" w:sz="2" w:space="0" w:color="D9D9E3"/>
                    <w:bottom w:val="single" w:sz="2" w:space="0" w:color="D9D9E3"/>
                    <w:right w:val="single" w:sz="2" w:space="0" w:color="D9D9E3"/>
                  </w:divBdr>
                  <w:divsChild>
                    <w:div w:id="1083795774">
                      <w:marLeft w:val="0"/>
                      <w:marRight w:val="0"/>
                      <w:marTop w:val="0"/>
                      <w:marBottom w:val="0"/>
                      <w:divBdr>
                        <w:top w:val="single" w:sz="2" w:space="0" w:color="D9D9E3"/>
                        <w:left w:val="single" w:sz="2" w:space="0" w:color="D9D9E3"/>
                        <w:bottom w:val="single" w:sz="2" w:space="0" w:color="D9D9E3"/>
                        <w:right w:val="single" w:sz="2" w:space="0" w:color="D9D9E3"/>
                      </w:divBdr>
                      <w:divsChild>
                        <w:div w:id="9349016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3598241">
          <w:marLeft w:val="0"/>
          <w:marRight w:val="0"/>
          <w:marTop w:val="0"/>
          <w:marBottom w:val="0"/>
          <w:divBdr>
            <w:top w:val="single" w:sz="2" w:space="0" w:color="D9D9E3"/>
            <w:left w:val="single" w:sz="2" w:space="0" w:color="D9D9E3"/>
            <w:bottom w:val="single" w:sz="2" w:space="0" w:color="D9D9E3"/>
            <w:right w:val="single" w:sz="2" w:space="0" w:color="D9D9E3"/>
          </w:divBdr>
          <w:divsChild>
            <w:div w:id="1341659374">
              <w:marLeft w:val="0"/>
              <w:marRight w:val="0"/>
              <w:marTop w:val="0"/>
              <w:marBottom w:val="0"/>
              <w:divBdr>
                <w:top w:val="single" w:sz="2" w:space="0" w:color="D9D9E3"/>
                <w:left w:val="single" w:sz="2" w:space="0" w:color="D9D9E3"/>
                <w:bottom w:val="single" w:sz="2" w:space="0" w:color="D9D9E3"/>
                <w:right w:val="single" w:sz="2" w:space="0" w:color="D9D9E3"/>
              </w:divBdr>
              <w:divsChild>
                <w:div w:id="1303081080">
                  <w:marLeft w:val="0"/>
                  <w:marRight w:val="0"/>
                  <w:marTop w:val="0"/>
                  <w:marBottom w:val="0"/>
                  <w:divBdr>
                    <w:top w:val="single" w:sz="2" w:space="0" w:color="D9D9E3"/>
                    <w:left w:val="single" w:sz="2" w:space="0" w:color="D9D9E3"/>
                    <w:bottom w:val="single" w:sz="2" w:space="0" w:color="D9D9E3"/>
                    <w:right w:val="single" w:sz="2" w:space="0" w:color="D9D9E3"/>
                  </w:divBdr>
                  <w:divsChild>
                    <w:div w:id="1501651947">
                      <w:marLeft w:val="0"/>
                      <w:marRight w:val="0"/>
                      <w:marTop w:val="0"/>
                      <w:marBottom w:val="0"/>
                      <w:divBdr>
                        <w:top w:val="single" w:sz="2" w:space="0" w:color="D9D9E3"/>
                        <w:left w:val="single" w:sz="2" w:space="0" w:color="D9D9E3"/>
                        <w:bottom w:val="single" w:sz="2" w:space="0" w:color="D9D9E3"/>
                        <w:right w:val="single" w:sz="2" w:space="0" w:color="D9D9E3"/>
                      </w:divBdr>
                      <w:divsChild>
                        <w:div w:id="19513519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73743193">
      <w:bodyDiv w:val="1"/>
      <w:marLeft w:val="0"/>
      <w:marRight w:val="0"/>
      <w:marTop w:val="0"/>
      <w:marBottom w:val="0"/>
      <w:divBdr>
        <w:top w:val="none" w:sz="0" w:space="0" w:color="auto"/>
        <w:left w:val="none" w:sz="0" w:space="0" w:color="auto"/>
        <w:bottom w:val="none" w:sz="0" w:space="0" w:color="auto"/>
        <w:right w:val="none" w:sz="0" w:space="0" w:color="auto"/>
      </w:divBdr>
    </w:div>
    <w:div w:id="1781728402">
      <w:bodyDiv w:val="1"/>
      <w:marLeft w:val="0"/>
      <w:marRight w:val="0"/>
      <w:marTop w:val="0"/>
      <w:marBottom w:val="0"/>
      <w:divBdr>
        <w:top w:val="none" w:sz="0" w:space="0" w:color="auto"/>
        <w:left w:val="none" w:sz="0" w:space="0" w:color="auto"/>
        <w:bottom w:val="none" w:sz="0" w:space="0" w:color="auto"/>
        <w:right w:val="none" w:sz="0" w:space="0" w:color="auto"/>
      </w:divBdr>
      <w:divsChild>
        <w:div w:id="564873310">
          <w:marLeft w:val="0"/>
          <w:marRight w:val="0"/>
          <w:marTop w:val="0"/>
          <w:marBottom w:val="0"/>
          <w:divBdr>
            <w:top w:val="none" w:sz="0" w:space="0" w:color="auto"/>
            <w:left w:val="none" w:sz="0" w:space="0" w:color="auto"/>
            <w:bottom w:val="none" w:sz="0" w:space="0" w:color="auto"/>
            <w:right w:val="none" w:sz="0" w:space="0" w:color="auto"/>
          </w:divBdr>
          <w:divsChild>
            <w:div w:id="183057137">
              <w:marLeft w:val="0"/>
              <w:marRight w:val="0"/>
              <w:marTop w:val="0"/>
              <w:marBottom w:val="0"/>
              <w:divBdr>
                <w:top w:val="none" w:sz="0" w:space="0" w:color="auto"/>
                <w:left w:val="none" w:sz="0" w:space="0" w:color="auto"/>
                <w:bottom w:val="none" w:sz="0" w:space="0" w:color="auto"/>
                <w:right w:val="none" w:sz="0" w:space="0" w:color="auto"/>
              </w:divBdr>
            </w:div>
            <w:div w:id="109663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21510">
      <w:bodyDiv w:val="1"/>
      <w:marLeft w:val="0"/>
      <w:marRight w:val="0"/>
      <w:marTop w:val="0"/>
      <w:marBottom w:val="0"/>
      <w:divBdr>
        <w:top w:val="none" w:sz="0" w:space="0" w:color="auto"/>
        <w:left w:val="none" w:sz="0" w:space="0" w:color="auto"/>
        <w:bottom w:val="none" w:sz="0" w:space="0" w:color="auto"/>
        <w:right w:val="none" w:sz="0" w:space="0" w:color="auto"/>
      </w:divBdr>
      <w:divsChild>
        <w:div w:id="1549803135">
          <w:marLeft w:val="0"/>
          <w:marRight w:val="0"/>
          <w:marTop w:val="0"/>
          <w:marBottom w:val="0"/>
          <w:divBdr>
            <w:top w:val="none" w:sz="0" w:space="0" w:color="auto"/>
            <w:left w:val="none" w:sz="0" w:space="0" w:color="auto"/>
            <w:bottom w:val="none" w:sz="0" w:space="0" w:color="auto"/>
            <w:right w:val="none" w:sz="0" w:space="0" w:color="auto"/>
          </w:divBdr>
          <w:divsChild>
            <w:div w:id="372967052">
              <w:marLeft w:val="0"/>
              <w:marRight w:val="0"/>
              <w:marTop w:val="0"/>
              <w:marBottom w:val="0"/>
              <w:divBdr>
                <w:top w:val="none" w:sz="0" w:space="0" w:color="auto"/>
                <w:left w:val="none" w:sz="0" w:space="0" w:color="auto"/>
                <w:bottom w:val="none" w:sz="0" w:space="0" w:color="auto"/>
                <w:right w:val="none" w:sz="0" w:space="0" w:color="auto"/>
              </w:divBdr>
            </w:div>
            <w:div w:id="793182614">
              <w:marLeft w:val="0"/>
              <w:marRight w:val="0"/>
              <w:marTop w:val="0"/>
              <w:marBottom w:val="0"/>
              <w:divBdr>
                <w:top w:val="none" w:sz="0" w:space="0" w:color="auto"/>
                <w:left w:val="none" w:sz="0" w:space="0" w:color="auto"/>
                <w:bottom w:val="none" w:sz="0" w:space="0" w:color="auto"/>
                <w:right w:val="none" w:sz="0" w:space="0" w:color="auto"/>
              </w:divBdr>
            </w:div>
            <w:div w:id="81718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69608">
      <w:bodyDiv w:val="1"/>
      <w:marLeft w:val="0"/>
      <w:marRight w:val="0"/>
      <w:marTop w:val="0"/>
      <w:marBottom w:val="0"/>
      <w:divBdr>
        <w:top w:val="none" w:sz="0" w:space="0" w:color="auto"/>
        <w:left w:val="none" w:sz="0" w:space="0" w:color="auto"/>
        <w:bottom w:val="none" w:sz="0" w:space="0" w:color="auto"/>
        <w:right w:val="none" w:sz="0" w:space="0" w:color="auto"/>
      </w:divBdr>
      <w:divsChild>
        <w:div w:id="1001815459">
          <w:marLeft w:val="0"/>
          <w:marRight w:val="0"/>
          <w:marTop w:val="0"/>
          <w:marBottom w:val="0"/>
          <w:divBdr>
            <w:top w:val="none" w:sz="0" w:space="0" w:color="auto"/>
            <w:left w:val="none" w:sz="0" w:space="0" w:color="auto"/>
            <w:bottom w:val="none" w:sz="0" w:space="0" w:color="auto"/>
            <w:right w:val="none" w:sz="0" w:space="0" w:color="auto"/>
          </w:divBdr>
          <w:divsChild>
            <w:div w:id="312833496">
              <w:marLeft w:val="0"/>
              <w:marRight w:val="0"/>
              <w:marTop w:val="0"/>
              <w:marBottom w:val="0"/>
              <w:divBdr>
                <w:top w:val="none" w:sz="0" w:space="0" w:color="auto"/>
                <w:left w:val="none" w:sz="0" w:space="0" w:color="auto"/>
                <w:bottom w:val="none" w:sz="0" w:space="0" w:color="auto"/>
                <w:right w:val="none" w:sz="0" w:space="0" w:color="auto"/>
              </w:divBdr>
            </w:div>
            <w:div w:id="320156564">
              <w:marLeft w:val="0"/>
              <w:marRight w:val="0"/>
              <w:marTop w:val="0"/>
              <w:marBottom w:val="0"/>
              <w:divBdr>
                <w:top w:val="none" w:sz="0" w:space="0" w:color="auto"/>
                <w:left w:val="none" w:sz="0" w:space="0" w:color="auto"/>
                <w:bottom w:val="none" w:sz="0" w:space="0" w:color="auto"/>
                <w:right w:val="none" w:sz="0" w:space="0" w:color="auto"/>
              </w:divBdr>
            </w:div>
            <w:div w:id="1338924528">
              <w:marLeft w:val="0"/>
              <w:marRight w:val="0"/>
              <w:marTop w:val="0"/>
              <w:marBottom w:val="0"/>
              <w:divBdr>
                <w:top w:val="none" w:sz="0" w:space="0" w:color="auto"/>
                <w:left w:val="none" w:sz="0" w:space="0" w:color="auto"/>
                <w:bottom w:val="none" w:sz="0" w:space="0" w:color="auto"/>
                <w:right w:val="none" w:sz="0" w:space="0" w:color="auto"/>
              </w:divBdr>
            </w:div>
            <w:div w:id="1351486825">
              <w:marLeft w:val="0"/>
              <w:marRight w:val="0"/>
              <w:marTop w:val="0"/>
              <w:marBottom w:val="0"/>
              <w:divBdr>
                <w:top w:val="none" w:sz="0" w:space="0" w:color="auto"/>
                <w:left w:val="none" w:sz="0" w:space="0" w:color="auto"/>
                <w:bottom w:val="none" w:sz="0" w:space="0" w:color="auto"/>
                <w:right w:val="none" w:sz="0" w:space="0" w:color="auto"/>
              </w:divBdr>
            </w:div>
            <w:div w:id="1682733386">
              <w:marLeft w:val="0"/>
              <w:marRight w:val="0"/>
              <w:marTop w:val="0"/>
              <w:marBottom w:val="0"/>
              <w:divBdr>
                <w:top w:val="none" w:sz="0" w:space="0" w:color="auto"/>
                <w:left w:val="none" w:sz="0" w:space="0" w:color="auto"/>
                <w:bottom w:val="none" w:sz="0" w:space="0" w:color="auto"/>
                <w:right w:val="none" w:sz="0" w:space="0" w:color="auto"/>
              </w:divBdr>
            </w:div>
            <w:div w:id="1692218599">
              <w:marLeft w:val="0"/>
              <w:marRight w:val="0"/>
              <w:marTop w:val="0"/>
              <w:marBottom w:val="0"/>
              <w:divBdr>
                <w:top w:val="none" w:sz="0" w:space="0" w:color="auto"/>
                <w:left w:val="none" w:sz="0" w:space="0" w:color="auto"/>
                <w:bottom w:val="none" w:sz="0" w:space="0" w:color="auto"/>
                <w:right w:val="none" w:sz="0" w:space="0" w:color="auto"/>
              </w:divBdr>
            </w:div>
            <w:div w:id="198168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034123">
      <w:bodyDiv w:val="1"/>
      <w:marLeft w:val="0"/>
      <w:marRight w:val="0"/>
      <w:marTop w:val="0"/>
      <w:marBottom w:val="0"/>
      <w:divBdr>
        <w:top w:val="none" w:sz="0" w:space="0" w:color="auto"/>
        <w:left w:val="none" w:sz="0" w:space="0" w:color="auto"/>
        <w:bottom w:val="none" w:sz="0" w:space="0" w:color="auto"/>
        <w:right w:val="none" w:sz="0" w:space="0" w:color="auto"/>
      </w:divBdr>
      <w:divsChild>
        <w:div w:id="1159271802">
          <w:marLeft w:val="0"/>
          <w:marRight w:val="0"/>
          <w:marTop w:val="0"/>
          <w:marBottom w:val="0"/>
          <w:divBdr>
            <w:top w:val="none" w:sz="0" w:space="0" w:color="auto"/>
            <w:left w:val="none" w:sz="0" w:space="0" w:color="auto"/>
            <w:bottom w:val="none" w:sz="0" w:space="0" w:color="auto"/>
            <w:right w:val="none" w:sz="0" w:space="0" w:color="auto"/>
          </w:divBdr>
          <w:divsChild>
            <w:div w:id="208614108">
              <w:marLeft w:val="0"/>
              <w:marRight w:val="0"/>
              <w:marTop w:val="0"/>
              <w:marBottom w:val="0"/>
              <w:divBdr>
                <w:top w:val="none" w:sz="0" w:space="0" w:color="auto"/>
                <w:left w:val="none" w:sz="0" w:space="0" w:color="auto"/>
                <w:bottom w:val="none" w:sz="0" w:space="0" w:color="auto"/>
                <w:right w:val="none" w:sz="0" w:space="0" w:color="auto"/>
              </w:divBdr>
            </w:div>
            <w:div w:id="97918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93490">
      <w:bodyDiv w:val="1"/>
      <w:marLeft w:val="0"/>
      <w:marRight w:val="0"/>
      <w:marTop w:val="0"/>
      <w:marBottom w:val="0"/>
      <w:divBdr>
        <w:top w:val="none" w:sz="0" w:space="0" w:color="auto"/>
        <w:left w:val="none" w:sz="0" w:space="0" w:color="auto"/>
        <w:bottom w:val="none" w:sz="0" w:space="0" w:color="auto"/>
        <w:right w:val="none" w:sz="0" w:space="0" w:color="auto"/>
      </w:divBdr>
      <w:divsChild>
        <w:div w:id="465590198">
          <w:marLeft w:val="0"/>
          <w:marRight w:val="0"/>
          <w:marTop w:val="0"/>
          <w:marBottom w:val="0"/>
          <w:divBdr>
            <w:top w:val="none" w:sz="0" w:space="0" w:color="auto"/>
            <w:left w:val="none" w:sz="0" w:space="0" w:color="auto"/>
            <w:bottom w:val="none" w:sz="0" w:space="0" w:color="auto"/>
            <w:right w:val="none" w:sz="0" w:space="0" w:color="auto"/>
          </w:divBdr>
          <w:divsChild>
            <w:div w:id="731657699">
              <w:marLeft w:val="0"/>
              <w:marRight w:val="0"/>
              <w:marTop w:val="0"/>
              <w:marBottom w:val="0"/>
              <w:divBdr>
                <w:top w:val="none" w:sz="0" w:space="0" w:color="auto"/>
                <w:left w:val="none" w:sz="0" w:space="0" w:color="auto"/>
                <w:bottom w:val="none" w:sz="0" w:space="0" w:color="auto"/>
                <w:right w:val="none" w:sz="0" w:space="0" w:color="auto"/>
              </w:divBdr>
            </w:div>
            <w:div w:id="814763032">
              <w:marLeft w:val="0"/>
              <w:marRight w:val="0"/>
              <w:marTop w:val="0"/>
              <w:marBottom w:val="0"/>
              <w:divBdr>
                <w:top w:val="none" w:sz="0" w:space="0" w:color="auto"/>
                <w:left w:val="none" w:sz="0" w:space="0" w:color="auto"/>
                <w:bottom w:val="none" w:sz="0" w:space="0" w:color="auto"/>
                <w:right w:val="none" w:sz="0" w:space="0" w:color="auto"/>
              </w:divBdr>
            </w:div>
            <w:div w:id="1396471765">
              <w:marLeft w:val="0"/>
              <w:marRight w:val="0"/>
              <w:marTop w:val="0"/>
              <w:marBottom w:val="0"/>
              <w:divBdr>
                <w:top w:val="none" w:sz="0" w:space="0" w:color="auto"/>
                <w:left w:val="none" w:sz="0" w:space="0" w:color="auto"/>
                <w:bottom w:val="none" w:sz="0" w:space="0" w:color="auto"/>
                <w:right w:val="none" w:sz="0" w:space="0" w:color="auto"/>
              </w:divBdr>
            </w:div>
            <w:div w:id="1499539650">
              <w:marLeft w:val="0"/>
              <w:marRight w:val="0"/>
              <w:marTop w:val="0"/>
              <w:marBottom w:val="0"/>
              <w:divBdr>
                <w:top w:val="none" w:sz="0" w:space="0" w:color="auto"/>
                <w:left w:val="none" w:sz="0" w:space="0" w:color="auto"/>
                <w:bottom w:val="none" w:sz="0" w:space="0" w:color="auto"/>
                <w:right w:val="none" w:sz="0" w:space="0" w:color="auto"/>
              </w:divBdr>
            </w:div>
            <w:div w:id="1507095891">
              <w:marLeft w:val="0"/>
              <w:marRight w:val="0"/>
              <w:marTop w:val="0"/>
              <w:marBottom w:val="0"/>
              <w:divBdr>
                <w:top w:val="none" w:sz="0" w:space="0" w:color="auto"/>
                <w:left w:val="none" w:sz="0" w:space="0" w:color="auto"/>
                <w:bottom w:val="none" w:sz="0" w:space="0" w:color="auto"/>
                <w:right w:val="none" w:sz="0" w:space="0" w:color="auto"/>
              </w:divBdr>
            </w:div>
            <w:div w:id="155268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650478">
      <w:bodyDiv w:val="1"/>
      <w:marLeft w:val="0"/>
      <w:marRight w:val="0"/>
      <w:marTop w:val="0"/>
      <w:marBottom w:val="0"/>
      <w:divBdr>
        <w:top w:val="none" w:sz="0" w:space="0" w:color="auto"/>
        <w:left w:val="none" w:sz="0" w:space="0" w:color="auto"/>
        <w:bottom w:val="none" w:sz="0" w:space="0" w:color="auto"/>
        <w:right w:val="none" w:sz="0" w:space="0" w:color="auto"/>
      </w:divBdr>
      <w:divsChild>
        <w:div w:id="1108694926">
          <w:marLeft w:val="0"/>
          <w:marRight w:val="0"/>
          <w:marTop w:val="0"/>
          <w:marBottom w:val="0"/>
          <w:divBdr>
            <w:top w:val="none" w:sz="0" w:space="0" w:color="auto"/>
            <w:left w:val="none" w:sz="0" w:space="0" w:color="auto"/>
            <w:bottom w:val="none" w:sz="0" w:space="0" w:color="auto"/>
            <w:right w:val="none" w:sz="0" w:space="0" w:color="auto"/>
          </w:divBdr>
          <w:divsChild>
            <w:div w:id="259533888">
              <w:marLeft w:val="0"/>
              <w:marRight w:val="0"/>
              <w:marTop w:val="0"/>
              <w:marBottom w:val="0"/>
              <w:divBdr>
                <w:top w:val="none" w:sz="0" w:space="0" w:color="auto"/>
                <w:left w:val="none" w:sz="0" w:space="0" w:color="auto"/>
                <w:bottom w:val="none" w:sz="0" w:space="0" w:color="auto"/>
                <w:right w:val="none" w:sz="0" w:space="0" w:color="auto"/>
              </w:divBdr>
            </w:div>
            <w:div w:id="268389894">
              <w:marLeft w:val="0"/>
              <w:marRight w:val="0"/>
              <w:marTop w:val="0"/>
              <w:marBottom w:val="0"/>
              <w:divBdr>
                <w:top w:val="none" w:sz="0" w:space="0" w:color="auto"/>
                <w:left w:val="none" w:sz="0" w:space="0" w:color="auto"/>
                <w:bottom w:val="none" w:sz="0" w:space="0" w:color="auto"/>
                <w:right w:val="none" w:sz="0" w:space="0" w:color="auto"/>
              </w:divBdr>
            </w:div>
            <w:div w:id="304895676">
              <w:marLeft w:val="0"/>
              <w:marRight w:val="0"/>
              <w:marTop w:val="0"/>
              <w:marBottom w:val="0"/>
              <w:divBdr>
                <w:top w:val="none" w:sz="0" w:space="0" w:color="auto"/>
                <w:left w:val="none" w:sz="0" w:space="0" w:color="auto"/>
                <w:bottom w:val="none" w:sz="0" w:space="0" w:color="auto"/>
                <w:right w:val="none" w:sz="0" w:space="0" w:color="auto"/>
              </w:divBdr>
            </w:div>
            <w:div w:id="434667352">
              <w:marLeft w:val="0"/>
              <w:marRight w:val="0"/>
              <w:marTop w:val="0"/>
              <w:marBottom w:val="0"/>
              <w:divBdr>
                <w:top w:val="none" w:sz="0" w:space="0" w:color="auto"/>
                <w:left w:val="none" w:sz="0" w:space="0" w:color="auto"/>
                <w:bottom w:val="none" w:sz="0" w:space="0" w:color="auto"/>
                <w:right w:val="none" w:sz="0" w:space="0" w:color="auto"/>
              </w:divBdr>
            </w:div>
            <w:div w:id="685601243">
              <w:marLeft w:val="0"/>
              <w:marRight w:val="0"/>
              <w:marTop w:val="0"/>
              <w:marBottom w:val="0"/>
              <w:divBdr>
                <w:top w:val="none" w:sz="0" w:space="0" w:color="auto"/>
                <w:left w:val="none" w:sz="0" w:space="0" w:color="auto"/>
                <w:bottom w:val="none" w:sz="0" w:space="0" w:color="auto"/>
                <w:right w:val="none" w:sz="0" w:space="0" w:color="auto"/>
              </w:divBdr>
            </w:div>
            <w:div w:id="753282804">
              <w:marLeft w:val="0"/>
              <w:marRight w:val="0"/>
              <w:marTop w:val="0"/>
              <w:marBottom w:val="0"/>
              <w:divBdr>
                <w:top w:val="none" w:sz="0" w:space="0" w:color="auto"/>
                <w:left w:val="none" w:sz="0" w:space="0" w:color="auto"/>
                <w:bottom w:val="none" w:sz="0" w:space="0" w:color="auto"/>
                <w:right w:val="none" w:sz="0" w:space="0" w:color="auto"/>
              </w:divBdr>
            </w:div>
            <w:div w:id="859852831">
              <w:marLeft w:val="0"/>
              <w:marRight w:val="0"/>
              <w:marTop w:val="0"/>
              <w:marBottom w:val="0"/>
              <w:divBdr>
                <w:top w:val="none" w:sz="0" w:space="0" w:color="auto"/>
                <w:left w:val="none" w:sz="0" w:space="0" w:color="auto"/>
                <w:bottom w:val="none" w:sz="0" w:space="0" w:color="auto"/>
                <w:right w:val="none" w:sz="0" w:space="0" w:color="auto"/>
              </w:divBdr>
            </w:div>
            <w:div w:id="889458220">
              <w:marLeft w:val="0"/>
              <w:marRight w:val="0"/>
              <w:marTop w:val="0"/>
              <w:marBottom w:val="0"/>
              <w:divBdr>
                <w:top w:val="none" w:sz="0" w:space="0" w:color="auto"/>
                <w:left w:val="none" w:sz="0" w:space="0" w:color="auto"/>
                <w:bottom w:val="none" w:sz="0" w:space="0" w:color="auto"/>
                <w:right w:val="none" w:sz="0" w:space="0" w:color="auto"/>
              </w:divBdr>
            </w:div>
            <w:div w:id="942807270">
              <w:marLeft w:val="0"/>
              <w:marRight w:val="0"/>
              <w:marTop w:val="0"/>
              <w:marBottom w:val="0"/>
              <w:divBdr>
                <w:top w:val="none" w:sz="0" w:space="0" w:color="auto"/>
                <w:left w:val="none" w:sz="0" w:space="0" w:color="auto"/>
                <w:bottom w:val="none" w:sz="0" w:space="0" w:color="auto"/>
                <w:right w:val="none" w:sz="0" w:space="0" w:color="auto"/>
              </w:divBdr>
            </w:div>
            <w:div w:id="963652719">
              <w:marLeft w:val="0"/>
              <w:marRight w:val="0"/>
              <w:marTop w:val="0"/>
              <w:marBottom w:val="0"/>
              <w:divBdr>
                <w:top w:val="none" w:sz="0" w:space="0" w:color="auto"/>
                <w:left w:val="none" w:sz="0" w:space="0" w:color="auto"/>
                <w:bottom w:val="none" w:sz="0" w:space="0" w:color="auto"/>
                <w:right w:val="none" w:sz="0" w:space="0" w:color="auto"/>
              </w:divBdr>
            </w:div>
            <w:div w:id="1117601591">
              <w:marLeft w:val="0"/>
              <w:marRight w:val="0"/>
              <w:marTop w:val="0"/>
              <w:marBottom w:val="0"/>
              <w:divBdr>
                <w:top w:val="none" w:sz="0" w:space="0" w:color="auto"/>
                <w:left w:val="none" w:sz="0" w:space="0" w:color="auto"/>
                <w:bottom w:val="none" w:sz="0" w:space="0" w:color="auto"/>
                <w:right w:val="none" w:sz="0" w:space="0" w:color="auto"/>
              </w:divBdr>
            </w:div>
            <w:div w:id="1154948449">
              <w:marLeft w:val="0"/>
              <w:marRight w:val="0"/>
              <w:marTop w:val="0"/>
              <w:marBottom w:val="0"/>
              <w:divBdr>
                <w:top w:val="none" w:sz="0" w:space="0" w:color="auto"/>
                <w:left w:val="none" w:sz="0" w:space="0" w:color="auto"/>
                <w:bottom w:val="none" w:sz="0" w:space="0" w:color="auto"/>
                <w:right w:val="none" w:sz="0" w:space="0" w:color="auto"/>
              </w:divBdr>
            </w:div>
            <w:div w:id="1203976546">
              <w:marLeft w:val="0"/>
              <w:marRight w:val="0"/>
              <w:marTop w:val="0"/>
              <w:marBottom w:val="0"/>
              <w:divBdr>
                <w:top w:val="none" w:sz="0" w:space="0" w:color="auto"/>
                <w:left w:val="none" w:sz="0" w:space="0" w:color="auto"/>
                <w:bottom w:val="none" w:sz="0" w:space="0" w:color="auto"/>
                <w:right w:val="none" w:sz="0" w:space="0" w:color="auto"/>
              </w:divBdr>
            </w:div>
            <w:div w:id="1254779997">
              <w:marLeft w:val="0"/>
              <w:marRight w:val="0"/>
              <w:marTop w:val="0"/>
              <w:marBottom w:val="0"/>
              <w:divBdr>
                <w:top w:val="none" w:sz="0" w:space="0" w:color="auto"/>
                <w:left w:val="none" w:sz="0" w:space="0" w:color="auto"/>
                <w:bottom w:val="none" w:sz="0" w:space="0" w:color="auto"/>
                <w:right w:val="none" w:sz="0" w:space="0" w:color="auto"/>
              </w:divBdr>
            </w:div>
            <w:div w:id="1288200413">
              <w:marLeft w:val="0"/>
              <w:marRight w:val="0"/>
              <w:marTop w:val="0"/>
              <w:marBottom w:val="0"/>
              <w:divBdr>
                <w:top w:val="none" w:sz="0" w:space="0" w:color="auto"/>
                <w:left w:val="none" w:sz="0" w:space="0" w:color="auto"/>
                <w:bottom w:val="none" w:sz="0" w:space="0" w:color="auto"/>
                <w:right w:val="none" w:sz="0" w:space="0" w:color="auto"/>
              </w:divBdr>
            </w:div>
            <w:div w:id="1577474926">
              <w:marLeft w:val="0"/>
              <w:marRight w:val="0"/>
              <w:marTop w:val="0"/>
              <w:marBottom w:val="0"/>
              <w:divBdr>
                <w:top w:val="none" w:sz="0" w:space="0" w:color="auto"/>
                <w:left w:val="none" w:sz="0" w:space="0" w:color="auto"/>
                <w:bottom w:val="none" w:sz="0" w:space="0" w:color="auto"/>
                <w:right w:val="none" w:sz="0" w:space="0" w:color="auto"/>
              </w:divBdr>
            </w:div>
            <w:div w:id="1602184684">
              <w:marLeft w:val="0"/>
              <w:marRight w:val="0"/>
              <w:marTop w:val="0"/>
              <w:marBottom w:val="0"/>
              <w:divBdr>
                <w:top w:val="none" w:sz="0" w:space="0" w:color="auto"/>
                <w:left w:val="none" w:sz="0" w:space="0" w:color="auto"/>
                <w:bottom w:val="none" w:sz="0" w:space="0" w:color="auto"/>
                <w:right w:val="none" w:sz="0" w:space="0" w:color="auto"/>
              </w:divBdr>
            </w:div>
            <w:div w:id="1800955614">
              <w:marLeft w:val="0"/>
              <w:marRight w:val="0"/>
              <w:marTop w:val="0"/>
              <w:marBottom w:val="0"/>
              <w:divBdr>
                <w:top w:val="none" w:sz="0" w:space="0" w:color="auto"/>
                <w:left w:val="none" w:sz="0" w:space="0" w:color="auto"/>
                <w:bottom w:val="none" w:sz="0" w:space="0" w:color="auto"/>
                <w:right w:val="none" w:sz="0" w:space="0" w:color="auto"/>
              </w:divBdr>
            </w:div>
            <w:div w:id="1821657305">
              <w:marLeft w:val="0"/>
              <w:marRight w:val="0"/>
              <w:marTop w:val="0"/>
              <w:marBottom w:val="0"/>
              <w:divBdr>
                <w:top w:val="none" w:sz="0" w:space="0" w:color="auto"/>
                <w:left w:val="none" w:sz="0" w:space="0" w:color="auto"/>
                <w:bottom w:val="none" w:sz="0" w:space="0" w:color="auto"/>
                <w:right w:val="none" w:sz="0" w:space="0" w:color="auto"/>
              </w:divBdr>
            </w:div>
            <w:div w:id="1905018441">
              <w:marLeft w:val="0"/>
              <w:marRight w:val="0"/>
              <w:marTop w:val="0"/>
              <w:marBottom w:val="0"/>
              <w:divBdr>
                <w:top w:val="none" w:sz="0" w:space="0" w:color="auto"/>
                <w:left w:val="none" w:sz="0" w:space="0" w:color="auto"/>
                <w:bottom w:val="none" w:sz="0" w:space="0" w:color="auto"/>
                <w:right w:val="none" w:sz="0" w:space="0" w:color="auto"/>
              </w:divBdr>
            </w:div>
            <w:div w:id="2091149298">
              <w:marLeft w:val="0"/>
              <w:marRight w:val="0"/>
              <w:marTop w:val="0"/>
              <w:marBottom w:val="0"/>
              <w:divBdr>
                <w:top w:val="none" w:sz="0" w:space="0" w:color="auto"/>
                <w:left w:val="none" w:sz="0" w:space="0" w:color="auto"/>
                <w:bottom w:val="none" w:sz="0" w:space="0" w:color="auto"/>
                <w:right w:val="none" w:sz="0" w:space="0" w:color="auto"/>
              </w:divBdr>
            </w:div>
            <w:div w:id="2097676920">
              <w:marLeft w:val="0"/>
              <w:marRight w:val="0"/>
              <w:marTop w:val="0"/>
              <w:marBottom w:val="0"/>
              <w:divBdr>
                <w:top w:val="none" w:sz="0" w:space="0" w:color="auto"/>
                <w:left w:val="none" w:sz="0" w:space="0" w:color="auto"/>
                <w:bottom w:val="none" w:sz="0" w:space="0" w:color="auto"/>
                <w:right w:val="none" w:sz="0" w:space="0" w:color="auto"/>
              </w:divBdr>
            </w:div>
            <w:div w:id="212410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68081">
      <w:bodyDiv w:val="1"/>
      <w:marLeft w:val="0"/>
      <w:marRight w:val="0"/>
      <w:marTop w:val="0"/>
      <w:marBottom w:val="0"/>
      <w:divBdr>
        <w:top w:val="none" w:sz="0" w:space="0" w:color="auto"/>
        <w:left w:val="none" w:sz="0" w:space="0" w:color="auto"/>
        <w:bottom w:val="none" w:sz="0" w:space="0" w:color="auto"/>
        <w:right w:val="none" w:sz="0" w:space="0" w:color="auto"/>
      </w:divBdr>
      <w:divsChild>
        <w:div w:id="1808233373">
          <w:marLeft w:val="0"/>
          <w:marRight w:val="0"/>
          <w:marTop w:val="0"/>
          <w:marBottom w:val="0"/>
          <w:divBdr>
            <w:top w:val="none" w:sz="0" w:space="0" w:color="auto"/>
            <w:left w:val="none" w:sz="0" w:space="0" w:color="auto"/>
            <w:bottom w:val="none" w:sz="0" w:space="0" w:color="auto"/>
            <w:right w:val="none" w:sz="0" w:space="0" w:color="auto"/>
          </w:divBdr>
          <w:divsChild>
            <w:div w:id="92942791">
              <w:marLeft w:val="0"/>
              <w:marRight w:val="0"/>
              <w:marTop w:val="0"/>
              <w:marBottom w:val="0"/>
              <w:divBdr>
                <w:top w:val="none" w:sz="0" w:space="0" w:color="auto"/>
                <w:left w:val="none" w:sz="0" w:space="0" w:color="auto"/>
                <w:bottom w:val="none" w:sz="0" w:space="0" w:color="auto"/>
                <w:right w:val="none" w:sz="0" w:space="0" w:color="auto"/>
              </w:divBdr>
            </w:div>
            <w:div w:id="124128600">
              <w:marLeft w:val="0"/>
              <w:marRight w:val="0"/>
              <w:marTop w:val="0"/>
              <w:marBottom w:val="0"/>
              <w:divBdr>
                <w:top w:val="none" w:sz="0" w:space="0" w:color="auto"/>
                <w:left w:val="none" w:sz="0" w:space="0" w:color="auto"/>
                <w:bottom w:val="none" w:sz="0" w:space="0" w:color="auto"/>
                <w:right w:val="none" w:sz="0" w:space="0" w:color="auto"/>
              </w:divBdr>
            </w:div>
            <w:div w:id="1046687093">
              <w:marLeft w:val="0"/>
              <w:marRight w:val="0"/>
              <w:marTop w:val="0"/>
              <w:marBottom w:val="0"/>
              <w:divBdr>
                <w:top w:val="none" w:sz="0" w:space="0" w:color="auto"/>
                <w:left w:val="none" w:sz="0" w:space="0" w:color="auto"/>
                <w:bottom w:val="none" w:sz="0" w:space="0" w:color="auto"/>
                <w:right w:val="none" w:sz="0" w:space="0" w:color="auto"/>
              </w:divBdr>
            </w:div>
            <w:div w:id="169280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28134">
      <w:bodyDiv w:val="1"/>
      <w:marLeft w:val="0"/>
      <w:marRight w:val="0"/>
      <w:marTop w:val="0"/>
      <w:marBottom w:val="0"/>
      <w:divBdr>
        <w:top w:val="none" w:sz="0" w:space="0" w:color="auto"/>
        <w:left w:val="none" w:sz="0" w:space="0" w:color="auto"/>
        <w:bottom w:val="none" w:sz="0" w:space="0" w:color="auto"/>
        <w:right w:val="none" w:sz="0" w:space="0" w:color="auto"/>
      </w:divBdr>
    </w:div>
    <w:div w:id="2001157556">
      <w:bodyDiv w:val="1"/>
      <w:marLeft w:val="0"/>
      <w:marRight w:val="0"/>
      <w:marTop w:val="0"/>
      <w:marBottom w:val="0"/>
      <w:divBdr>
        <w:top w:val="none" w:sz="0" w:space="0" w:color="auto"/>
        <w:left w:val="none" w:sz="0" w:space="0" w:color="auto"/>
        <w:bottom w:val="none" w:sz="0" w:space="0" w:color="auto"/>
        <w:right w:val="none" w:sz="0" w:space="0" w:color="auto"/>
      </w:divBdr>
      <w:divsChild>
        <w:div w:id="1511721551">
          <w:marLeft w:val="0"/>
          <w:marRight w:val="0"/>
          <w:marTop w:val="0"/>
          <w:marBottom w:val="0"/>
          <w:divBdr>
            <w:top w:val="none" w:sz="0" w:space="0" w:color="auto"/>
            <w:left w:val="none" w:sz="0" w:space="0" w:color="auto"/>
            <w:bottom w:val="none" w:sz="0" w:space="0" w:color="auto"/>
            <w:right w:val="none" w:sz="0" w:space="0" w:color="auto"/>
          </w:divBdr>
          <w:divsChild>
            <w:div w:id="34696529">
              <w:marLeft w:val="0"/>
              <w:marRight w:val="0"/>
              <w:marTop w:val="0"/>
              <w:marBottom w:val="0"/>
              <w:divBdr>
                <w:top w:val="none" w:sz="0" w:space="0" w:color="auto"/>
                <w:left w:val="none" w:sz="0" w:space="0" w:color="auto"/>
                <w:bottom w:val="none" w:sz="0" w:space="0" w:color="auto"/>
                <w:right w:val="none" w:sz="0" w:space="0" w:color="auto"/>
              </w:divBdr>
            </w:div>
            <w:div w:id="52579807">
              <w:marLeft w:val="0"/>
              <w:marRight w:val="0"/>
              <w:marTop w:val="0"/>
              <w:marBottom w:val="0"/>
              <w:divBdr>
                <w:top w:val="none" w:sz="0" w:space="0" w:color="auto"/>
                <w:left w:val="none" w:sz="0" w:space="0" w:color="auto"/>
                <w:bottom w:val="none" w:sz="0" w:space="0" w:color="auto"/>
                <w:right w:val="none" w:sz="0" w:space="0" w:color="auto"/>
              </w:divBdr>
            </w:div>
            <w:div w:id="918249304">
              <w:marLeft w:val="0"/>
              <w:marRight w:val="0"/>
              <w:marTop w:val="0"/>
              <w:marBottom w:val="0"/>
              <w:divBdr>
                <w:top w:val="none" w:sz="0" w:space="0" w:color="auto"/>
                <w:left w:val="none" w:sz="0" w:space="0" w:color="auto"/>
                <w:bottom w:val="none" w:sz="0" w:space="0" w:color="auto"/>
                <w:right w:val="none" w:sz="0" w:space="0" w:color="auto"/>
              </w:divBdr>
            </w:div>
            <w:div w:id="1158810000">
              <w:marLeft w:val="0"/>
              <w:marRight w:val="0"/>
              <w:marTop w:val="0"/>
              <w:marBottom w:val="0"/>
              <w:divBdr>
                <w:top w:val="none" w:sz="0" w:space="0" w:color="auto"/>
                <w:left w:val="none" w:sz="0" w:space="0" w:color="auto"/>
                <w:bottom w:val="none" w:sz="0" w:space="0" w:color="auto"/>
                <w:right w:val="none" w:sz="0" w:space="0" w:color="auto"/>
              </w:divBdr>
            </w:div>
            <w:div w:id="1358509460">
              <w:marLeft w:val="0"/>
              <w:marRight w:val="0"/>
              <w:marTop w:val="0"/>
              <w:marBottom w:val="0"/>
              <w:divBdr>
                <w:top w:val="none" w:sz="0" w:space="0" w:color="auto"/>
                <w:left w:val="none" w:sz="0" w:space="0" w:color="auto"/>
                <w:bottom w:val="none" w:sz="0" w:space="0" w:color="auto"/>
                <w:right w:val="none" w:sz="0" w:space="0" w:color="auto"/>
              </w:divBdr>
            </w:div>
            <w:div w:id="1548757717">
              <w:marLeft w:val="0"/>
              <w:marRight w:val="0"/>
              <w:marTop w:val="0"/>
              <w:marBottom w:val="0"/>
              <w:divBdr>
                <w:top w:val="none" w:sz="0" w:space="0" w:color="auto"/>
                <w:left w:val="none" w:sz="0" w:space="0" w:color="auto"/>
                <w:bottom w:val="none" w:sz="0" w:space="0" w:color="auto"/>
                <w:right w:val="none" w:sz="0" w:space="0" w:color="auto"/>
              </w:divBdr>
            </w:div>
            <w:div w:id="1829784181">
              <w:marLeft w:val="0"/>
              <w:marRight w:val="0"/>
              <w:marTop w:val="0"/>
              <w:marBottom w:val="0"/>
              <w:divBdr>
                <w:top w:val="none" w:sz="0" w:space="0" w:color="auto"/>
                <w:left w:val="none" w:sz="0" w:space="0" w:color="auto"/>
                <w:bottom w:val="none" w:sz="0" w:space="0" w:color="auto"/>
                <w:right w:val="none" w:sz="0" w:space="0" w:color="auto"/>
              </w:divBdr>
            </w:div>
            <w:div w:id="1975677041">
              <w:marLeft w:val="0"/>
              <w:marRight w:val="0"/>
              <w:marTop w:val="0"/>
              <w:marBottom w:val="0"/>
              <w:divBdr>
                <w:top w:val="none" w:sz="0" w:space="0" w:color="auto"/>
                <w:left w:val="none" w:sz="0" w:space="0" w:color="auto"/>
                <w:bottom w:val="none" w:sz="0" w:space="0" w:color="auto"/>
                <w:right w:val="none" w:sz="0" w:space="0" w:color="auto"/>
              </w:divBdr>
            </w:div>
            <w:div w:id="201838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964834">
      <w:bodyDiv w:val="1"/>
      <w:marLeft w:val="0"/>
      <w:marRight w:val="0"/>
      <w:marTop w:val="0"/>
      <w:marBottom w:val="0"/>
      <w:divBdr>
        <w:top w:val="none" w:sz="0" w:space="0" w:color="auto"/>
        <w:left w:val="none" w:sz="0" w:space="0" w:color="auto"/>
        <w:bottom w:val="none" w:sz="0" w:space="0" w:color="auto"/>
        <w:right w:val="none" w:sz="0" w:space="0" w:color="auto"/>
      </w:divBdr>
    </w:div>
    <w:div w:id="2060352732">
      <w:bodyDiv w:val="1"/>
      <w:marLeft w:val="0"/>
      <w:marRight w:val="0"/>
      <w:marTop w:val="0"/>
      <w:marBottom w:val="0"/>
      <w:divBdr>
        <w:top w:val="none" w:sz="0" w:space="0" w:color="auto"/>
        <w:left w:val="none" w:sz="0" w:space="0" w:color="auto"/>
        <w:bottom w:val="none" w:sz="0" w:space="0" w:color="auto"/>
        <w:right w:val="none" w:sz="0" w:space="0" w:color="auto"/>
      </w:divBdr>
      <w:divsChild>
        <w:div w:id="1220553364">
          <w:marLeft w:val="0"/>
          <w:marRight w:val="0"/>
          <w:marTop w:val="0"/>
          <w:marBottom w:val="0"/>
          <w:divBdr>
            <w:top w:val="none" w:sz="0" w:space="0" w:color="auto"/>
            <w:left w:val="none" w:sz="0" w:space="0" w:color="auto"/>
            <w:bottom w:val="none" w:sz="0" w:space="0" w:color="auto"/>
            <w:right w:val="none" w:sz="0" w:space="0" w:color="auto"/>
          </w:divBdr>
          <w:divsChild>
            <w:div w:id="58745996">
              <w:marLeft w:val="0"/>
              <w:marRight w:val="0"/>
              <w:marTop w:val="0"/>
              <w:marBottom w:val="0"/>
              <w:divBdr>
                <w:top w:val="none" w:sz="0" w:space="0" w:color="auto"/>
                <w:left w:val="none" w:sz="0" w:space="0" w:color="auto"/>
                <w:bottom w:val="none" w:sz="0" w:space="0" w:color="auto"/>
                <w:right w:val="none" w:sz="0" w:space="0" w:color="auto"/>
              </w:divBdr>
            </w:div>
            <w:div w:id="936062981">
              <w:marLeft w:val="0"/>
              <w:marRight w:val="0"/>
              <w:marTop w:val="0"/>
              <w:marBottom w:val="0"/>
              <w:divBdr>
                <w:top w:val="none" w:sz="0" w:space="0" w:color="auto"/>
                <w:left w:val="none" w:sz="0" w:space="0" w:color="auto"/>
                <w:bottom w:val="none" w:sz="0" w:space="0" w:color="auto"/>
                <w:right w:val="none" w:sz="0" w:space="0" w:color="auto"/>
              </w:divBdr>
            </w:div>
            <w:div w:id="1521434226">
              <w:marLeft w:val="0"/>
              <w:marRight w:val="0"/>
              <w:marTop w:val="0"/>
              <w:marBottom w:val="0"/>
              <w:divBdr>
                <w:top w:val="none" w:sz="0" w:space="0" w:color="auto"/>
                <w:left w:val="none" w:sz="0" w:space="0" w:color="auto"/>
                <w:bottom w:val="none" w:sz="0" w:space="0" w:color="auto"/>
                <w:right w:val="none" w:sz="0" w:space="0" w:color="auto"/>
              </w:divBdr>
            </w:div>
            <w:div w:id="209527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096467">
      <w:bodyDiv w:val="1"/>
      <w:marLeft w:val="0"/>
      <w:marRight w:val="0"/>
      <w:marTop w:val="0"/>
      <w:marBottom w:val="0"/>
      <w:divBdr>
        <w:top w:val="none" w:sz="0" w:space="0" w:color="auto"/>
        <w:left w:val="none" w:sz="0" w:space="0" w:color="auto"/>
        <w:bottom w:val="none" w:sz="0" w:space="0" w:color="auto"/>
        <w:right w:val="none" w:sz="0" w:space="0" w:color="auto"/>
      </w:divBdr>
      <w:divsChild>
        <w:div w:id="566305284">
          <w:marLeft w:val="0"/>
          <w:marRight w:val="0"/>
          <w:marTop w:val="0"/>
          <w:marBottom w:val="0"/>
          <w:divBdr>
            <w:top w:val="none" w:sz="0" w:space="0" w:color="auto"/>
            <w:left w:val="none" w:sz="0" w:space="0" w:color="auto"/>
            <w:bottom w:val="none" w:sz="0" w:space="0" w:color="auto"/>
            <w:right w:val="none" w:sz="0" w:space="0" w:color="auto"/>
          </w:divBdr>
          <w:divsChild>
            <w:div w:id="286199862">
              <w:marLeft w:val="0"/>
              <w:marRight w:val="0"/>
              <w:marTop w:val="0"/>
              <w:marBottom w:val="0"/>
              <w:divBdr>
                <w:top w:val="none" w:sz="0" w:space="0" w:color="auto"/>
                <w:left w:val="none" w:sz="0" w:space="0" w:color="auto"/>
                <w:bottom w:val="none" w:sz="0" w:space="0" w:color="auto"/>
                <w:right w:val="none" w:sz="0" w:space="0" w:color="auto"/>
              </w:divBdr>
            </w:div>
            <w:div w:id="753280173">
              <w:marLeft w:val="0"/>
              <w:marRight w:val="0"/>
              <w:marTop w:val="0"/>
              <w:marBottom w:val="0"/>
              <w:divBdr>
                <w:top w:val="none" w:sz="0" w:space="0" w:color="auto"/>
                <w:left w:val="none" w:sz="0" w:space="0" w:color="auto"/>
                <w:bottom w:val="none" w:sz="0" w:space="0" w:color="auto"/>
                <w:right w:val="none" w:sz="0" w:space="0" w:color="auto"/>
              </w:divBdr>
            </w:div>
            <w:div w:id="185946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55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Jugendhackt/ber-lab-jupyter-ansibl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colab.research.google.com/" TargetMode="External"/><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hyperlink" Target="https://pretix.eu/about/en/"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026213-3558-4FCB-A9AF-F7C24B5CF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3458</Words>
  <Characters>21791</Characters>
  <Application>Microsoft Office Word</Application>
  <DocSecurity>0</DocSecurity>
  <Lines>181</Lines>
  <Paragraphs>50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Kolb</dc:creator>
  <cp:keywords/>
  <dc:description/>
  <cp:lastModifiedBy>Alev</cp:lastModifiedBy>
  <cp:revision>17</cp:revision>
  <dcterms:created xsi:type="dcterms:W3CDTF">2024-07-15T11:44:00Z</dcterms:created>
  <dcterms:modified xsi:type="dcterms:W3CDTF">2024-10-23T11:26:00Z</dcterms:modified>
</cp:coreProperties>
</file>